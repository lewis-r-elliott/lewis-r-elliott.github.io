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056768" w14:textId="77777777" w:rsidR="00B96482" w:rsidRDefault="00B96482" w:rsidP="00B96482">
      <w:pPr>
        <w:rPr>
          <w:rFonts w:ascii="Arial" w:hAnsi="Arial" w:cs="Arial"/>
        </w:rPr>
      </w:pPr>
    </w:p>
    <w:p w14:paraId="485CF25F" w14:textId="169A6545" w:rsidR="007A14A5" w:rsidRPr="00D91731" w:rsidRDefault="00404BB6" w:rsidP="007A14A5">
      <w:pPr>
        <w:jc w:val="center"/>
        <w:rPr>
          <w:rFonts w:ascii="Arial" w:hAnsi="Arial" w:cs="Arial"/>
        </w:rPr>
      </w:pPr>
      <w:r w:rsidRPr="00D91731">
        <w:rPr>
          <w:rFonts w:ascii="Arial" w:hAnsi="Arial" w:cs="Arial"/>
        </w:rPr>
        <w:t xml:space="preserve">Research Note: </w:t>
      </w:r>
      <w:r w:rsidR="007A14A5" w:rsidRPr="00D91731">
        <w:rPr>
          <w:rFonts w:ascii="Arial" w:hAnsi="Arial" w:cs="Arial"/>
        </w:rPr>
        <w:t>Neighbourhood greenspace is related to physical activity</w:t>
      </w:r>
      <w:r w:rsidR="009A1E45">
        <w:rPr>
          <w:rFonts w:ascii="Arial" w:hAnsi="Arial" w:cs="Arial"/>
        </w:rPr>
        <w:t xml:space="preserve"> in England</w:t>
      </w:r>
      <w:r w:rsidR="007A14A5" w:rsidRPr="00D91731">
        <w:rPr>
          <w:rFonts w:ascii="Arial" w:hAnsi="Arial" w:cs="Arial"/>
        </w:rPr>
        <w:t>, but only for dog owners</w:t>
      </w:r>
    </w:p>
    <w:p w14:paraId="30CB0E70" w14:textId="77777777" w:rsidR="007A14A5" w:rsidRPr="00D91731" w:rsidRDefault="007A14A5" w:rsidP="007A14A5">
      <w:pPr>
        <w:jc w:val="center"/>
        <w:rPr>
          <w:rFonts w:ascii="Arial" w:hAnsi="Arial" w:cs="Arial"/>
        </w:rPr>
      </w:pPr>
      <w:r w:rsidRPr="00D91731">
        <w:rPr>
          <w:rFonts w:ascii="Arial" w:hAnsi="Arial" w:cs="Arial"/>
        </w:rPr>
        <w:t xml:space="preserve"> </w:t>
      </w:r>
    </w:p>
    <w:p w14:paraId="50A3738D" w14:textId="77777777" w:rsidR="00404BB6" w:rsidRPr="00D91731" w:rsidRDefault="00404BB6" w:rsidP="00424AAD">
      <w:pPr>
        <w:rPr>
          <w:rFonts w:ascii="Arial" w:hAnsi="Arial" w:cs="Arial"/>
        </w:rPr>
      </w:pPr>
    </w:p>
    <w:p w14:paraId="2994D76B" w14:textId="77777777" w:rsidR="007A14A5" w:rsidRPr="0014262B" w:rsidRDefault="007A14A5" w:rsidP="000701CB">
      <w:pPr>
        <w:spacing w:after="0" w:line="360" w:lineRule="auto"/>
        <w:jc w:val="center"/>
        <w:rPr>
          <w:rFonts w:ascii="Arial" w:hAnsi="Arial" w:cs="Arial"/>
          <w:b/>
        </w:rPr>
      </w:pPr>
      <w:r w:rsidRPr="0014262B">
        <w:rPr>
          <w:rFonts w:ascii="Arial" w:hAnsi="Arial" w:cs="Arial"/>
          <w:b/>
        </w:rPr>
        <w:t>Abstract</w:t>
      </w:r>
    </w:p>
    <w:p w14:paraId="4E18ECA0" w14:textId="7D28CA58" w:rsidR="007A14A5" w:rsidRDefault="00D507B2" w:rsidP="000701CB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Evidence supporting a positive association between neighbourhood greenspace and physical activity is equivocal. Using data from a large, nationally representative survey </w:t>
      </w:r>
      <w:r w:rsidR="000701CB">
        <w:rPr>
          <w:rFonts w:ascii="Arial" w:hAnsi="Arial" w:cs="Arial"/>
        </w:rPr>
        <w:t xml:space="preserve">in </w:t>
      </w:r>
      <w:r>
        <w:rPr>
          <w:rFonts w:ascii="Arial" w:hAnsi="Arial" w:cs="Arial"/>
        </w:rPr>
        <w:t xml:space="preserve">England (n = </w:t>
      </w:r>
      <w:r w:rsidRPr="00D91731">
        <w:rPr>
          <w:rFonts w:ascii="Arial" w:hAnsi="Arial" w:cs="Arial"/>
        </w:rPr>
        <w:t>280,790</w:t>
      </w:r>
      <w:r w:rsidR="000701CB">
        <w:rPr>
          <w:rFonts w:ascii="Arial" w:hAnsi="Arial" w:cs="Arial"/>
        </w:rPr>
        <w:t>), we fou</w:t>
      </w:r>
      <w:r>
        <w:rPr>
          <w:rFonts w:ascii="Arial" w:hAnsi="Arial" w:cs="Arial"/>
        </w:rPr>
        <w:t xml:space="preserve">nd that while a positive relationship between the amount of </w:t>
      </w:r>
      <w:r w:rsidR="005934E5">
        <w:rPr>
          <w:rFonts w:ascii="Arial" w:hAnsi="Arial" w:cs="Arial"/>
        </w:rPr>
        <w:t>neighbourhood</w:t>
      </w:r>
      <w:r w:rsidR="005934E5" w:rsidDel="005934E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greenspace and the odds of achieving recommended weekly physical activity </w:t>
      </w:r>
      <w:r w:rsidR="009F7300">
        <w:rPr>
          <w:rFonts w:ascii="Arial" w:hAnsi="Arial" w:cs="Arial"/>
        </w:rPr>
        <w:t>existed</w:t>
      </w:r>
      <w:r>
        <w:rPr>
          <w:rFonts w:ascii="Arial" w:hAnsi="Arial" w:cs="Arial"/>
        </w:rPr>
        <w:t xml:space="preserve"> for dog owners, no relationship was found for non-dog owners. </w:t>
      </w:r>
      <w:r w:rsidR="000701CB">
        <w:rPr>
          <w:rFonts w:ascii="Arial" w:hAnsi="Arial" w:cs="Arial"/>
        </w:rPr>
        <w:t xml:space="preserve">The findings highlight the importance of </w:t>
      </w:r>
      <w:r w:rsidR="005934E5">
        <w:rPr>
          <w:rFonts w:ascii="Arial" w:hAnsi="Arial" w:cs="Arial"/>
        </w:rPr>
        <w:t>neighbourhood</w:t>
      </w:r>
      <w:r w:rsidR="000701CB">
        <w:rPr>
          <w:rFonts w:ascii="Arial" w:hAnsi="Arial" w:cs="Arial"/>
        </w:rPr>
        <w:t xml:space="preserve"> greenspaces for supporting physical activity through dog walking</w:t>
      </w:r>
      <w:r w:rsidR="00C1576E">
        <w:rPr>
          <w:rFonts w:ascii="Arial" w:hAnsi="Arial" w:cs="Arial"/>
        </w:rPr>
        <w:t xml:space="preserve"> in the UK context</w:t>
      </w:r>
      <w:r w:rsidR="009F7300">
        <w:rPr>
          <w:rFonts w:ascii="Arial" w:hAnsi="Arial" w:cs="Arial"/>
        </w:rPr>
        <w:t>,</w:t>
      </w:r>
      <w:r w:rsidR="000701CB">
        <w:rPr>
          <w:rFonts w:ascii="Arial" w:hAnsi="Arial" w:cs="Arial"/>
        </w:rPr>
        <w:t xml:space="preserve"> but also raise the issue of how to encourage non-dog owners to use greenspaces in health</w:t>
      </w:r>
      <w:r w:rsidR="009F7300">
        <w:rPr>
          <w:rFonts w:ascii="Arial" w:hAnsi="Arial" w:cs="Arial"/>
        </w:rPr>
        <w:t>-</w:t>
      </w:r>
      <w:r w:rsidR="000701CB">
        <w:rPr>
          <w:rFonts w:ascii="Arial" w:hAnsi="Arial" w:cs="Arial"/>
        </w:rPr>
        <w:t>promoting ways. The results may also help to explain previously mixed findings</w:t>
      </w:r>
      <w:r w:rsidR="00C1576E">
        <w:rPr>
          <w:rFonts w:ascii="Arial" w:hAnsi="Arial" w:cs="Arial"/>
        </w:rPr>
        <w:t xml:space="preserve"> in the international evidence base</w:t>
      </w:r>
      <w:r w:rsidR="009F7300">
        <w:rPr>
          <w:rFonts w:ascii="Arial" w:hAnsi="Arial" w:cs="Arial"/>
        </w:rPr>
        <w:t>,</w:t>
      </w:r>
      <w:r w:rsidR="000701CB">
        <w:rPr>
          <w:rFonts w:ascii="Arial" w:hAnsi="Arial" w:cs="Arial"/>
        </w:rPr>
        <w:t xml:space="preserve"> and </w:t>
      </w:r>
      <w:r w:rsidR="00B34153">
        <w:rPr>
          <w:rFonts w:ascii="Arial" w:hAnsi="Arial" w:cs="Arial"/>
        </w:rPr>
        <w:t xml:space="preserve">emphasise </w:t>
      </w:r>
      <w:r w:rsidR="000701CB">
        <w:rPr>
          <w:rFonts w:ascii="Arial" w:hAnsi="Arial" w:cs="Arial"/>
        </w:rPr>
        <w:t>the need to adequately account for dog</w:t>
      </w:r>
      <w:r w:rsidR="005132B8">
        <w:rPr>
          <w:rFonts w:ascii="Arial" w:hAnsi="Arial" w:cs="Arial"/>
        </w:rPr>
        <w:t>-</w:t>
      </w:r>
      <w:r w:rsidR="000701CB">
        <w:rPr>
          <w:rFonts w:ascii="Arial" w:hAnsi="Arial" w:cs="Arial"/>
        </w:rPr>
        <w:t xml:space="preserve">ownership in future research exploring the relationship between greenspaces and physical activity. </w:t>
      </w:r>
    </w:p>
    <w:p w14:paraId="2D3A9E47" w14:textId="77777777" w:rsidR="000701CB" w:rsidRDefault="000701CB" w:rsidP="00D507B2">
      <w:pPr>
        <w:rPr>
          <w:rFonts w:ascii="Arial" w:hAnsi="Arial" w:cs="Arial"/>
        </w:rPr>
      </w:pPr>
    </w:p>
    <w:p w14:paraId="3CD6CFB4" w14:textId="5DCD4CD0" w:rsidR="00D507B2" w:rsidRDefault="000701CB" w:rsidP="000701CB">
      <w:pPr>
        <w:rPr>
          <w:rFonts w:ascii="Arial" w:hAnsi="Arial" w:cs="Arial"/>
        </w:rPr>
      </w:pPr>
      <w:r w:rsidRPr="000701CB">
        <w:rPr>
          <w:rFonts w:ascii="Arial" w:hAnsi="Arial" w:cs="Arial"/>
          <w:i/>
        </w:rPr>
        <w:t>Key Words</w:t>
      </w:r>
      <w:r>
        <w:rPr>
          <w:rFonts w:ascii="Arial" w:hAnsi="Arial" w:cs="Arial"/>
        </w:rPr>
        <w:t>: Greenspace, Physical Activity, Dog</w:t>
      </w:r>
      <w:r w:rsidR="005132B8">
        <w:rPr>
          <w:rFonts w:ascii="Arial" w:hAnsi="Arial" w:cs="Arial"/>
        </w:rPr>
        <w:t>-o</w:t>
      </w:r>
      <w:r>
        <w:rPr>
          <w:rFonts w:ascii="Arial" w:hAnsi="Arial" w:cs="Arial"/>
        </w:rPr>
        <w:t>wnership</w:t>
      </w:r>
      <w:r w:rsidR="009F7300">
        <w:rPr>
          <w:rFonts w:ascii="Arial" w:hAnsi="Arial" w:cs="Arial"/>
        </w:rPr>
        <w:t xml:space="preserve">, </w:t>
      </w:r>
      <w:r w:rsidR="009A1E45">
        <w:rPr>
          <w:rFonts w:ascii="Arial" w:hAnsi="Arial" w:cs="Arial"/>
        </w:rPr>
        <w:t>H</w:t>
      </w:r>
      <w:r w:rsidR="009F7300">
        <w:rPr>
          <w:rFonts w:ascii="Arial" w:hAnsi="Arial" w:cs="Arial"/>
        </w:rPr>
        <w:t xml:space="preserve">ealth </w:t>
      </w:r>
      <w:r w:rsidR="009A1E45">
        <w:rPr>
          <w:rFonts w:ascii="Arial" w:hAnsi="Arial" w:cs="Arial"/>
        </w:rPr>
        <w:t>P</w:t>
      </w:r>
      <w:r w:rsidR="009F7300">
        <w:rPr>
          <w:rFonts w:ascii="Arial" w:hAnsi="Arial" w:cs="Arial"/>
        </w:rPr>
        <w:t>romotion</w:t>
      </w:r>
    </w:p>
    <w:p w14:paraId="17EAF1ED" w14:textId="77777777" w:rsidR="000701CB" w:rsidRDefault="000701CB" w:rsidP="000701CB">
      <w:pPr>
        <w:rPr>
          <w:rFonts w:ascii="Arial" w:hAnsi="Arial" w:cs="Arial"/>
        </w:rPr>
      </w:pPr>
    </w:p>
    <w:p w14:paraId="2B4FDA28" w14:textId="77777777" w:rsidR="000701CB" w:rsidRDefault="000701CB" w:rsidP="000701CB">
      <w:pPr>
        <w:rPr>
          <w:rFonts w:ascii="Arial" w:hAnsi="Arial" w:cs="Arial"/>
        </w:rPr>
      </w:pPr>
      <w:r w:rsidRPr="000701CB">
        <w:rPr>
          <w:rFonts w:ascii="Arial" w:hAnsi="Arial" w:cs="Arial"/>
          <w:i/>
        </w:rPr>
        <w:t>Research Highlights</w:t>
      </w:r>
      <w:r>
        <w:rPr>
          <w:rFonts w:ascii="Arial" w:hAnsi="Arial" w:cs="Arial"/>
        </w:rPr>
        <w:t xml:space="preserve">: </w:t>
      </w:r>
    </w:p>
    <w:p w14:paraId="3170E7D4" w14:textId="4B3CE06D" w:rsidR="000701CB" w:rsidRDefault="000701CB" w:rsidP="000701CB">
      <w:pPr>
        <w:rPr>
          <w:rFonts w:ascii="Arial" w:hAnsi="Arial" w:cs="Arial"/>
        </w:rPr>
      </w:pPr>
      <w:r>
        <w:rPr>
          <w:rFonts w:ascii="Arial" w:hAnsi="Arial" w:cs="Arial"/>
        </w:rPr>
        <w:t xml:space="preserve">1) Evidence of an association between </w:t>
      </w:r>
      <w:r w:rsidR="005934E5">
        <w:rPr>
          <w:rFonts w:ascii="Arial" w:hAnsi="Arial" w:cs="Arial"/>
        </w:rPr>
        <w:t>neighbourhood</w:t>
      </w:r>
      <w:r w:rsidR="00C1576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greenspace and physical activity is equivocal.</w:t>
      </w:r>
    </w:p>
    <w:p w14:paraId="537A8BCD" w14:textId="02FDF864" w:rsidR="000701CB" w:rsidRDefault="000701CB" w:rsidP="000701CB">
      <w:pPr>
        <w:rPr>
          <w:rFonts w:ascii="Arial" w:hAnsi="Arial" w:cs="Arial"/>
        </w:rPr>
      </w:pPr>
      <w:r>
        <w:rPr>
          <w:rFonts w:ascii="Arial" w:hAnsi="Arial" w:cs="Arial"/>
        </w:rPr>
        <w:t>2) The current analysis finds a positive relationship for dog owners but not</w:t>
      </w:r>
      <w:r w:rsidR="0045155A">
        <w:rPr>
          <w:rFonts w:ascii="Arial" w:hAnsi="Arial" w:cs="Arial"/>
        </w:rPr>
        <w:t xml:space="preserve"> for non</w:t>
      </w:r>
      <w:r w:rsidR="00A44A63">
        <w:rPr>
          <w:rFonts w:ascii="Arial" w:hAnsi="Arial" w:cs="Arial"/>
        </w:rPr>
        <w:t>-</w:t>
      </w:r>
      <w:r>
        <w:rPr>
          <w:rFonts w:ascii="Arial" w:hAnsi="Arial" w:cs="Arial"/>
        </w:rPr>
        <w:t>dog-owners.</w:t>
      </w:r>
    </w:p>
    <w:p w14:paraId="1F5224DF" w14:textId="7EF44F34" w:rsidR="000701CB" w:rsidRDefault="000701CB" w:rsidP="000701CB">
      <w:pPr>
        <w:rPr>
          <w:rFonts w:ascii="Arial" w:hAnsi="Arial" w:cs="Arial"/>
        </w:rPr>
      </w:pPr>
      <w:r>
        <w:rPr>
          <w:rFonts w:ascii="Arial" w:hAnsi="Arial" w:cs="Arial"/>
        </w:rPr>
        <w:t xml:space="preserve">3) Findings have implications for greenspace management </w:t>
      </w:r>
      <w:r w:rsidR="00C1576E">
        <w:rPr>
          <w:rFonts w:ascii="Arial" w:hAnsi="Arial" w:cs="Arial"/>
        </w:rPr>
        <w:t xml:space="preserve">and </w:t>
      </w:r>
      <w:r>
        <w:rPr>
          <w:rFonts w:ascii="Arial" w:hAnsi="Arial" w:cs="Arial"/>
        </w:rPr>
        <w:t xml:space="preserve">future research. </w:t>
      </w:r>
    </w:p>
    <w:p w14:paraId="63BF6154" w14:textId="77777777" w:rsidR="009A1E45" w:rsidRDefault="009A1E45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br w:type="page"/>
      </w:r>
    </w:p>
    <w:p w14:paraId="4B473465" w14:textId="5DA7FDA8" w:rsidR="007A14A5" w:rsidRPr="0014262B" w:rsidRDefault="00854CE0" w:rsidP="0014262B">
      <w:pPr>
        <w:jc w:val="center"/>
        <w:rPr>
          <w:rFonts w:ascii="Arial" w:hAnsi="Arial" w:cs="Arial"/>
          <w:b/>
        </w:rPr>
      </w:pPr>
      <w:r w:rsidRPr="0014262B">
        <w:rPr>
          <w:rFonts w:ascii="Arial" w:hAnsi="Arial" w:cs="Arial"/>
          <w:b/>
        </w:rPr>
        <w:lastRenderedPageBreak/>
        <w:t>Introduction</w:t>
      </w:r>
    </w:p>
    <w:p w14:paraId="05B1D299" w14:textId="728B6F65" w:rsidR="00A838E6" w:rsidRDefault="00E25696" w:rsidP="007C122F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Although</w:t>
      </w:r>
      <w:r w:rsidR="0037176E">
        <w:rPr>
          <w:rFonts w:ascii="Arial" w:hAnsi="Arial" w:cs="Arial"/>
        </w:rPr>
        <w:t xml:space="preserve"> regular physical activity</w:t>
      </w:r>
      <w:r w:rsidR="00EA2158">
        <w:rPr>
          <w:rFonts w:ascii="Arial" w:hAnsi="Arial" w:cs="Arial"/>
        </w:rPr>
        <w:t xml:space="preserve"> </w:t>
      </w:r>
      <w:r w:rsidR="0037176E">
        <w:rPr>
          <w:rFonts w:ascii="Arial" w:hAnsi="Arial" w:cs="Arial"/>
        </w:rPr>
        <w:t>is beneficial for health</w:t>
      </w:r>
      <w:r w:rsidR="006B3355">
        <w:rPr>
          <w:rFonts w:ascii="Arial" w:hAnsi="Arial" w:cs="Arial"/>
        </w:rPr>
        <w:t>,</w:t>
      </w:r>
      <w:r w:rsidR="006B3355" w:rsidRPr="006B3355">
        <w:rPr>
          <w:rFonts w:ascii="Arial" w:hAnsi="Arial" w:cs="Arial"/>
          <w:vertAlign w:val="superscript"/>
        </w:rPr>
        <w:t>[</w:t>
      </w:r>
      <w:r w:rsidR="00224416" w:rsidRPr="006B3355">
        <w:rPr>
          <w:rFonts w:ascii="Arial" w:hAnsi="Arial" w:cs="Arial"/>
          <w:vertAlign w:val="superscript"/>
        </w:rPr>
        <w:t>1,2</w:t>
      </w:r>
      <w:r w:rsidR="006B3355" w:rsidRPr="006B3355">
        <w:rPr>
          <w:rFonts w:ascii="Arial" w:hAnsi="Arial" w:cs="Arial"/>
          <w:vertAlign w:val="superscript"/>
        </w:rPr>
        <w:t>]</w:t>
      </w:r>
      <w:r w:rsidR="0037176E" w:rsidRPr="006B3355">
        <w:rPr>
          <w:rFonts w:ascii="Arial" w:hAnsi="Arial" w:cs="Arial"/>
          <w:vertAlign w:val="superscript"/>
        </w:rPr>
        <w:t xml:space="preserve"> </w:t>
      </w:r>
      <w:r w:rsidR="0037176E">
        <w:rPr>
          <w:rFonts w:ascii="Arial" w:hAnsi="Arial" w:cs="Arial"/>
        </w:rPr>
        <w:t>the maj</w:t>
      </w:r>
      <w:r w:rsidR="006B3355">
        <w:rPr>
          <w:rFonts w:ascii="Arial" w:hAnsi="Arial" w:cs="Arial"/>
        </w:rPr>
        <w:t xml:space="preserve">ority of adults in England </w:t>
      </w:r>
      <w:r w:rsidR="0037176E">
        <w:rPr>
          <w:rFonts w:ascii="Arial" w:hAnsi="Arial" w:cs="Arial"/>
        </w:rPr>
        <w:t>do not meet guidelines of a</w:t>
      </w:r>
      <w:r w:rsidR="006B3355">
        <w:rPr>
          <w:rFonts w:ascii="Arial" w:hAnsi="Arial" w:cs="Arial"/>
        </w:rPr>
        <w:t xml:space="preserve">t least 150 minutes </w:t>
      </w:r>
      <w:r w:rsidR="007C0FD8">
        <w:rPr>
          <w:rFonts w:ascii="Arial" w:hAnsi="Arial" w:cs="Arial"/>
        </w:rPr>
        <w:t xml:space="preserve">of moderate-intensity </w:t>
      </w:r>
      <w:r w:rsidR="000C5A0E">
        <w:rPr>
          <w:rFonts w:ascii="Arial" w:hAnsi="Arial" w:cs="Arial"/>
        </w:rPr>
        <w:t>activity</w:t>
      </w:r>
      <w:r w:rsidR="007C0FD8">
        <w:rPr>
          <w:rFonts w:ascii="Arial" w:hAnsi="Arial" w:cs="Arial"/>
        </w:rPr>
        <w:t xml:space="preserve"> </w:t>
      </w:r>
      <w:r w:rsidR="006B3355">
        <w:rPr>
          <w:rFonts w:ascii="Arial" w:hAnsi="Arial" w:cs="Arial"/>
        </w:rPr>
        <w:t>a week</w:t>
      </w:r>
      <w:r w:rsidR="0037176E">
        <w:rPr>
          <w:rFonts w:ascii="Arial" w:hAnsi="Arial" w:cs="Arial"/>
        </w:rPr>
        <w:t>.</w:t>
      </w:r>
      <w:r w:rsidR="006B3355" w:rsidRPr="006B3355">
        <w:rPr>
          <w:rFonts w:ascii="Arial" w:hAnsi="Arial" w:cs="Arial"/>
          <w:vertAlign w:val="superscript"/>
        </w:rPr>
        <w:t xml:space="preserve">[3] </w:t>
      </w:r>
      <w:r w:rsidR="0037176E" w:rsidRPr="006B3355">
        <w:rPr>
          <w:rFonts w:ascii="Arial" w:hAnsi="Arial" w:cs="Arial"/>
          <w:vertAlign w:val="superscript"/>
        </w:rPr>
        <w:t xml:space="preserve"> </w:t>
      </w:r>
      <w:r w:rsidR="00EA2158">
        <w:rPr>
          <w:rFonts w:ascii="Arial" w:hAnsi="Arial" w:cs="Arial"/>
        </w:rPr>
        <w:t xml:space="preserve">Attempts to increase </w:t>
      </w:r>
      <w:r w:rsidR="000C5A0E">
        <w:rPr>
          <w:rFonts w:ascii="Arial" w:hAnsi="Arial" w:cs="Arial"/>
        </w:rPr>
        <w:t>physical activity</w:t>
      </w:r>
      <w:r w:rsidR="00EA2158">
        <w:rPr>
          <w:rFonts w:ascii="Arial" w:hAnsi="Arial" w:cs="Arial"/>
        </w:rPr>
        <w:t xml:space="preserve"> have targeted known determinants at the individual, social and environmental </w:t>
      </w:r>
      <w:r w:rsidR="006B3355">
        <w:rPr>
          <w:rFonts w:ascii="Arial" w:hAnsi="Arial" w:cs="Arial"/>
        </w:rPr>
        <w:t>level</w:t>
      </w:r>
      <w:r w:rsidR="00EA2158">
        <w:rPr>
          <w:rFonts w:ascii="Arial" w:hAnsi="Arial" w:cs="Arial"/>
        </w:rPr>
        <w:t xml:space="preserve">, with </w:t>
      </w:r>
      <w:r>
        <w:rPr>
          <w:rFonts w:ascii="Arial" w:hAnsi="Arial" w:cs="Arial"/>
        </w:rPr>
        <w:t>mixed</w:t>
      </w:r>
      <w:r w:rsidR="006B3355">
        <w:rPr>
          <w:rFonts w:ascii="Arial" w:hAnsi="Arial" w:cs="Arial"/>
        </w:rPr>
        <w:t xml:space="preserve"> success</w:t>
      </w:r>
      <w:r w:rsidR="00EA2158">
        <w:rPr>
          <w:rFonts w:ascii="Arial" w:hAnsi="Arial" w:cs="Arial"/>
        </w:rPr>
        <w:t>.</w:t>
      </w:r>
      <w:r w:rsidR="006B3355" w:rsidRPr="006B3355">
        <w:rPr>
          <w:rFonts w:ascii="Arial" w:hAnsi="Arial" w:cs="Arial"/>
          <w:vertAlign w:val="superscript"/>
        </w:rPr>
        <w:t>[4-6]</w:t>
      </w:r>
      <w:r w:rsidR="00EA2158" w:rsidRPr="006B3355">
        <w:rPr>
          <w:rFonts w:ascii="Arial" w:hAnsi="Arial" w:cs="Arial"/>
          <w:vertAlign w:val="superscript"/>
        </w:rPr>
        <w:t xml:space="preserve"> </w:t>
      </w:r>
      <w:r w:rsidR="00EA2158">
        <w:rPr>
          <w:rFonts w:ascii="Arial" w:hAnsi="Arial" w:cs="Arial"/>
        </w:rPr>
        <w:t>Th</w:t>
      </w:r>
      <w:r w:rsidR="0045155A">
        <w:rPr>
          <w:rFonts w:ascii="Arial" w:hAnsi="Arial" w:cs="Arial"/>
        </w:rPr>
        <w:t>is study</w:t>
      </w:r>
      <w:r w:rsidR="00EA2158">
        <w:rPr>
          <w:rFonts w:ascii="Arial" w:hAnsi="Arial" w:cs="Arial"/>
        </w:rPr>
        <w:t xml:space="preserve"> advances the field by focusing on the </w:t>
      </w:r>
      <w:r w:rsidR="00A838E6">
        <w:rPr>
          <w:rFonts w:ascii="Arial" w:hAnsi="Arial" w:cs="Arial"/>
        </w:rPr>
        <w:t>way in which two different determinants</w:t>
      </w:r>
      <w:r>
        <w:rPr>
          <w:rFonts w:ascii="Arial" w:hAnsi="Arial" w:cs="Arial"/>
        </w:rPr>
        <w:t xml:space="preserve">, </w:t>
      </w:r>
      <w:r w:rsidR="00421583">
        <w:rPr>
          <w:rFonts w:ascii="Arial" w:hAnsi="Arial" w:cs="Arial"/>
        </w:rPr>
        <w:t xml:space="preserve">neighbourhood </w:t>
      </w:r>
      <w:r>
        <w:rPr>
          <w:rFonts w:ascii="Arial" w:hAnsi="Arial" w:cs="Arial"/>
        </w:rPr>
        <w:t xml:space="preserve"> greenspace and dog</w:t>
      </w:r>
      <w:r w:rsidR="005132B8">
        <w:rPr>
          <w:rFonts w:ascii="Arial" w:hAnsi="Arial" w:cs="Arial"/>
        </w:rPr>
        <w:t>-</w:t>
      </w:r>
      <w:r>
        <w:rPr>
          <w:rFonts w:ascii="Arial" w:hAnsi="Arial" w:cs="Arial"/>
        </w:rPr>
        <w:t>ownership</w:t>
      </w:r>
      <w:r w:rsidR="00A838E6">
        <w:rPr>
          <w:rFonts w:ascii="Arial" w:hAnsi="Arial" w:cs="Arial"/>
        </w:rPr>
        <w:t>, interact</w:t>
      </w:r>
      <w:r>
        <w:rPr>
          <w:rFonts w:ascii="Arial" w:hAnsi="Arial" w:cs="Arial"/>
        </w:rPr>
        <w:t xml:space="preserve"> to </w:t>
      </w:r>
      <w:r w:rsidR="00B34153">
        <w:rPr>
          <w:rFonts w:ascii="Arial" w:hAnsi="Arial" w:cs="Arial"/>
        </w:rPr>
        <w:t xml:space="preserve">possibly </w:t>
      </w:r>
      <w:r>
        <w:rPr>
          <w:rFonts w:ascii="Arial" w:hAnsi="Arial" w:cs="Arial"/>
        </w:rPr>
        <w:t xml:space="preserve">explain some of the ambiguities in previous </w:t>
      </w:r>
      <w:r w:rsidR="0045155A">
        <w:rPr>
          <w:rFonts w:ascii="Arial" w:hAnsi="Arial" w:cs="Arial"/>
        </w:rPr>
        <w:t>research</w:t>
      </w:r>
      <w:r w:rsidR="00EA2158">
        <w:rPr>
          <w:rFonts w:ascii="Arial" w:hAnsi="Arial" w:cs="Arial"/>
        </w:rPr>
        <w:t xml:space="preserve">. </w:t>
      </w:r>
    </w:p>
    <w:p w14:paraId="11E8EB23" w14:textId="77777777" w:rsidR="007C122F" w:rsidRDefault="007C122F" w:rsidP="007C122F">
      <w:pPr>
        <w:spacing w:after="0" w:line="360" w:lineRule="auto"/>
        <w:rPr>
          <w:rFonts w:ascii="Arial" w:hAnsi="Arial" w:cs="Arial"/>
        </w:rPr>
      </w:pPr>
    </w:p>
    <w:p w14:paraId="199E59F3" w14:textId="1C009DFA" w:rsidR="00386468" w:rsidRDefault="00E25696" w:rsidP="007C122F">
      <w:pPr>
        <w:spacing w:after="0" w:line="360" w:lineRule="auto"/>
        <w:rPr>
          <w:ins w:id="0" w:author="White, Mathew" w:date="2018-01-03T16:05:00Z"/>
          <w:rFonts w:ascii="Arial" w:hAnsi="Arial" w:cs="Arial"/>
        </w:rPr>
      </w:pPr>
      <w:r>
        <w:rPr>
          <w:rFonts w:ascii="Arial" w:hAnsi="Arial" w:cs="Arial"/>
        </w:rPr>
        <w:t>E</w:t>
      </w:r>
      <w:r w:rsidR="00854CE0">
        <w:rPr>
          <w:rFonts w:ascii="Arial" w:hAnsi="Arial" w:cs="Arial"/>
        </w:rPr>
        <w:t xml:space="preserve">vidence that </w:t>
      </w:r>
      <w:r w:rsidR="00854CE0" w:rsidRPr="00F73483">
        <w:rPr>
          <w:rFonts w:ascii="Arial" w:hAnsi="Arial" w:cs="Arial"/>
        </w:rPr>
        <w:t>greater neighbourhood greenspace</w:t>
      </w:r>
      <w:r w:rsidR="007C122F">
        <w:rPr>
          <w:rFonts w:ascii="Arial" w:hAnsi="Arial" w:cs="Arial"/>
        </w:rPr>
        <w:t>, by itself,</w:t>
      </w:r>
      <w:r w:rsidR="00854CE0" w:rsidRPr="00F73483">
        <w:rPr>
          <w:rFonts w:ascii="Arial" w:hAnsi="Arial" w:cs="Arial"/>
        </w:rPr>
        <w:t xml:space="preserve"> is associated with </w:t>
      </w:r>
      <w:r w:rsidR="007C122F">
        <w:rPr>
          <w:rFonts w:ascii="Arial" w:hAnsi="Arial" w:cs="Arial"/>
        </w:rPr>
        <w:t xml:space="preserve">more </w:t>
      </w:r>
      <w:r w:rsidR="000C5A0E">
        <w:rPr>
          <w:rFonts w:ascii="Arial" w:hAnsi="Arial" w:cs="Arial"/>
        </w:rPr>
        <w:t>physical activity</w:t>
      </w:r>
      <w:r w:rsidR="00354B86">
        <w:rPr>
          <w:rFonts w:ascii="Arial" w:hAnsi="Arial" w:cs="Arial"/>
        </w:rPr>
        <w:t xml:space="preserve"> including walking</w:t>
      </w:r>
      <w:ins w:id="1" w:author="White, Mathew" w:date="2018-01-03T11:17:00Z">
        <w:r w:rsidR="0072726F">
          <w:rPr>
            <w:rFonts w:ascii="Arial" w:hAnsi="Arial" w:cs="Arial"/>
          </w:rPr>
          <w:t xml:space="preserve"> and</w:t>
        </w:r>
      </w:ins>
      <w:del w:id="2" w:author="White, Mathew" w:date="2018-01-03T11:17:00Z">
        <w:r w:rsidR="00354B86" w:rsidDel="0072726F">
          <w:rPr>
            <w:rFonts w:ascii="Arial" w:hAnsi="Arial" w:cs="Arial"/>
          </w:rPr>
          <w:delText>,</w:delText>
        </w:r>
      </w:del>
      <w:r w:rsidR="00354B86">
        <w:rPr>
          <w:rFonts w:ascii="Arial" w:hAnsi="Arial" w:cs="Arial"/>
        </w:rPr>
        <w:t xml:space="preserve"> cycling </w:t>
      </w:r>
      <w:r w:rsidR="00F73483" w:rsidRPr="00F73483">
        <w:rPr>
          <w:rFonts w:ascii="Arial" w:hAnsi="Arial" w:cs="Arial"/>
        </w:rPr>
        <w:t>is</w:t>
      </w:r>
      <w:r w:rsidR="00F73483"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equivocal</w:t>
      </w:r>
      <w:ins w:id="3" w:author="White, Mathew" w:date="2018-01-03T16:05:00Z">
        <w:r w:rsidR="00386468" w:rsidRPr="00386468">
          <w:rPr>
            <w:rFonts w:ascii="Arial" w:hAnsi="Arial" w:cs="Arial"/>
            <w:vertAlign w:val="superscript"/>
          </w:rPr>
          <w:t>[</w:t>
        </w:r>
        <w:proofErr w:type="gramEnd"/>
        <w:r w:rsidR="00386468">
          <w:rPr>
            <w:rFonts w:ascii="Arial" w:hAnsi="Arial" w:cs="Arial"/>
            <w:vertAlign w:val="superscript"/>
          </w:rPr>
          <w:t>12</w:t>
        </w:r>
        <w:r w:rsidR="00386468" w:rsidRPr="00386468">
          <w:rPr>
            <w:rFonts w:ascii="Arial" w:hAnsi="Arial" w:cs="Arial"/>
            <w:vertAlign w:val="superscript"/>
          </w:rPr>
          <w:t>]</w:t>
        </w:r>
      </w:ins>
      <w:r w:rsidR="00F73483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W</w:t>
      </w:r>
      <w:r w:rsidR="00F73483">
        <w:rPr>
          <w:rFonts w:ascii="Arial" w:hAnsi="Arial" w:cs="Arial"/>
        </w:rPr>
        <w:t>hile some</w:t>
      </w:r>
      <w:r w:rsidR="00BD512C">
        <w:rPr>
          <w:rFonts w:ascii="Arial" w:hAnsi="Arial" w:cs="Arial"/>
        </w:rPr>
        <w:t xml:space="preserve"> </w:t>
      </w:r>
      <w:r w:rsidR="00F73483">
        <w:rPr>
          <w:rFonts w:ascii="Arial" w:hAnsi="Arial" w:cs="Arial"/>
        </w:rPr>
        <w:t>studies</w:t>
      </w:r>
      <w:r w:rsidR="006B3355">
        <w:rPr>
          <w:rFonts w:ascii="Arial" w:hAnsi="Arial" w:cs="Arial"/>
        </w:rPr>
        <w:t xml:space="preserve"> report a positive relationship </w:t>
      </w:r>
      <w:r w:rsidR="006B3355" w:rsidRPr="006B3355">
        <w:rPr>
          <w:rFonts w:ascii="Arial" w:hAnsi="Arial" w:cs="Arial"/>
          <w:vertAlign w:val="superscript"/>
        </w:rPr>
        <w:t>[7-</w:t>
      </w:r>
      <w:r w:rsidR="00354B86">
        <w:rPr>
          <w:rFonts w:ascii="Arial" w:hAnsi="Arial" w:cs="Arial"/>
          <w:vertAlign w:val="superscript"/>
        </w:rPr>
        <w:t>11</w:t>
      </w:r>
      <w:r w:rsidR="006B3355">
        <w:rPr>
          <w:rFonts w:ascii="Arial" w:hAnsi="Arial" w:cs="Arial"/>
          <w:vertAlign w:val="superscript"/>
        </w:rPr>
        <w:t>]</w:t>
      </w:r>
      <w:r w:rsidR="00F73483">
        <w:rPr>
          <w:rFonts w:ascii="Arial" w:hAnsi="Arial" w:cs="Arial"/>
        </w:rPr>
        <w:t>, other</w:t>
      </w:r>
      <w:r w:rsidR="00F613DA">
        <w:rPr>
          <w:rFonts w:ascii="Arial" w:hAnsi="Arial" w:cs="Arial"/>
        </w:rPr>
        <w:t>s</w:t>
      </w:r>
      <w:r w:rsidR="00F73483">
        <w:rPr>
          <w:rFonts w:ascii="Arial" w:hAnsi="Arial" w:cs="Arial"/>
        </w:rPr>
        <w:t xml:space="preserve"> </w:t>
      </w:r>
      <w:r w:rsidR="00BD512C">
        <w:rPr>
          <w:rFonts w:ascii="Arial" w:hAnsi="Arial" w:cs="Arial"/>
        </w:rPr>
        <w:t>find no effect</w:t>
      </w:r>
      <w:proofErr w:type="gramStart"/>
      <w:r w:rsidR="006B3355">
        <w:rPr>
          <w:rFonts w:ascii="Arial" w:hAnsi="Arial" w:cs="Arial"/>
        </w:rPr>
        <w:t>,</w:t>
      </w:r>
      <w:r w:rsidR="006B3355" w:rsidRPr="006B3355">
        <w:rPr>
          <w:rFonts w:ascii="Arial" w:hAnsi="Arial" w:cs="Arial"/>
          <w:vertAlign w:val="superscript"/>
        </w:rPr>
        <w:t>[</w:t>
      </w:r>
      <w:proofErr w:type="gramEnd"/>
      <w:r w:rsidR="00354B86">
        <w:rPr>
          <w:rFonts w:ascii="Arial" w:hAnsi="Arial" w:cs="Arial"/>
          <w:vertAlign w:val="superscript"/>
        </w:rPr>
        <w:t>12</w:t>
      </w:r>
      <w:r w:rsidR="006B3355" w:rsidRPr="006B3355">
        <w:rPr>
          <w:rFonts w:ascii="Arial" w:hAnsi="Arial" w:cs="Arial"/>
          <w:vertAlign w:val="superscript"/>
        </w:rPr>
        <w:t>-</w:t>
      </w:r>
      <w:r w:rsidR="00354B86" w:rsidRPr="006B3355">
        <w:rPr>
          <w:rFonts w:ascii="Arial" w:hAnsi="Arial" w:cs="Arial"/>
          <w:vertAlign w:val="superscript"/>
        </w:rPr>
        <w:t>1</w:t>
      </w:r>
      <w:r w:rsidR="00354B86">
        <w:rPr>
          <w:rFonts w:ascii="Arial" w:hAnsi="Arial" w:cs="Arial"/>
          <w:vertAlign w:val="superscript"/>
        </w:rPr>
        <w:t>5</w:t>
      </w:r>
      <w:r w:rsidR="006B3355" w:rsidRPr="006B3355">
        <w:rPr>
          <w:rFonts w:ascii="Arial" w:hAnsi="Arial" w:cs="Arial"/>
          <w:vertAlign w:val="superscript"/>
        </w:rPr>
        <w:t>]</w:t>
      </w:r>
      <w:r w:rsidR="00F613DA" w:rsidRPr="006B3355">
        <w:rPr>
          <w:rFonts w:ascii="Arial" w:hAnsi="Arial" w:cs="Arial"/>
          <w:vertAlign w:val="superscript"/>
        </w:rPr>
        <w:t xml:space="preserve"> </w:t>
      </w:r>
      <w:r w:rsidR="00BD512C">
        <w:rPr>
          <w:rFonts w:ascii="Arial" w:hAnsi="Arial" w:cs="Arial"/>
        </w:rPr>
        <w:t>or even a negative relationship</w:t>
      </w:r>
      <w:del w:id="4" w:author="White, Mathew" w:date="2018-01-03T16:04:00Z">
        <w:r w:rsidR="006B3355" w:rsidDel="00386468">
          <w:rPr>
            <w:rFonts w:ascii="Arial" w:hAnsi="Arial" w:cs="Arial"/>
          </w:rPr>
          <w:delText>.</w:delText>
        </w:r>
      </w:del>
      <w:r w:rsidR="006B3355" w:rsidRPr="006B3355">
        <w:rPr>
          <w:rFonts w:ascii="Arial" w:hAnsi="Arial" w:cs="Arial"/>
          <w:vertAlign w:val="superscript"/>
        </w:rPr>
        <w:t>[</w:t>
      </w:r>
      <w:r w:rsidR="00354B86">
        <w:rPr>
          <w:rFonts w:ascii="Arial" w:hAnsi="Arial" w:cs="Arial"/>
          <w:vertAlign w:val="superscript"/>
        </w:rPr>
        <w:t>16</w:t>
      </w:r>
      <w:r w:rsidR="006B3355" w:rsidRPr="006B3355">
        <w:rPr>
          <w:rFonts w:ascii="Arial" w:hAnsi="Arial" w:cs="Arial"/>
          <w:vertAlign w:val="superscript"/>
        </w:rPr>
        <w:t>]</w:t>
      </w:r>
      <w:ins w:id="5" w:author="White, Mathew" w:date="2018-01-03T16:04:00Z">
        <w:r w:rsidR="00386468">
          <w:rPr>
            <w:rFonts w:ascii="Arial" w:hAnsi="Arial" w:cs="Arial"/>
          </w:rPr>
          <w:t>. Even among positive relationship</w:t>
        </w:r>
      </w:ins>
      <w:ins w:id="6" w:author="White, Mathew" w:date="2018-01-03T16:08:00Z">
        <w:r w:rsidR="00386468">
          <w:rPr>
            <w:rFonts w:ascii="Arial" w:hAnsi="Arial" w:cs="Arial"/>
          </w:rPr>
          <w:t xml:space="preserve"> studies</w:t>
        </w:r>
      </w:ins>
      <w:ins w:id="7" w:author="White, Mathew" w:date="2018-01-03T16:04:00Z">
        <w:r w:rsidR="00386468">
          <w:rPr>
            <w:rFonts w:ascii="Arial" w:hAnsi="Arial" w:cs="Arial"/>
          </w:rPr>
          <w:t xml:space="preserve">, many only find a significant difference </w:t>
        </w:r>
      </w:ins>
      <w:ins w:id="8" w:author="White, Mathew" w:date="2018-01-03T16:08:00Z">
        <w:r w:rsidR="00386468">
          <w:rPr>
            <w:rFonts w:ascii="Arial" w:hAnsi="Arial" w:cs="Arial"/>
          </w:rPr>
          <w:t xml:space="preserve">between </w:t>
        </w:r>
      </w:ins>
      <w:ins w:id="9" w:author="White, Mathew" w:date="2018-01-03T16:04:00Z">
        <w:r w:rsidR="00386468">
          <w:rPr>
            <w:rFonts w:ascii="Arial" w:hAnsi="Arial" w:cs="Arial"/>
          </w:rPr>
          <w:t>the most and least green</w:t>
        </w:r>
        <w:del w:id="10" w:author="Lewis Elliott" w:date="2018-01-05T09:36:00Z">
          <w:r w:rsidR="00386468" w:rsidDel="000D5FE5">
            <w:rPr>
              <w:rFonts w:ascii="Arial" w:hAnsi="Arial" w:cs="Arial"/>
            </w:rPr>
            <w:delText>space</w:delText>
          </w:r>
        </w:del>
      </w:ins>
      <w:ins w:id="11" w:author="White, Mathew" w:date="2018-01-03T16:11:00Z">
        <w:r w:rsidR="00386468">
          <w:rPr>
            <w:rFonts w:ascii="Arial" w:hAnsi="Arial" w:cs="Arial"/>
          </w:rPr>
          <w:t xml:space="preserve"> areas</w:t>
        </w:r>
      </w:ins>
      <w:ins w:id="12" w:author="White, Mathew" w:date="2018-01-03T16:04:00Z">
        <w:r w:rsidR="00386468">
          <w:rPr>
            <w:rFonts w:ascii="Arial" w:hAnsi="Arial" w:cs="Arial"/>
          </w:rPr>
          <w:t xml:space="preserve">, rather than a ‘dose-response’ </w:t>
        </w:r>
        <w:proofErr w:type="gramStart"/>
        <w:r w:rsidR="00386468">
          <w:rPr>
            <w:rFonts w:ascii="Arial" w:hAnsi="Arial" w:cs="Arial"/>
          </w:rPr>
          <w:t>pattern</w:t>
        </w:r>
        <w:r w:rsidR="00386468" w:rsidRPr="006B3355">
          <w:rPr>
            <w:rFonts w:ascii="Arial" w:hAnsi="Arial" w:cs="Arial"/>
            <w:vertAlign w:val="superscript"/>
          </w:rPr>
          <w:t>[</w:t>
        </w:r>
        <w:proofErr w:type="gramEnd"/>
        <w:r w:rsidR="00386468" w:rsidRPr="006B3355">
          <w:rPr>
            <w:rFonts w:ascii="Arial" w:hAnsi="Arial" w:cs="Arial"/>
            <w:vertAlign w:val="superscript"/>
          </w:rPr>
          <w:t>1</w:t>
        </w:r>
        <w:r w:rsidR="00386468">
          <w:rPr>
            <w:rFonts w:ascii="Arial" w:hAnsi="Arial" w:cs="Arial"/>
            <w:vertAlign w:val="superscript"/>
          </w:rPr>
          <w:t>7</w:t>
        </w:r>
        <w:r w:rsidR="00386468" w:rsidRPr="006B3355">
          <w:rPr>
            <w:rFonts w:ascii="Arial" w:hAnsi="Arial" w:cs="Arial"/>
            <w:vertAlign w:val="superscript"/>
          </w:rPr>
          <w:t>-1</w:t>
        </w:r>
        <w:r w:rsidR="00386468">
          <w:rPr>
            <w:rFonts w:ascii="Arial" w:hAnsi="Arial" w:cs="Arial"/>
            <w:vertAlign w:val="superscript"/>
          </w:rPr>
          <w:t>9</w:t>
        </w:r>
        <w:r w:rsidR="00386468" w:rsidRPr="006B3355">
          <w:rPr>
            <w:rFonts w:ascii="Arial" w:hAnsi="Arial" w:cs="Arial"/>
            <w:vertAlign w:val="superscript"/>
          </w:rPr>
          <w:t>]</w:t>
        </w:r>
        <w:r w:rsidR="00386468" w:rsidRPr="00386468">
          <w:rPr>
            <w:rFonts w:ascii="Arial" w:hAnsi="Arial" w:cs="Arial"/>
          </w:rPr>
          <w:t xml:space="preserve">. </w:t>
        </w:r>
      </w:ins>
      <w:del w:id="13" w:author="White, Mathew" w:date="2018-01-03T16:04:00Z">
        <w:r w:rsidR="00BD512C" w:rsidDel="00386468">
          <w:rPr>
            <w:rFonts w:ascii="Arial" w:hAnsi="Arial" w:cs="Arial"/>
          </w:rPr>
          <w:delText xml:space="preserve"> </w:delText>
        </w:r>
      </w:del>
      <w:ins w:id="14" w:author="White, Mathew" w:date="2018-01-03T16:02:00Z">
        <w:r w:rsidR="00386468">
          <w:rPr>
            <w:rFonts w:ascii="Arial" w:hAnsi="Arial" w:cs="Arial"/>
          </w:rPr>
          <w:t xml:space="preserve">Inconsistencies have been explained in terms of differing operationalisations of </w:t>
        </w:r>
      </w:ins>
      <w:proofErr w:type="gramStart"/>
      <w:ins w:id="15" w:author="White, Mathew" w:date="2018-01-03T16:03:00Z">
        <w:r w:rsidR="00386468">
          <w:rPr>
            <w:rFonts w:ascii="Arial" w:hAnsi="Arial" w:cs="Arial"/>
          </w:rPr>
          <w:t>greenspace</w:t>
        </w:r>
        <w:r w:rsidR="00386468" w:rsidRPr="006B3355">
          <w:rPr>
            <w:rFonts w:ascii="Arial" w:hAnsi="Arial" w:cs="Arial"/>
            <w:vertAlign w:val="superscript"/>
          </w:rPr>
          <w:t>[</w:t>
        </w:r>
        <w:proofErr w:type="gramEnd"/>
        <w:r w:rsidR="00386468">
          <w:rPr>
            <w:rFonts w:ascii="Arial" w:hAnsi="Arial" w:cs="Arial"/>
            <w:vertAlign w:val="superscript"/>
          </w:rPr>
          <w:t>20, 21</w:t>
        </w:r>
        <w:r w:rsidR="00386468" w:rsidRPr="006B3355">
          <w:rPr>
            <w:rFonts w:ascii="Arial" w:hAnsi="Arial" w:cs="Arial"/>
            <w:vertAlign w:val="superscript"/>
          </w:rPr>
          <w:t>]</w:t>
        </w:r>
        <w:r w:rsidR="00386468">
          <w:rPr>
            <w:rFonts w:ascii="Arial" w:hAnsi="Arial" w:cs="Arial"/>
          </w:rPr>
          <w:t xml:space="preserve"> and/or physical activity</w:t>
        </w:r>
        <w:r w:rsidR="00386468">
          <w:rPr>
            <w:rFonts w:ascii="Arial" w:hAnsi="Arial" w:cs="Arial"/>
            <w:vertAlign w:val="superscript"/>
          </w:rPr>
          <w:t>[22]</w:t>
        </w:r>
        <w:r w:rsidR="00386468">
          <w:rPr>
            <w:rFonts w:ascii="Arial" w:hAnsi="Arial" w:cs="Arial"/>
          </w:rPr>
          <w:t xml:space="preserve">, and variation in </w:t>
        </w:r>
      </w:ins>
      <w:ins w:id="16" w:author="White, Mathew" w:date="2018-01-03T16:04:00Z">
        <w:r w:rsidR="00386468">
          <w:rPr>
            <w:rFonts w:ascii="Arial" w:hAnsi="Arial" w:cs="Arial"/>
          </w:rPr>
          <w:t>included</w:t>
        </w:r>
      </w:ins>
      <w:ins w:id="17" w:author="White, Mathew" w:date="2018-01-03T16:03:00Z">
        <w:r w:rsidR="00386468">
          <w:rPr>
            <w:rFonts w:ascii="Arial" w:hAnsi="Arial" w:cs="Arial"/>
          </w:rPr>
          <w:t xml:space="preserve"> confounders</w:t>
        </w:r>
        <w:r w:rsidR="00386468" w:rsidRPr="00386468">
          <w:rPr>
            <w:rFonts w:ascii="Arial" w:hAnsi="Arial" w:cs="Arial"/>
            <w:vertAlign w:val="superscript"/>
          </w:rPr>
          <w:t>[</w:t>
        </w:r>
      </w:ins>
      <w:ins w:id="18" w:author="White, Mathew" w:date="2018-01-03T16:04:00Z">
        <w:r w:rsidR="00386468" w:rsidRPr="00386468">
          <w:rPr>
            <w:rFonts w:ascii="Arial" w:hAnsi="Arial" w:cs="Arial"/>
            <w:vertAlign w:val="superscript"/>
          </w:rPr>
          <w:t>23</w:t>
        </w:r>
      </w:ins>
      <w:ins w:id="19" w:author="White, Mathew" w:date="2018-01-03T16:03:00Z">
        <w:r w:rsidR="00386468" w:rsidRPr="00386468">
          <w:rPr>
            <w:rFonts w:ascii="Arial" w:hAnsi="Arial" w:cs="Arial"/>
            <w:vertAlign w:val="superscript"/>
          </w:rPr>
          <w:t>]</w:t>
        </w:r>
      </w:ins>
      <w:ins w:id="20" w:author="White, Mathew" w:date="2018-01-03T16:05:00Z">
        <w:r w:rsidR="00386468">
          <w:rPr>
            <w:rFonts w:ascii="Arial" w:hAnsi="Arial" w:cs="Arial"/>
          </w:rPr>
          <w:t xml:space="preserve">. </w:t>
        </w:r>
      </w:ins>
      <w:ins w:id="21" w:author="White, Mathew" w:date="2018-01-03T16:09:00Z">
        <w:r w:rsidR="00386468">
          <w:rPr>
            <w:rFonts w:ascii="Arial" w:hAnsi="Arial" w:cs="Arial"/>
          </w:rPr>
          <w:t xml:space="preserve">Within the confines of utilising the </w:t>
        </w:r>
      </w:ins>
      <w:ins w:id="22" w:author="White, Mathew" w:date="2018-01-03T16:13:00Z">
        <w:r w:rsidR="0071583E">
          <w:rPr>
            <w:rFonts w:ascii="Arial" w:hAnsi="Arial" w:cs="Arial"/>
          </w:rPr>
          <w:t xml:space="preserve">measures of </w:t>
        </w:r>
      </w:ins>
      <w:ins w:id="23" w:author="White, Mathew" w:date="2018-01-03T16:10:00Z">
        <w:r w:rsidR="00386468">
          <w:rPr>
            <w:rFonts w:ascii="Arial" w:hAnsi="Arial" w:cs="Arial"/>
          </w:rPr>
          <w:t>greenspace</w:t>
        </w:r>
      </w:ins>
      <w:ins w:id="24" w:author="White, Mathew" w:date="2018-01-03T16:09:00Z">
        <w:r w:rsidR="0071583E">
          <w:rPr>
            <w:rFonts w:ascii="Arial" w:hAnsi="Arial" w:cs="Arial"/>
          </w:rPr>
          <w:t>,</w:t>
        </w:r>
      </w:ins>
      <w:ins w:id="25" w:author="White, Mathew" w:date="2018-01-03T16:10:00Z">
        <w:r w:rsidR="00386468">
          <w:rPr>
            <w:rFonts w:ascii="Arial" w:hAnsi="Arial" w:cs="Arial"/>
          </w:rPr>
          <w:t xml:space="preserve"> physical activity </w:t>
        </w:r>
      </w:ins>
      <w:ins w:id="26" w:author="White, Mathew" w:date="2018-01-03T16:12:00Z">
        <w:r w:rsidR="0071583E">
          <w:rPr>
            <w:rFonts w:ascii="Arial" w:hAnsi="Arial" w:cs="Arial"/>
          </w:rPr>
          <w:t xml:space="preserve">and common </w:t>
        </w:r>
      </w:ins>
      <w:ins w:id="27" w:author="White, Mathew" w:date="2018-01-03T16:13:00Z">
        <w:r w:rsidR="0071583E">
          <w:rPr>
            <w:rFonts w:ascii="Arial" w:hAnsi="Arial" w:cs="Arial"/>
          </w:rPr>
          <w:t>confounders</w:t>
        </w:r>
      </w:ins>
      <w:ins w:id="28" w:author="White, Mathew" w:date="2018-01-03T16:12:00Z">
        <w:r w:rsidR="0071583E">
          <w:rPr>
            <w:rFonts w:ascii="Arial" w:hAnsi="Arial" w:cs="Arial"/>
          </w:rPr>
          <w:t xml:space="preserve"> </w:t>
        </w:r>
      </w:ins>
      <w:ins w:id="29" w:author="White, Mathew" w:date="2018-01-03T16:10:00Z">
        <w:r w:rsidR="00386468">
          <w:rPr>
            <w:rFonts w:ascii="Arial" w:hAnsi="Arial" w:cs="Arial"/>
          </w:rPr>
          <w:t xml:space="preserve">available, </w:t>
        </w:r>
      </w:ins>
      <w:ins w:id="30" w:author="White, Mathew" w:date="2018-01-03T16:09:00Z">
        <w:r w:rsidR="00386468">
          <w:rPr>
            <w:rFonts w:ascii="Arial" w:hAnsi="Arial" w:cs="Arial"/>
          </w:rPr>
          <w:t xml:space="preserve">the current research </w:t>
        </w:r>
      </w:ins>
      <w:ins w:id="31" w:author="White, Mathew" w:date="2018-01-03T16:10:00Z">
        <w:r w:rsidR="00386468">
          <w:rPr>
            <w:rFonts w:ascii="Arial" w:hAnsi="Arial" w:cs="Arial"/>
          </w:rPr>
          <w:t>focuse</w:t>
        </w:r>
      </w:ins>
      <w:ins w:id="32" w:author="White, Mathew" w:date="2018-01-03T16:12:00Z">
        <w:r w:rsidR="0071583E">
          <w:rPr>
            <w:rFonts w:ascii="Arial" w:hAnsi="Arial" w:cs="Arial"/>
          </w:rPr>
          <w:t>d</w:t>
        </w:r>
      </w:ins>
      <w:ins w:id="33" w:author="White, Mathew" w:date="2018-01-03T16:10:00Z">
        <w:r w:rsidR="00386468">
          <w:rPr>
            <w:rFonts w:ascii="Arial" w:hAnsi="Arial" w:cs="Arial"/>
          </w:rPr>
          <w:t xml:space="preserve"> on </w:t>
        </w:r>
      </w:ins>
      <w:ins w:id="34" w:author="White, Mathew" w:date="2018-01-03T16:12:00Z">
        <w:r w:rsidR="0071583E">
          <w:rPr>
            <w:rFonts w:ascii="Arial" w:hAnsi="Arial" w:cs="Arial"/>
          </w:rPr>
          <w:t xml:space="preserve">dog ownership as a </w:t>
        </w:r>
      </w:ins>
      <w:ins w:id="35" w:author="White, Mathew" w:date="2018-01-03T16:14:00Z">
        <w:r w:rsidR="0071583E">
          <w:rPr>
            <w:rFonts w:ascii="Arial" w:hAnsi="Arial" w:cs="Arial"/>
          </w:rPr>
          <w:t>potentially important</w:t>
        </w:r>
      </w:ins>
      <w:ins w:id="36" w:author="White, Mathew" w:date="2018-01-03T16:10:00Z">
        <w:r w:rsidR="00386468">
          <w:rPr>
            <w:rFonts w:ascii="Arial" w:hAnsi="Arial" w:cs="Arial"/>
          </w:rPr>
          <w:t xml:space="preserve"> confound</w:t>
        </w:r>
      </w:ins>
      <w:ins w:id="37" w:author="White, Mathew" w:date="2018-01-03T16:14:00Z">
        <w:r w:rsidR="0071583E">
          <w:rPr>
            <w:rFonts w:ascii="Arial" w:hAnsi="Arial" w:cs="Arial"/>
          </w:rPr>
          <w:t>er</w:t>
        </w:r>
      </w:ins>
      <w:ins w:id="38" w:author="White, Mathew" w:date="2018-01-03T16:10:00Z">
        <w:r w:rsidR="00386468">
          <w:rPr>
            <w:rFonts w:ascii="Arial" w:hAnsi="Arial" w:cs="Arial"/>
          </w:rPr>
          <w:t xml:space="preserve"> that </w:t>
        </w:r>
        <w:r w:rsidR="0071583E">
          <w:rPr>
            <w:rFonts w:ascii="Arial" w:hAnsi="Arial" w:cs="Arial"/>
          </w:rPr>
          <w:t>has been under-researched</w:t>
        </w:r>
      </w:ins>
      <w:ins w:id="39" w:author="White, Mathew" w:date="2018-01-03T16:14:00Z">
        <w:r w:rsidR="0071583E">
          <w:rPr>
            <w:rFonts w:ascii="Arial" w:hAnsi="Arial" w:cs="Arial"/>
          </w:rPr>
          <w:t xml:space="preserve"> to date</w:t>
        </w:r>
      </w:ins>
      <w:ins w:id="40" w:author="White, Mathew" w:date="2018-01-03T16:10:00Z">
        <w:r w:rsidR="00386468">
          <w:rPr>
            <w:rFonts w:ascii="Arial" w:hAnsi="Arial" w:cs="Arial"/>
          </w:rPr>
          <w:t xml:space="preserve">. </w:t>
        </w:r>
      </w:ins>
    </w:p>
    <w:p w14:paraId="04F09100" w14:textId="77777777" w:rsidR="00386468" w:rsidRDefault="00386468" w:rsidP="007C122F">
      <w:pPr>
        <w:spacing w:after="0" w:line="360" w:lineRule="auto"/>
        <w:rPr>
          <w:ins w:id="41" w:author="White, Mathew" w:date="2018-01-03T16:02:00Z"/>
          <w:rFonts w:ascii="Arial" w:hAnsi="Arial" w:cs="Arial"/>
        </w:rPr>
      </w:pPr>
    </w:p>
    <w:p w14:paraId="4479BE41" w14:textId="6BCC30B9" w:rsidR="00D922D8" w:rsidRDefault="00BD512C" w:rsidP="007C122F">
      <w:pPr>
        <w:spacing w:after="0" w:line="360" w:lineRule="auto"/>
        <w:rPr>
          <w:ins w:id="42" w:author="White, Mathew" w:date="2018-01-03T12:53:00Z"/>
          <w:rFonts w:ascii="Arial" w:hAnsi="Arial" w:cs="Arial"/>
        </w:rPr>
      </w:pPr>
      <w:del w:id="43" w:author="White, Mathew" w:date="2018-01-03T16:04:00Z">
        <w:r w:rsidDel="00386468">
          <w:rPr>
            <w:rFonts w:ascii="Arial" w:hAnsi="Arial" w:cs="Arial"/>
          </w:rPr>
          <w:delText>Even among studies report</w:delText>
        </w:r>
        <w:r w:rsidR="002A414C" w:rsidDel="00386468">
          <w:rPr>
            <w:rFonts w:ascii="Arial" w:hAnsi="Arial" w:cs="Arial"/>
          </w:rPr>
          <w:delText>ing</w:delText>
        </w:r>
        <w:r w:rsidDel="00386468">
          <w:rPr>
            <w:rFonts w:ascii="Arial" w:hAnsi="Arial" w:cs="Arial"/>
          </w:rPr>
          <w:delText xml:space="preserve"> a positive relationship, many only find a significant difference </w:delText>
        </w:r>
        <w:r w:rsidR="00354B86" w:rsidDel="00386468">
          <w:rPr>
            <w:rFonts w:ascii="Arial" w:hAnsi="Arial" w:cs="Arial"/>
          </w:rPr>
          <w:delText xml:space="preserve">when comparing the most and least green spaces, </w:delText>
        </w:r>
        <w:r w:rsidR="007C122F" w:rsidDel="00386468">
          <w:rPr>
            <w:rFonts w:ascii="Arial" w:hAnsi="Arial" w:cs="Arial"/>
          </w:rPr>
          <w:delText xml:space="preserve">rather than a </w:delText>
        </w:r>
        <w:r w:rsidR="00C1576E" w:rsidDel="00386468">
          <w:rPr>
            <w:rFonts w:ascii="Arial" w:hAnsi="Arial" w:cs="Arial"/>
          </w:rPr>
          <w:delText>‘</w:delText>
        </w:r>
        <w:r w:rsidR="00F613DA" w:rsidDel="00386468">
          <w:rPr>
            <w:rFonts w:ascii="Arial" w:hAnsi="Arial" w:cs="Arial"/>
          </w:rPr>
          <w:delText>dose-response</w:delText>
        </w:r>
        <w:r w:rsidR="00C1576E" w:rsidDel="00386468">
          <w:rPr>
            <w:rFonts w:ascii="Arial" w:hAnsi="Arial" w:cs="Arial"/>
          </w:rPr>
          <w:delText>’</w:delText>
        </w:r>
        <w:r w:rsidR="00F613DA" w:rsidDel="00386468">
          <w:rPr>
            <w:rFonts w:ascii="Arial" w:hAnsi="Arial" w:cs="Arial"/>
          </w:rPr>
          <w:delText xml:space="preserve"> pattern</w:delText>
        </w:r>
        <w:r w:rsidR="006B3355" w:rsidRPr="006B3355" w:rsidDel="00386468">
          <w:rPr>
            <w:rFonts w:ascii="Arial" w:hAnsi="Arial" w:cs="Arial"/>
            <w:vertAlign w:val="superscript"/>
          </w:rPr>
          <w:delText>[</w:delText>
        </w:r>
        <w:r w:rsidR="00354B86" w:rsidRPr="006B3355" w:rsidDel="00386468">
          <w:rPr>
            <w:rFonts w:ascii="Arial" w:hAnsi="Arial" w:cs="Arial"/>
            <w:vertAlign w:val="superscript"/>
          </w:rPr>
          <w:delText>1</w:delText>
        </w:r>
        <w:r w:rsidR="00354B86" w:rsidDel="00386468">
          <w:rPr>
            <w:rFonts w:ascii="Arial" w:hAnsi="Arial" w:cs="Arial"/>
            <w:vertAlign w:val="superscript"/>
          </w:rPr>
          <w:delText>7</w:delText>
        </w:r>
        <w:r w:rsidR="006B3355" w:rsidRPr="006B3355" w:rsidDel="00386468">
          <w:rPr>
            <w:rFonts w:ascii="Arial" w:hAnsi="Arial" w:cs="Arial"/>
            <w:vertAlign w:val="superscript"/>
          </w:rPr>
          <w:delText>-</w:delText>
        </w:r>
        <w:r w:rsidR="00354B86" w:rsidRPr="006B3355" w:rsidDel="00386468">
          <w:rPr>
            <w:rFonts w:ascii="Arial" w:hAnsi="Arial" w:cs="Arial"/>
            <w:vertAlign w:val="superscript"/>
          </w:rPr>
          <w:delText>1</w:delText>
        </w:r>
        <w:r w:rsidR="00354B86" w:rsidDel="00386468">
          <w:rPr>
            <w:rFonts w:ascii="Arial" w:hAnsi="Arial" w:cs="Arial"/>
            <w:vertAlign w:val="superscript"/>
          </w:rPr>
          <w:delText>9</w:delText>
        </w:r>
        <w:r w:rsidR="006B3355" w:rsidRPr="006B3355" w:rsidDel="00386468">
          <w:rPr>
            <w:rFonts w:ascii="Arial" w:hAnsi="Arial" w:cs="Arial"/>
            <w:vertAlign w:val="superscript"/>
          </w:rPr>
          <w:delText>]</w:delText>
        </w:r>
        <w:r w:rsidRPr="006B3355" w:rsidDel="00386468">
          <w:rPr>
            <w:rFonts w:ascii="Arial" w:hAnsi="Arial" w:cs="Arial"/>
            <w:vertAlign w:val="superscript"/>
          </w:rPr>
          <w:delText xml:space="preserve"> </w:delText>
        </w:r>
      </w:del>
      <w:del w:id="44" w:author="White, Mathew" w:date="2018-01-03T16:09:00Z">
        <w:r w:rsidR="0045155A" w:rsidDel="00386468">
          <w:rPr>
            <w:rFonts w:ascii="Arial" w:hAnsi="Arial" w:cs="Arial"/>
          </w:rPr>
          <w:delText>; a</w:delText>
        </w:r>
        <w:r w:rsidDel="00386468">
          <w:rPr>
            <w:rFonts w:ascii="Arial" w:hAnsi="Arial" w:cs="Arial"/>
          </w:rPr>
          <w:delText xml:space="preserve">nd </w:delText>
        </w:r>
        <w:r w:rsidR="002A414C" w:rsidDel="00386468">
          <w:rPr>
            <w:rFonts w:ascii="Arial" w:hAnsi="Arial" w:cs="Arial"/>
          </w:rPr>
          <w:delText xml:space="preserve">it is sometimes unclear whether more </w:delText>
        </w:r>
        <w:r w:rsidR="00354B86" w:rsidDel="00386468">
          <w:rPr>
            <w:rFonts w:ascii="Arial" w:hAnsi="Arial" w:cs="Arial"/>
          </w:rPr>
          <w:delText xml:space="preserve">activity </w:delText>
        </w:r>
        <w:r w:rsidR="002A414C" w:rsidDel="00386468">
          <w:rPr>
            <w:rFonts w:ascii="Arial" w:hAnsi="Arial" w:cs="Arial"/>
          </w:rPr>
          <w:delText>in</w:delText>
        </w:r>
        <w:r w:rsidR="00E25696" w:rsidRPr="00E25696" w:rsidDel="00386468">
          <w:rPr>
            <w:rFonts w:ascii="Arial" w:hAnsi="Arial" w:cs="Arial"/>
          </w:rPr>
          <w:delText xml:space="preserve"> </w:delText>
        </w:r>
        <w:r w:rsidR="00E25696" w:rsidDel="00386468">
          <w:rPr>
            <w:rFonts w:ascii="Arial" w:hAnsi="Arial" w:cs="Arial"/>
          </w:rPr>
          <w:delText xml:space="preserve">greener neighbourhoods is due to activity in public greenspace, as </w:delText>
        </w:r>
        <w:r w:rsidR="002A414C" w:rsidDel="00386468">
          <w:rPr>
            <w:rFonts w:ascii="Arial" w:hAnsi="Arial" w:cs="Arial"/>
          </w:rPr>
          <w:delText>opposed to</w:delText>
        </w:r>
        <w:r w:rsidR="00421583" w:rsidDel="00386468">
          <w:rPr>
            <w:rFonts w:ascii="Arial" w:hAnsi="Arial" w:cs="Arial"/>
          </w:rPr>
          <w:delText xml:space="preserve"> </w:delText>
        </w:r>
        <w:r w:rsidR="00E25696" w:rsidDel="00386468">
          <w:rPr>
            <w:rFonts w:ascii="Arial" w:hAnsi="Arial" w:cs="Arial"/>
          </w:rPr>
          <w:delText>private gardens</w:delText>
        </w:r>
        <w:r w:rsidDel="00386468">
          <w:rPr>
            <w:rFonts w:ascii="Arial" w:hAnsi="Arial" w:cs="Arial"/>
          </w:rPr>
          <w:delText>.</w:delText>
        </w:r>
        <w:r w:rsidR="006B3355" w:rsidRPr="006B3355" w:rsidDel="00386468">
          <w:rPr>
            <w:rFonts w:ascii="Arial" w:hAnsi="Arial" w:cs="Arial"/>
            <w:vertAlign w:val="superscript"/>
          </w:rPr>
          <w:delText>[</w:delText>
        </w:r>
        <w:r w:rsidR="00354B86" w:rsidDel="00386468">
          <w:rPr>
            <w:rFonts w:ascii="Arial" w:hAnsi="Arial" w:cs="Arial"/>
            <w:vertAlign w:val="superscript"/>
          </w:rPr>
          <w:delText>20</w:delText>
        </w:r>
        <w:r w:rsidR="006B3355" w:rsidRPr="006B3355" w:rsidDel="00386468">
          <w:rPr>
            <w:rFonts w:ascii="Arial" w:hAnsi="Arial" w:cs="Arial"/>
            <w:vertAlign w:val="superscript"/>
          </w:rPr>
          <w:delText>]</w:delText>
        </w:r>
        <w:r w:rsidRPr="006B3355" w:rsidDel="00386468">
          <w:rPr>
            <w:rFonts w:ascii="Arial" w:hAnsi="Arial" w:cs="Arial"/>
            <w:vertAlign w:val="superscript"/>
          </w:rPr>
          <w:delText xml:space="preserve"> </w:delText>
        </w:r>
        <w:r w:rsidR="00B34153" w:rsidDel="00386468">
          <w:rPr>
            <w:rFonts w:ascii="Arial" w:hAnsi="Arial" w:cs="Arial"/>
          </w:rPr>
          <w:delText>Relatedly, in a review of</w:delText>
        </w:r>
        <w:r w:rsidR="00F613DA" w:rsidDel="00386468">
          <w:rPr>
            <w:rFonts w:ascii="Arial" w:hAnsi="Arial" w:cs="Arial"/>
          </w:rPr>
          <w:delText xml:space="preserve"> interventions</w:delText>
        </w:r>
        <w:r w:rsidR="00B34153" w:rsidDel="00386468">
          <w:rPr>
            <w:rFonts w:ascii="Arial" w:hAnsi="Arial" w:cs="Arial"/>
          </w:rPr>
          <w:delText xml:space="preserve"> to</w:delText>
        </w:r>
        <w:r w:rsidR="00F613DA" w:rsidDel="00386468">
          <w:rPr>
            <w:rFonts w:ascii="Arial" w:hAnsi="Arial" w:cs="Arial"/>
          </w:rPr>
          <w:delText xml:space="preserve"> </w:delText>
        </w:r>
        <w:r w:rsidR="00B34153" w:rsidDel="00386468">
          <w:rPr>
            <w:rFonts w:ascii="Arial" w:hAnsi="Arial" w:cs="Arial"/>
          </w:rPr>
          <w:delText>improve local greenspace quality, less than half were found to increase physical activity</w:delText>
        </w:r>
        <w:r w:rsidR="00F613DA" w:rsidDel="00386468">
          <w:rPr>
            <w:rFonts w:ascii="Arial" w:hAnsi="Arial" w:cs="Arial"/>
          </w:rPr>
          <w:delText>.</w:delText>
        </w:r>
        <w:r w:rsidR="00354B86" w:rsidRPr="00354B86" w:rsidDel="00386468">
          <w:rPr>
            <w:rFonts w:ascii="Arial" w:hAnsi="Arial" w:cs="Arial"/>
            <w:vertAlign w:val="superscript"/>
          </w:rPr>
          <w:delText>[21]</w:delText>
        </w:r>
        <w:r w:rsidR="00F613DA" w:rsidRPr="00354B86" w:rsidDel="00386468">
          <w:rPr>
            <w:rFonts w:ascii="Arial" w:hAnsi="Arial" w:cs="Arial"/>
            <w:vertAlign w:val="superscript"/>
          </w:rPr>
          <w:delText xml:space="preserve"> </w:delText>
        </w:r>
      </w:del>
    </w:p>
    <w:p w14:paraId="0CB678C5" w14:textId="77777777" w:rsidR="00D922D8" w:rsidRPr="002B0F96" w:rsidRDefault="00D922D8" w:rsidP="00D922D8">
      <w:pPr>
        <w:pStyle w:val="PlainText"/>
        <w:rPr>
          <w:ins w:id="45" w:author="White, Mathew" w:date="2018-01-03T12:53:00Z"/>
          <w:rFonts w:ascii="Arial" w:hAnsi="Arial" w:cs="Arial"/>
          <w:color w:val="222222"/>
          <w:szCs w:val="22"/>
          <w:shd w:val="clear" w:color="auto" w:fill="FFFFFF"/>
        </w:rPr>
      </w:pPr>
    </w:p>
    <w:p w14:paraId="71ED1777" w14:textId="77777777" w:rsidR="00D922D8" w:rsidRPr="0072726F" w:rsidRDefault="00D922D8" w:rsidP="007C122F">
      <w:pPr>
        <w:spacing w:after="0" w:line="360" w:lineRule="auto"/>
        <w:rPr>
          <w:rFonts w:ascii="Arial" w:hAnsi="Arial" w:cs="Arial"/>
          <w:rPrChange w:id="46" w:author="White, Mathew" w:date="2018-01-03T11:19:00Z">
            <w:rPr>
              <w:rFonts w:ascii="Arial" w:hAnsi="Arial" w:cs="Arial"/>
              <w:vertAlign w:val="superscript"/>
            </w:rPr>
          </w:rPrChange>
        </w:rPr>
      </w:pPr>
    </w:p>
    <w:p w14:paraId="74B6988A" w14:textId="77777777" w:rsidR="007C122F" w:rsidRDefault="007C122F" w:rsidP="007C122F">
      <w:pPr>
        <w:spacing w:after="0" w:line="360" w:lineRule="auto"/>
        <w:rPr>
          <w:rFonts w:ascii="Arial" w:hAnsi="Arial" w:cs="Arial"/>
          <w:i/>
        </w:rPr>
      </w:pPr>
    </w:p>
    <w:p w14:paraId="1C06DB19" w14:textId="587CBF38" w:rsidR="00CD2CDA" w:rsidRDefault="00E25696" w:rsidP="007C122F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7C122F">
        <w:rPr>
          <w:rFonts w:ascii="Arial" w:hAnsi="Arial" w:cs="Arial"/>
        </w:rPr>
        <w:t>relationship</w:t>
      </w:r>
      <w:r w:rsidR="00F613DA">
        <w:rPr>
          <w:rFonts w:ascii="Arial" w:hAnsi="Arial" w:cs="Arial"/>
        </w:rPr>
        <w:t xml:space="preserve"> between dog</w:t>
      </w:r>
      <w:r w:rsidR="005132B8">
        <w:rPr>
          <w:rFonts w:ascii="Arial" w:hAnsi="Arial" w:cs="Arial"/>
        </w:rPr>
        <w:t>-</w:t>
      </w:r>
      <w:r w:rsidR="00F613DA">
        <w:rPr>
          <w:rFonts w:ascii="Arial" w:hAnsi="Arial" w:cs="Arial"/>
        </w:rPr>
        <w:t xml:space="preserve">ownership and </w:t>
      </w:r>
      <w:r w:rsidR="00E25F79">
        <w:rPr>
          <w:rFonts w:ascii="Arial" w:hAnsi="Arial" w:cs="Arial"/>
        </w:rPr>
        <w:t>physical activity</w:t>
      </w:r>
      <w:ins w:id="47" w:author="White, Mathew" w:date="2018-01-03T16:15:00Z">
        <w:r w:rsidR="0071583E">
          <w:rPr>
            <w:rFonts w:ascii="Arial" w:hAnsi="Arial" w:cs="Arial"/>
          </w:rPr>
          <w:t>, independent of local greenspace,</w:t>
        </w:r>
      </w:ins>
      <w:r w:rsidR="00E25F7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is clear</w:t>
      </w:r>
      <w:del w:id="48" w:author="White, Mathew" w:date="2018-01-03T16:15:00Z">
        <w:r w:rsidDel="0071583E">
          <w:rPr>
            <w:rFonts w:ascii="Arial" w:hAnsi="Arial" w:cs="Arial"/>
          </w:rPr>
          <w:delText>er</w:delText>
        </w:r>
      </w:del>
      <w:r w:rsidR="00F613DA">
        <w:rPr>
          <w:rFonts w:ascii="Arial" w:hAnsi="Arial" w:cs="Arial"/>
        </w:rPr>
        <w:t>, with several reviews reporting a positive relationship.</w:t>
      </w:r>
      <w:r w:rsidR="00163DFA" w:rsidRPr="00163DFA">
        <w:rPr>
          <w:rFonts w:ascii="Arial" w:hAnsi="Arial" w:cs="Arial"/>
          <w:vertAlign w:val="superscript"/>
        </w:rPr>
        <w:t>[</w:t>
      </w:r>
      <w:r w:rsidR="00354B86">
        <w:rPr>
          <w:rFonts w:ascii="Arial" w:hAnsi="Arial" w:cs="Arial"/>
          <w:vertAlign w:val="superscript"/>
        </w:rPr>
        <w:t>2</w:t>
      </w:r>
      <w:ins w:id="49" w:author="Lewis Elliott" w:date="2018-01-05T12:37:00Z">
        <w:r w:rsidR="00705FF4">
          <w:rPr>
            <w:rFonts w:ascii="Arial" w:hAnsi="Arial" w:cs="Arial"/>
            <w:vertAlign w:val="superscript"/>
          </w:rPr>
          <w:t>4</w:t>
        </w:r>
      </w:ins>
      <w:del w:id="50" w:author="Lewis Elliott" w:date="2018-01-05T12:37:00Z">
        <w:r w:rsidR="00354B86" w:rsidDel="00705FF4">
          <w:rPr>
            <w:rFonts w:ascii="Arial" w:hAnsi="Arial" w:cs="Arial"/>
            <w:vertAlign w:val="superscript"/>
          </w:rPr>
          <w:delText>2</w:delText>
        </w:r>
      </w:del>
      <w:r w:rsidR="00163DFA" w:rsidRPr="00163DFA">
        <w:rPr>
          <w:rFonts w:ascii="Arial" w:hAnsi="Arial" w:cs="Arial"/>
          <w:vertAlign w:val="superscript"/>
        </w:rPr>
        <w:t>-</w:t>
      </w:r>
      <w:r w:rsidR="004018DD">
        <w:rPr>
          <w:rFonts w:ascii="Arial" w:hAnsi="Arial" w:cs="Arial"/>
          <w:vertAlign w:val="superscript"/>
        </w:rPr>
        <w:t>2</w:t>
      </w:r>
      <w:del w:id="51" w:author="Lewis Elliott" w:date="2018-01-05T12:37:00Z">
        <w:r w:rsidR="004018DD" w:rsidDel="00705FF4">
          <w:rPr>
            <w:rFonts w:ascii="Arial" w:hAnsi="Arial" w:cs="Arial"/>
            <w:vertAlign w:val="superscript"/>
          </w:rPr>
          <w:delText>3</w:delText>
        </w:r>
      </w:del>
      <w:ins w:id="52" w:author="Lewis Elliott" w:date="2018-01-05T12:37:00Z">
        <w:r w:rsidR="00705FF4">
          <w:rPr>
            <w:rFonts w:ascii="Arial" w:hAnsi="Arial" w:cs="Arial"/>
            <w:vertAlign w:val="superscript"/>
          </w:rPr>
          <w:t>5</w:t>
        </w:r>
      </w:ins>
      <w:r w:rsidR="00163DFA" w:rsidRPr="00163DFA">
        <w:rPr>
          <w:rFonts w:ascii="Arial" w:hAnsi="Arial" w:cs="Arial"/>
          <w:vertAlign w:val="superscript"/>
        </w:rPr>
        <w:t>]</w:t>
      </w:r>
      <w:r w:rsidR="00F613DA" w:rsidRPr="00163DFA">
        <w:rPr>
          <w:rFonts w:ascii="Arial" w:hAnsi="Arial" w:cs="Arial"/>
          <w:vertAlign w:val="superscript"/>
        </w:rPr>
        <w:t xml:space="preserve"> </w:t>
      </w:r>
      <w:r w:rsidR="00F613DA">
        <w:rPr>
          <w:rFonts w:ascii="Arial" w:hAnsi="Arial" w:cs="Arial"/>
        </w:rPr>
        <w:t xml:space="preserve">Although </w:t>
      </w:r>
      <w:r w:rsidR="00CD2CDA">
        <w:rPr>
          <w:rFonts w:ascii="Arial" w:hAnsi="Arial" w:cs="Arial"/>
        </w:rPr>
        <w:t>the</w:t>
      </w:r>
      <w:r w:rsidR="00F613D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effect </w:t>
      </w:r>
      <w:r w:rsidR="00B34153">
        <w:rPr>
          <w:rFonts w:ascii="Arial" w:hAnsi="Arial" w:cs="Arial"/>
        </w:rPr>
        <w:t>is</w:t>
      </w:r>
      <w:r w:rsidR="00F613DA">
        <w:rPr>
          <w:rFonts w:ascii="Arial" w:hAnsi="Arial" w:cs="Arial"/>
        </w:rPr>
        <w:t xml:space="preserve"> </w:t>
      </w:r>
      <w:r w:rsidR="00421583">
        <w:rPr>
          <w:rFonts w:ascii="Arial" w:hAnsi="Arial" w:cs="Arial"/>
        </w:rPr>
        <w:t xml:space="preserve">generally </w:t>
      </w:r>
      <w:r w:rsidR="00F613DA">
        <w:rPr>
          <w:rFonts w:ascii="Arial" w:hAnsi="Arial" w:cs="Arial"/>
        </w:rPr>
        <w:t>small</w:t>
      </w:r>
      <w:r w:rsidR="00CD2CDA">
        <w:rPr>
          <w:rFonts w:ascii="Arial" w:hAnsi="Arial" w:cs="Arial"/>
        </w:rPr>
        <w:t>,</w:t>
      </w:r>
      <w:r w:rsidR="00163DFA" w:rsidRPr="00163DFA">
        <w:rPr>
          <w:rFonts w:ascii="Arial" w:hAnsi="Arial" w:cs="Arial"/>
          <w:vertAlign w:val="superscript"/>
        </w:rPr>
        <w:t>[</w:t>
      </w:r>
      <w:r w:rsidR="00354B86">
        <w:rPr>
          <w:rFonts w:ascii="Arial" w:hAnsi="Arial" w:cs="Arial"/>
          <w:vertAlign w:val="superscript"/>
        </w:rPr>
        <w:t>2</w:t>
      </w:r>
      <w:del w:id="53" w:author="Lewis Elliott" w:date="2018-01-05T12:37:00Z">
        <w:r w:rsidR="004018DD" w:rsidDel="00705FF4">
          <w:rPr>
            <w:rFonts w:ascii="Arial" w:hAnsi="Arial" w:cs="Arial"/>
            <w:vertAlign w:val="superscript"/>
          </w:rPr>
          <w:delText>4</w:delText>
        </w:r>
      </w:del>
      <w:ins w:id="54" w:author="Lewis Elliott" w:date="2018-01-05T12:37:00Z">
        <w:r w:rsidR="00705FF4">
          <w:rPr>
            <w:rFonts w:ascii="Arial" w:hAnsi="Arial" w:cs="Arial"/>
            <w:vertAlign w:val="superscript"/>
          </w:rPr>
          <w:t>6</w:t>
        </w:r>
      </w:ins>
      <w:r w:rsidR="00163DFA" w:rsidRPr="00163DFA">
        <w:rPr>
          <w:rFonts w:ascii="Arial" w:hAnsi="Arial" w:cs="Arial"/>
          <w:vertAlign w:val="superscript"/>
        </w:rPr>
        <w:t>]</w:t>
      </w:r>
      <w:r w:rsidR="00CD2CDA" w:rsidRPr="00163DFA">
        <w:rPr>
          <w:rFonts w:ascii="Arial" w:hAnsi="Arial" w:cs="Arial"/>
          <w:vertAlign w:val="superscript"/>
        </w:rPr>
        <w:t xml:space="preserve"> </w:t>
      </w:r>
      <w:r w:rsidR="00CD2CDA">
        <w:rPr>
          <w:rFonts w:ascii="Arial" w:hAnsi="Arial" w:cs="Arial"/>
        </w:rPr>
        <w:t xml:space="preserve">longitudinal </w:t>
      </w:r>
      <w:r w:rsidR="007C122F">
        <w:rPr>
          <w:rFonts w:ascii="Arial" w:hAnsi="Arial" w:cs="Arial"/>
        </w:rPr>
        <w:t>work</w:t>
      </w:r>
      <w:r>
        <w:rPr>
          <w:rFonts w:ascii="Arial" w:hAnsi="Arial" w:cs="Arial"/>
        </w:rPr>
        <w:t xml:space="preserve"> support</w:t>
      </w:r>
      <w:r w:rsidR="007C122F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 causal relationship</w:t>
      </w:r>
      <w:r w:rsidR="00CD2CDA">
        <w:rPr>
          <w:rFonts w:ascii="Arial" w:hAnsi="Arial" w:cs="Arial"/>
        </w:rPr>
        <w:t>.</w:t>
      </w:r>
      <w:r w:rsidR="00163DFA" w:rsidRPr="00163DFA">
        <w:rPr>
          <w:rFonts w:ascii="Arial" w:hAnsi="Arial" w:cs="Arial"/>
          <w:vertAlign w:val="superscript"/>
        </w:rPr>
        <w:t>[</w:t>
      </w:r>
      <w:r w:rsidR="00354B86">
        <w:rPr>
          <w:rFonts w:ascii="Arial" w:hAnsi="Arial" w:cs="Arial"/>
          <w:vertAlign w:val="superscript"/>
        </w:rPr>
        <w:t>2</w:t>
      </w:r>
      <w:ins w:id="55" w:author="Lewis Elliott" w:date="2018-01-05T12:37:00Z">
        <w:r w:rsidR="00705FF4">
          <w:rPr>
            <w:rFonts w:ascii="Arial" w:hAnsi="Arial" w:cs="Arial"/>
            <w:vertAlign w:val="superscript"/>
          </w:rPr>
          <w:t>7</w:t>
        </w:r>
      </w:ins>
      <w:del w:id="56" w:author="Lewis Elliott" w:date="2018-01-05T12:37:00Z">
        <w:r w:rsidR="004018DD" w:rsidDel="00705FF4">
          <w:rPr>
            <w:rFonts w:ascii="Arial" w:hAnsi="Arial" w:cs="Arial"/>
            <w:vertAlign w:val="superscript"/>
          </w:rPr>
          <w:delText>5</w:delText>
        </w:r>
      </w:del>
      <w:r w:rsidR="00163DFA" w:rsidRPr="00163DFA">
        <w:rPr>
          <w:rFonts w:ascii="Arial" w:hAnsi="Arial" w:cs="Arial"/>
          <w:vertAlign w:val="superscript"/>
        </w:rPr>
        <w:t>]</w:t>
      </w:r>
      <w:r w:rsidR="00CD2CDA" w:rsidRPr="00163DFA">
        <w:rPr>
          <w:rFonts w:ascii="Arial" w:hAnsi="Arial" w:cs="Arial"/>
          <w:vertAlign w:val="superscript"/>
        </w:rPr>
        <w:t xml:space="preserve"> </w:t>
      </w:r>
      <w:r w:rsidR="00CD2CDA">
        <w:rPr>
          <w:rFonts w:ascii="Arial" w:hAnsi="Arial" w:cs="Arial"/>
        </w:rPr>
        <w:t xml:space="preserve">Crucially for the current study, ‘walking the dog’ </w:t>
      </w:r>
      <w:r w:rsidR="00CA5B00">
        <w:rPr>
          <w:rFonts w:ascii="Arial" w:hAnsi="Arial" w:cs="Arial"/>
        </w:rPr>
        <w:t>is the</w:t>
      </w:r>
      <w:r w:rsidR="00CD2CDA">
        <w:rPr>
          <w:rFonts w:ascii="Arial" w:hAnsi="Arial" w:cs="Arial"/>
        </w:rPr>
        <w:t xml:space="preserve"> most frequent </w:t>
      </w:r>
      <w:r>
        <w:rPr>
          <w:rFonts w:ascii="Arial" w:hAnsi="Arial" w:cs="Arial"/>
        </w:rPr>
        <w:t xml:space="preserve">greenspace </w:t>
      </w:r>
      <w:r w:rsidR="00CD2CDA">
        <w:rPr>
          <w:rFonts w:ascii="Arial" w:hAnsi="Arial" w:cs="Arial"/>
        </w:rPr>
        <w:t xml:space="preserve">activity </w:t>
      </w:r>
      <w:r>
        <w:rPr>
          <w:rFonts w:ascii="Arial" w:hAnsi="Arial" w:cs="Arial"/>
        </w:rPr>
        <w:t>in</w:t>
      </w:r>
      <w:r w:rsidR="00CD2CDA">
        <w:rPr>
          <w:rFonts w:ascii="Arial" w:hAnsi="Arial" w:cs="Arial"/>
        </w:rPr>
        <w:t xml:space="preserve"> England, accounting for over 44% of all visits </w:t>
      </w:r>
      <w:r w:rsidR="007C122F">
        <w:rPr>
          <w:rFonts w:ascii="Arial" w:hAnsi="Arial" w:cs="Arial"/>
        </w:rPr>
        <w:t>≥</w:t>
      </w:r>
      <w:r w:rsidR="00CD2CDA">
        <w:rPr>
          <w:rFonts w:ascii="Arial" w:hAnsi="Arial" w:cs="Arial"/>
        </w:rPr>
        <w:t>30 minutes (approx. 580 million annually).</w:t>
      </w:r>
      <w:r w:rsidR="00163DFA" w:rsidRPr="00163DFA">
        <w:rPr>
          <w:rFonts w:ascii="Arial" w:hAnsi="Arial" w:cs="Arial"/>
          <w:vertAlign w:val="superscript"/>
        </w:rPr>
        <w:t>[</w:t>
      </w:r>
      <w:r w:rsidR="00354B86" w:rsidRPr="00163DFA">
        <w:rPr>
          <w:rFonts w:ascii="Arial" w:hAnsi="Arial" w:cs="Arial"/>
          <w:vertAlign w:val="superscript"/>
        </w:rPr>
        <w:t>2</w:t>
      </w:r>
      <w:del w:id="57" w:author="Lewis Elliott" w:date="2018-01-05T12:37:00Z">
        <w:r w:rsidR="004018DD" w:rsidDel="00705FF4">
          <w:rPr>
            <w:rFonts w:ascii="Arial" w:hAnsi="Arial" w:cs="Arial"/>
            <w:vertAlign w:val="superscript"/>
          </w:rPr>
          <w:delText>6</w:delText>
        </w:r>
      </w:del>
      <w:ins w:id="58" w:author="Lewis Elliott" w:date="2018-01-05T12:37:00Z">
        <w:r w:rsidR="00705FF4">
          <w:rPr>
            <w:rFonts w:ascii="Arial" w:hAnsi="Arial" w:cs="Arial"/>
            <w:vertAlign w:val="superscript"/>
          </w:rPr>
          <w:t>8</w:t>
        </w:r>
      </w:ins>
      <w:r w:rsidR="00163DFA" w:rsidRPr="00163DFA">
        <w:rPr>
          <w:rFonts w:ascii="Arial" w:hAnsi="Arial" w:cs="Arial"/>
          <w:vertAlign w:val="superscript"/>
        </w:rPr>
        <w:t>]</w:t>
      </w:r>
      <w:r w:rsidR="00CD2CDA" w:rsidRPr="00163DFA">
        <w:rPr>
          <w:rFonts w:ascii="Arial" w:hAnsi="Arial" w:cs="Arial"/>
          <w:vertAlign w:val="superscript"/>
        </w:rPr>
        <w:t xml:space="preserve"> </w:t>
      </w:r>
      <w:r w:rsidR="007C122F">
        <w:rPr>
          <w:rFonts w:ascii="Arial" w:hAnsi="Arial" w:cs="Arial"/>
        </w:rPr>
        <w:t>Given</w:t>
      </w:r>
      <w:r w:rsidR="00CA5B00">
        <w:rPr>
          <w:rFonts w:ascii="Arial" w:hAnsi="Arial" w:cs="Arial"/>
        </w:rPr>
        <w:t xml:space="preserve"> that dog owners walk their dogs</w:t>
      </w:r>
      <w:r>
        <w:rPr>
          <w:rFonts w:ascii="Arial" w:hAnsi="Arial" w:cs="Arial"/>
        </w:rPr>
        <w:t xml:space="preserve"> for</w:t>
      </w:r>
      <w:r w:rsidR="00CA5B00">
        <w:rPr>
          <w:rFonts w:ascii="Arial" w:hAnsi="Arial" w:cs="Arial"/>
        </w:rPr>
        <w:t xml:space="preserve">, on average, 160 minutes </w:t>
      </w:r>
      <w:r w:rsidR="00163DFA">
        <w:rPr>
          <w:rFonts w:ascii="Arial" w:hAnsi="Arial" w:cs="Arial"/>
        </w:rPr>
        <w:t>a week</w:t>
      </w:r>
      <w:r w:rsidR="004018DD">
        <w:rPr>
          <w:rFonts w:ascii="Arial" w:hAnsi="Arial" w:cs="Arial"/>
        </w:rPr>
        <w:t>,</w:t>
      </w:r>
      <w:r w:rsidR="00163DFA" w:rsidRPr="00163DFA">
        <w:rPr>
          <w:rFonts w:ascii="Arial" w:hAnsi="Arial" w:cs="Arial"/>
          <w:vertAlign w:val="superscript"/>
        </w:rPr>
        <w:t>[</w:t>
      </w:r>
      <w:r w:rsidR="00354B86">
        <w:rPr>
          <w:rFonts w:ascii="Arial" w:hAnsi="Arial" w:cs="Arial"/>
          <w:vertAlign w:val="superscript"/>
        </w:rPr>
        <w:t>2</w:t>
      </w:r>
      <w:ins w:id="59" w:author="Lewis Elliott" w:date="2018-01-05T12:38:00Z">
        <w:r w:rsidR="00705FF4">
          <w:rPr>
            <w:rFonts w:ascii="Arial" w:hAnsi="Arial" w:cs="Arial"/>
            <w:vertAlign w:val="superscript"/>
          </w:rPr>
          <w:t>4</w:t>
        </w:r>
      </w:ins>
      <w:del w:id="60" w:author="Lewis Elliott" w:date="2018-01-05T12:38:00Z">
        <w:r w:rsidR="004018DD" w:rsidDel="00705FF4">
          <w:rPr>
            <w:rFonts w:ascii="Arial" w:hAnsi="Arial" w:cs="Arial"/>
            <w:vertAlign w:val="superscript"/>
          </w:rPr>
          <w:delText>2</w:delText>
        </w:r>
      </w:del>
      <w:r w:rsidR="00163DFA" w:rsidRPr="00163DFA">
        <w:rPr>
          <w:rFonts w:ascii="Arial" w:hAnsi="Arial" w:cs="Arial"/>
          <w:vertAlign w:val="superscript"/>
        </w:rPr>
        <w:t xml:space="preserve">] </w:t>
      </w:r>
      <w:r w:rsidR="00CA5B00">
        <w:rPr>
          <w:rFonts w:ascii="Arial" w:hAnsi="Arial" w:cs="Arial"/>
        </w:rPr>
        <w:t xml:space="preserve"> and that most dog walking takes place within 2 miles of home</w:t>
      </w:r>
      <w:r w:rsidR="002A414C">
        <w:rPr>
          <w:rFonts w:ascii="Arial" w:hAnsi="Arial" w:cs="Arial"/>
        </w:rPr>
        <w:t>,</w:t>
      </w:r>
      <w:r w:rsidR="00163DFA" w:rsidRPr="00163DFA">
        <w:rPr>
          <w:rFonts w:ascii="Arial" w:hAnsi="Arial" w:cs="Arial"/>
          <w:vertAlign w:val="superscript"/>
        </w:rPr>
        <w:t xml:space="preserve"> [</w:t>
      </w:r>
      <w:r w:rsidR="004018DD">
        <w:rPr>
          <w:rFonts w:ascii="Arial" w:hAnsi="Arial" w:cs="Arial"/>
          <w:vertAlign w:val="superscript"/>
        </w:rPr>
        <w:t>2</w:t>
      </w:r>
      <w:del w:id="61" w:author="Lewis Elliott" w:date="2018-01-05T12:38:00Z">
        <w:r w:rsidR="004018DD" w:rsidDel="00705FF4">
          <w:rPr>
            <w:rFonts w:ascii="Arial" w:hAnsi="Arial" w:cs="Arial"/>
            <w:vertAlign w:val="superscript"/>
          </w:rPr>
          <w:delText>7</w:delText>
        </w:r>
      </w:del>
      <w:ins w:id="62" w:author="Lewis Elliott" w:date="2018-01-05T12:38:00Z">
        <w:r w:rsidR="00705FF4">
          <w:rPr>
            <w:rFonts w:ascii="Arial" w:hAnsi="Arial" w:cs="Arial"/>
            <w:vertAlign w:val="superscript"/>
          </w:rPr>
          <w:t>9</w:t>
        </w:r>
      </w:ins>
      <w:r w:rsidR="00163DFA" w:rsidRPr="00163DFA">
        <w:rPr>
          <w:rFonts w:ascii="Arial" w:hAnsi="Arial" w:cs="Arial"/>
          <w:vertAlign w:val="superscript"/>
        </w:rPr>
        <w:t xml:space="preserve">] </w:t>
      </w:r>
      <w:r w:rsidR="002A414C">
        <w:rPr>
          <w:rFonts w:ascii="Arial" w:hAnsi="Arial" w:cs="Arial"/>
        </w:rPr>
        <w:t xml:space="preserve"> some of </w:t>
      </w:r>
      <w:r w:rsidR="004E3E5E">
        <w:rPr>
          <w:rFonts w:ascii="Arial" w:hAnsi="Arial" w:cs="Arial"/>
        </w:rPr>
        <w:t xml:space="preserve">the </w:t>
      </w:r>
      <w:r w:rsidR="002A414C">
        <w:rPr>
          <w:rFonts w:ascii="Arial" w:hAnsi="Arial" w:cs="Arial"/>
        </w:rPr>
        <w:t xml:space="preserve">ambiguity in previous findings investigating the relationship between greenspace and </w:t>
      </w:r>
      <w:r w:rsidR="00E25F79">
        <w:rPr>
          <w:rFonts w:ascii="Arial" w:hAnsi="Arial" w:cs="Arial"/>
        </w:rPr>
        <w:t>physical activity</w:t>
      </w:r>
      <w:r w:rsidR="002A414C">
        <w:rPr>
          <w:rFonts w:ascii="Arial" w:hAnsi="Arial" w:cs="Arial"/>
        </w:rPr>
        <w:t xml:space="preserve"> </w:t>
      </w:r>
      <w:r w:rsidR="0045155A">
        <w:rPr>
          <w:rFonts w:ascii="Arial" w:hAnsi="Arial" w:cs="Arial"/>
        </w:rPr>
        <w:t xml:space="preserve">might be </w:t>
      </w:r>
      <w:r w:rsidR="002A414C">
        <w:rPr>
          <w:rFonts w:ascii="Arial" w:hAnsi="Arial" w:cs="Arial"/>
        </w:rPr>
        <w:t xml:space="preserve">due to not having </w:t>
      </w:r>
      <w:r w:rsidR="007C122F">
        <w:rPr>
          <w:rFonts w:ascii="Arial" w:hAnsi="Arial" w:cs="Arial"/>
        </w:rPr>
        <w:t>fully accounted for</w:t>
      </w:r>
      <w:r w:rsidR="002A414C">
        <w:rPr>
          <w:rFonts w:ascii="Arial" w:hAnsi="Arial" w:cs="Arial"/>
        </w:rPr>
        <w:t xml:space="preserve"> dog</w:t>
      </w:r>
      <w:r w:rsidR="005132B8">
        <w:rPr>
          <w:rFonts w:ascii="Arial" w:hAnsi="Arial" w:cs="Arial"/>
        </w:rPr>
        <w:t>-</w:t>
      </w:r>
      <w:r w:rsidR="002A414C">
        <w:rPr>
          <w:rFonts w:ascii="Arial" w:hAnsi="Arial" w:cs="Arial"/>
        </w:rPr>
        <w:t xml:space="preserve">ownership. </w:t>
      </w:r>
    </w:p>
    <w:p w14:paraId="4E101663" w14:textId="77777777" w:rsidR="007C122F" w:rsidRDefault="007C122F" w:rsidP="007C122F">
      <w:pPr>
        <w:spacing w:after="0" w:line="360" w:lineRule="auto"/>
        <w:rPr>
          <w:rFonts w:ascii="Arial" w:hAnsi="Arial" w:cs="Arial"/>
          <w:i/>
        </w:rPr>
      </w:pPr>
    </w:p>
    <w:p w14:paraId="5ABA6B08" w14:textId="4B07E1D1" w:rsidR="005149BB" w:rsidRDefault="002A414C" w:rsidP="007A14A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current work </w:t>
      </w:r>
      <w:r w:rsidR="00E25696">
        <w:rPr>
          <w:rFonts w:ascii="Arial" w:hAnsi="Arial" w:cs="Arial"/>
        </w:rPr>
        <w:t xml:space="preserve">explored this issue using data from the Monitor of Engagement with the Natural Environment (MENE) survey, a repeat cross-sectional survey running in England since 2009. </w:t>
      </w:r>
      <w:r>
        <w:rPr>
          <w:rFonts w:ascii="Arial" w:hAnsi="Arial" w:cs="Arial"/>
        </w:rPr>
        <w:t xml:space="preserve">Our central hypothesis was that </w:t>
      </w:r>
      <w:r w:rsidR="001F29C5">
        <w:rPr>
          <w:rFonts w:ascii="Arial" w:hAnsi="Arial" w:cs="Arial"/>
        </w:rPr>
        <w:t xml:space="preserve">any </w:t>
      </w:r>
      <w:r w:rsidR="006801BD">
        <w:rPr>
          <w:rFonts w:ascii="Arial" w:hAnsi="Arial" w:cs="Arial"/>
        </w:rPr>
        <w:t xml:space="preserve">positive </w:t>
      </w:r>
      <w:r>
        <w:rPr>
          <w:rFonts w:ascii="Arial" w:hAnsi="Arial" w:cs="Arial"/>
        </w:rPr>
        <w:t xml:space="preserve">relationship between </w:t>
      </w:r>
      <w:r w:rsidR="00E25696">
        <w:rPr>
          <w:rFonts w:ascii="Arial" w:hAnsi="Arial" w:cs="Arial"/>
        </w:rPr>
        <w:t xml:space="preserve">the amount of </w:t>
      </w:r>
      <w:r w:rsidR="004E3E5E">
        <w:rPr>
          <w:rFonts w:ascii="Arial" w:hAnsi="Arial" w:cs="Arial"/>
        </w:rPr>
        <w:t xml:space="preserve">neighbourhood </w:t>
      </w:r>
      <w:r>
        <w:rPr>
          <w:rFonts w:ascii="Arial" w:hAnsi="Arial" w:cs="Arial"/>
        </w:rPr>
        <w:t xml:space="preserve">greenspace and </w:t>
      </w:r>
      <w:r w:rsidR="006801BD">
        <w:rPr>
          <w:rFonts w:ascii="Arial" w:hAnsi="Arial" w:cs="Arial"/>
        </w:rPr>
        <w:t xml:space="preserve">achieving </w:t>
      </w:r>
      <w:r w:rsidR="001F29C5">
        <w:rPr>
          <w:rFonts w:ascii="Arial" w:hAnsi="Arial" w:cs="Arial"/>
        </w:rPr>
        <w:t xml:space="preserve">physical activity </w:t>
      </w:r>
      <w:r w:rsidR="006801BD">
        <w:rPr>
          <w:rFonts w:ascii="Arial" w:hAnsi="Arial" w:cs="Arial"/>
        </w:rPr>
        <w:t>recommendations</w:t>
      </w:r>
      <w:r>
        <w:rPr>
          <w:rFonts w:ascii="Arial" w:hAnsi="Arial" w:cs="Arial"/>
        </w:rPr>
        <w:t xml:space="preserve"> would be stronger for dog owners than non-dog owners because </w:t>
      </w:r>
      <w:r w:rsidR="006801BD">
        <w:rPr>
          <w:rFonts w:ascii="Arial" w:hAnsi="Arial" w:cs="Arial"/>
        </w:rPr>
        <w:t xml:space="preserve">neighbourhood </w:t>
      </w:r>
      <w:r w:rsidR="00E25696">
        <w:rPr>
          <w:rFonts w:ascii="Arial" w:hAnsi="Arial" w:cs="Arial"/>
        </w:rPr>
        <w:t>greenspace i</w:t>
      </w:r>
      <w:r>
        <w:rPr>
          <w:rFonts w:ascii="Arial" w:hAnsi="Arial" w:cs="Arial"/>
        </w:rPr>
        <w:t xml:space="preserve">s an important facilitator of regular dog walking, </w:t>
      </w:r>
      <w:r w:rsidR="007C122F">
        <w:rPr>
          <w:rFonts w:ascii="Arial" w:hAnsi="Arial" w:cs="Arial"/>
        </w:rPr>
        <w:t xml:space="preserve">itself </w:t>
      </w:r>
      <w:r>
        <w:rPr>
          <w:rFonts w:ascii="Arial" w:hAnsi="Arial" w:cs="Arial"/>
        </w:rPr>
        <w:t xml:space="preserve">an contributor to </w:t>
      </w:r>
      <w:r w:rsidR="001F29C5">
        <w:rPr>
          <w:rFonts w:ascii="Arial" w:hAnsi="Arial" w:cs="Arial"/>
        </w:rPr>
        <w:t>physical activity</w:t>
      </w:r>
      <w:r>
        <w:rPr>
          <w:rFonts w:ascii="Arial" w:hAnsi="Arial" w:cs="Arial"/>
        </w:rPr>
        <w:t xml:space="preserve">. </w:t>
      </w:r>
      <w:r w:rsidR="005149BB">
        <w:rPr>
          <w:rFonts w:ascii="Arial" w:hAnsi="Arial" w:cs="Arial"/>
        </w:rPr>
        <w:t>Although</w:t>
      </w:r>
      <w:r w:rsidR="00421583">
        <w:rPr>
          <w:rFonts w:ascii="Arial" w:hAnsi="Arial" w:cs="Arial"/>
        </w:rPr>
        <w:t xml:space="preserve"> dogs in public spaces</w:t>
      </w:r>
      <w:r w:rsidR="005149BB">
        <w:rPr>
          <w:rFonts w:ascii="Arial" w:hAnsi="Arial" w:cs="Arial"/>
        </w:rPr>
        <w:t xml:space="preserve"> may also </w:t>
      </w:r>
      <w:r w:rsidR="00421583">
        <w:rPr>
          <w:rFonts w:ascii="Arial" w:hAnsi="Arial" w:cs="Arial"/>
        </w:rPr>
        <w:t>inhibit</w:t>
      </w:r>
      <w:del w:id="63" w:author="Lewis Elliott" w:date="2018-01-05T10:47:00Z">
        <w:r w:rsidR="00421583" w:rsidDel="00A71F03">
          <w:rPr>
            <w:rFonts w:ascii="Arial" w:hAnsi="Arial" w:cs="Arial"/>
          </w:rPr>
          <w:delText>ing</w:delText>
        </w:r>
      </w:del>
      <w:r w:rsidR="00421583">
        <w:rPr>
          <w:rFonts w:ascii="Arial" w:hAnsi="Arial" w:cs="Arial"/>
        </w:rPr>
        <w:t xml:space="preserve"> </w:t>
      </w:r>
      <w:r w:rsidR="005149BB">
        <w:rPr>
          <w:rFonts w:ascii="Arial" w:hAnsi="Arial" w:cs="Arial"/>
        </w:rPr>
        <w:t xml:space="preserve">activity and </w:t>
      </w:r>
      <w:r w:rsidR="00421583">
        <w:rPr>
          <w:rFonts w:ascii="Arial" w:hAnsi="Arial" w:cs="Arial"/>
        </w:rPr>
        <w:t>enjoyment amongst non-dog owners</w:t>
      </w:r>
      <w:proofErr w:type="gramStart"/>
      <w:r w:rsidR="005149BB">
        <w:rPr>
          <w:rFonts w:ascii="Arial" w:hAnsi="Arial" w:cs="Arial"/>
        </w:rPr>
        <w:t>,</w:t>
      </w:r>
      <w:r w:rsidR="00421583" w:rsidRPr="00524C68">
        <w:rPr>
          <w:rFonts w:ascii="Arial" w:hAnsi="Arial" w:cs="Arial"/>
          <w:vertAlign w:val="superscript"/>
        </w:rPr>
        <w:t>[</w:t>
      </w:r>
      <w:proofErr w:type="gramEnd"/>
      <w:r w:rsidR="00421583" w:rsidRPr="00524C68">
        <w:rPr>
          <w:rFonts w:ascii="Arial" w:hAnsi="Arial" w:cs="Arial"/>
          <w:vertAlign w:val="superscript"/>
        </w:rPr>
        <w:t>2</w:t>
      </w:r>
      <w:del w:id="64" w:author="Lewis Elliott" w:date="2018-01-05T12:38:00Z">
        <w:r w:rsidR="00421583" w:rsidRPr="00524C68" w:rsidDel="00705FF4">
          <w:rPr>
            <w:rFonts w:ascii="Arial" w:hAnsi="Arial" w:cs="Arial"/>
            <w:vertAlign w:val="superscript"/>
          </w:rPr>
          <w:delText>2</w:delText>
        </w:r>
      </w:del>
      <w:ins w:id="65" w:author="Lewis Elliott" w:date="2018-01-05T12:38:00Z">
        <w:r w:rsidR="00705FF4">
          <w:rPr>
            <w:rFonts w:ascii="Arial" w:hAnsi="Arial" w:cs="Arial"/>
            <w:vertAlign w:val="superscript"/>
          </w:rPr>
          <w:t>4</w:t>
        </w:r>
      </w:ins>
      <w:r w:rsidR="00421583" w:rsidRPr="00524C68">
        <w:rPr>
          <w:rFonts w:ascii="Arial" w:hAnsi="Arial" w:cs="Arial"/>
          <w:vertAlign w:val="superscript"/>
        </w:rPr>
        <w:t>-2</w:t>
      </w:r>
      <w:del w:id="66" w:author="Lewis Elliott" w:date="2018-01-05T12:38:00Z">
        <w:r w:rsidR="00421583" w:rsidRPr="00524C68" w:rsidDel="00705FF4">
          <w:rPr>
            <w:rFonts w:ascii="Arial" w:hAnsi="Arial" w:cs="Arial"/>
            <w:vertAlign w:val="superscript"/>
          </w:rPr>
          <w:delText>4</w:delText>
        </w:r>
      </w:del>
      <w:ins w:id="67" w:author="Lewis Elliott" w:date="2018-01-05T12:38:00Z">
        <w:r w:rsidR="00705FF4">
          <w:rPr>
            <w:rFonts w:ascii="Arial" w:hAnsi="Arial" w:cs="Arial"/>
            <w:vertAlign w:val="superscript"/>
          </w:rPr>
          <w:t>6</w:t>
        </w:r>
      </w:ins>
      <w:r w:rsidR="00421583" w:rsidRPr="00524C68">
        <w:rPr>
          <w:rFonts w:ascii="Arial" w:hAnsi="Arial" w:cs="Arial"/>
          <w:vertAlign w:val="superscript"/>
        </w:rPr>
        <w:t>]</w:t>
      </w:r>
      <w:r w:rsidR="005149BB">
        <w:rPr>
          <w:rFonts w:ascii="Arial" w:hAnsi="Arial" w:cs="Arial"/>
          <w:vertAlign w:val="superscript"/>
        </w:rPr>
        <w:t xml:space="preserve"> </w:t>
      </w:r>
      <w:r w:rsidR="005149BB" w:rsidRPr="005149BB">
        <w:rPr>
          <w:rFonts w:ascii="Arial" w:hAnsi="Arial" w:cs="Arial"/>
        </w:rPr>
        <w:t>we</w:t>
      </w:r>
      <w:r w:rsidR="005149BB">
        <w:rPr>
          <w:rFonts w:ascii="Arial" w:hAnsi="Arial" w:cs="Arial"/>
          <w:vertAlign w:val="superscript"/>
        </w:rPr>
        <w:t xml:space="preserve"> </w:t>
      </w:r>
      <w:r w:rsidR="005149BB">
        <w:rPr>
          <w:rFonts w:ascii="Arial" w:hAnsi="Arial" w:cs="Arial"/>
        </w:rPr>
        <w:t xml:space="preserve">did not explore this possibility here. </w:t>
      </w:r>
    </w:p>
    <w:p w14:paraId="26B456C2" w14:textId="10BAFA97" w:rsidR="007A14A5" w:rsidRPr="00D91731" w:rsidRDefault="007A14A5" w:rsidP="0014262B">
      <w:pPr>
        <w:spacing w:line="360" w:lineRule="auto"/>
        <w:jc w:val="center"/>
        <w:rPr>
          <w:rFonts w:ascii="Arial" w:hAnsi="Arial" w:cs="Arial"/>
          <w:b/>
        </w:rPr>
      </w:pPr>
      <w:r w:rsidRPr="00D91731">
        <w:rPr>
          <w:rFonts w:ascii="Arial" w:hAnsi="Arial" w:cs="Arial"/>
          <w:b/>
        </w:rPr>
        <w:t>Method</w:t>
      </w:r>
    </w:p>
    <w:p w14:paraId="6F7113C2" w14:textId="77777777" w:rsidR="007A14A5" w:rsidRPr="00D91731" w:rsidRDefault="007A14A5" w:rsidP="007A14A5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D91731">
        <w:rPr>
          <w:rFonts w:ascii="Arial" w:hAnsi="Arial" w:cs="Arial"/>
          <w:i/>
          <w:iCs/>
        </w:rPr>
        <w:t>Participants</w:t>
      </w:r>
    </w:p>
    <w:p w14:paraId="600FFE06" w14:textId="16A856E1" w:rsidR="007A14A5" w:rsidRPr="00D91731" w:rsidRDefault="007A14A5" w:rsidP="007A14A5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D91731">
        <w:rPr>
          <w:rFonts w:ascii="Arial" w:hAnsi="Arial" w:cs="Arial"/>
        </w:rPr>
        <w:t xml:space="preserve">Participants were 280,790 individuals </w:t>
      </w:r>
      <w:r w:rsidR="00D144BE">
        <w:rPr>
          <w:rFonts w:ascii="Arial" w:hAnsi="Arial" w:cs="Arial"/>
        </w:rPr>
        <w:t>from</w:t>
      </w:r>
      <w:r w:rsidRPr="00D91731">
        <w:rPr>
          <w:rFonts w:ascii="Arial" w:hAnsi="Arial" w:cs="Arial"/>
        </w:rPr>
        <w:t xml:space="preserve"> the first six waves (2009/10 - 2014/15) of the MENE survey. The survey is commissioned by Natural England, a government body promoting public understanding of the natural environment</w:t>
      </w:r>
      <w:r w:rsidR="00163DFA">
        <w:rPr>
          <w:rFonts w:ascii="Arial" w:hAnsi="Arial" w:cs="Arial"/>
        </w:rPr>
        <w:t>,</w:t>
      </w:r>
      <w:r w:rsidRPr="00D91731">
        <w:rPr>
          <w:rFonts w:ascii="Arial" w:hAnsi="Arial" w:cs="Arial"/>
        </w:rPr>
        <w:t xml:space="preserve"> and is part of a face-to-face, nationally representative omnibus survey conducted across England throughout the year to reduce geographical and seasonal biases.</w:t>
      </w:r>
      <w:ins w:id="68" w:author="White, Mathew" w:date="2018-01-03T17:31:00Z">
        <w:r w:rsidR="005A4776">
          <w:rPr>
            <w:rFonts w:ascii="Arial" w:hAnsi="Arial" w:cs="Arial"/>
          </w:rPr>
          <w:t xml:space="preserve"> Details on sampling protoc</w:t>
        </w:r>
      </w:ins>
      <w:ins w:id="69" w:author="White, Mathew" w:date="2018-01-03T17:32:00Z">
        <w:r w:rsidR="005A4776">
          <w:rPr>
            <w:rFonts w:ascii="Arial" w:hAnsi="Arial" w:cs="Arial"/>
          </w:rPr>
          <w:t>o</w:t>
        </w:r>
      </w:ins>
      <w:ins w:id="70" w:author="White, Mathew" w:date="2018-01-03T17:31:00Z">
        <w:r w:rsidR="005A4776">
          <w:rPr>
            <w:rFonts w:ascii="Arial" w:hAnsi="Arial" w:cs="Arial"/>
          </w:rPr>
          <w:t>ls</w:t>
        </w:r>
      </w:ins>
      <w:ins w:id="71" w:author="White, Mathew" w:date="2018-01-03T17:32:00Z">
        <w:r w:rsidR="005A4776">
          <w:rPr>
            <w:rFonts w:ascii="Arial" w:hAnsi="Arial" w:cs="Arial"/>
          </w:rPr>
          <w:t xml:space="preserve">, to ensure </w:t>
        </w:r>
      </w:ins>
      <w:ins w:id="72" w:author="White, Mathew" w:date="2018-01-03T17:33:00Z">
        <w:r w:rsidR="005A4776">
          <w:rPr>
            <w:rFonts w:ascii="Arial" w:hAnsi="Arial" w:cs="Arial"/>
          </w:rPr>
          <w:t>representativeness</w:t>
        </w:r>
      </w:ins>
      <w:ins w:id="73" w:author="White, Mathew" w:date="2018-01-03T17:32:00Z">
        <w:r w:rsidR="005A4776">
          <w:rPr>
            <w:rFonts w:ascii="Arial" w:hAnsi="Arial" w:cs="Arial"/>
          </w:rPr>
          <w:t>,</w:t>
        </w:r>
      </w:ins>
      <w:ins w:id="74" w:author="White, Mathew" w:date="2018-01-03T17:31:00Z">
        <w:r w:rsidR="005A4776">
          <w:rPr>
            <w:rFonts w:ascii="Arial" w:hAnsi="Arial" w:cs="Arial"/>
          </w:rPr>
          <w:t xml:space="preserve"> </w:t>
        </w:r>
      </w:ins>
      <w:ins w:id="75" w:author="White, Mathew" w:date="2018-01-03T17:32:00Z">
        <w:r w:rsidR="005A4776">
          <w:rPr>
            <w:rFonts w:ascii="Arial" w:hAnsi="Arial" w:cs="Arial"/>
          </w:rPr>
          <w:t>are available elsewhere</w:t>
        </w:r>
      </w:ins>
      <w:proofErr w:type="gramStart"/>
      <w:ins w:id="76" w:author="White, Mathew" w:date="2018-01-03T17:33:00Z">
        <w:r w:rsidR="005A4776">
          <w:rPr>
            <w:rFonts w:ascii="Arial" w:hAnsi="Arial" w:cs="Arial"/>
          </w:rPr>
          <w:t>.</w:t>
        </w:r>
      </w:ins>
      <w:r w:rsidR="00163DFA" w:rsidRPr="00163DFA">
        <w:rPr>
          <w:rFonts w:ascii="Arial" w:hAnsi="Arial" w:cs="Arial"/>
          <w:vertAlign w:val="superscript"/>
        </w:rPr>
        <w:t>[</w:t>
      </w:r>
      <w:proofErr w:type="gramEnd"/>
      <w:ins w:id="77" w:author="Lewis Elliott" w:date="2018-01-05T12:41:00Z">
        <w:r w:rsidR="00705FF4">
          <w:rPr>
            <w:rFonts w:ascii="Arial" w:hAnsi="Arial" w:cs="Arial"/>
            <w:vertAlign w:val="superscript"/>
          </w:rPr>
          <w:t>30</w:t>
        </w:r>
      </w:ins>
      <w:del w:id="78" w:author="Lewis Elliott" w:date="2018-01-05T12:41:00Z">
        <w:r w:rsidR="00163DFA" w:rsidDel="00705FF4">
          <w:rPr>
            <w:rFonts w:ascii="Arial" w:hAnsi="Arial" w:cs="Arial"/>
            <w:vertAlign w:val="superscript"/>
          </w:rPr>
          <w:delText>2</w:delText>
        </w:r>
        <w:r w:rsidR="001F29C5" w:rsidDel="00705FF4">
          <w:rPr>
            <w:rFonts w:ascii="Arial" w:hAnsi="Arial" w:cs="Arial"/>
            <w:vertAlign w:val="superscript"/>
          </w:rPr>
          <w:delText>8</w:delText>
        </w:r>
      </w:del>
      <w:r w:rsidR="00163DFA" w:rsidRPr="00163DFA">
        <w:rPr>
          <w:rFonts w:ascii="Arial" w:hAnsi="Arial" w:cs="Arial"/>
          <w:vertAlign w:val="superscript"/>
        </w:rPr>
        <w:t xml:space="preserve">] </w:t>
      </w:r>
      <w:r w:rsidRPr="00D91731">
        <w:rPr>
          <w:rFonts w:ascii="Arial" w:hAnsi="Arial" w:cs="Arial"/>
        </w:rPr>
        <w:t xml:space="preserve"> </w:t>
      </w:r>
    </w:p>
    <w:p w14:paraId="60911275" w14:textId="77777777" w:rsidR="007A14A5" w:rsidRPr="00D91731" w:rsidRDefault="007A14A5" w:rsidP="007A14A5">
      <w:pPr>
        <w:spacing w:line="360" w:lineRule="auto"/>
        <w:rPr>
          <w:rFonts w:ascii="Arial" w:hAnsi="Arial" w:cs="Arial"/>
          <w:i/>
        </w:rPr>
      </w:pPr>
      <w:r w:rsidRPr="00D91731">
        <w:rPr>
          <w:rFonts w:ascii="Arial" w:hAnsi="Arial" w:cs="Arial"/>
          <w:i/>
        </w:rPr>
        <w:t>Physical activity</w:t>
      </w:r>
    </w:p>
    <w:p w14:paraId="387DEA05" w14:textId="02300862" w:rsidR="007A14A5" w:rsidRPr="00D91731" w:rsidRDefault="00B34153" w:rsidP="007A14A5">
      <w:pPr>
        <w:spacing w:line="360" w:lineRule="auto"/>
        <w:rPr>
          <w:rFonts w:ascii="Arial" w:hAnsi="Arial" w:cs="Arial"/>
          <w:iCs/>
        </w:rPr>
      </w:pPr>
      <w:r>
        <w:rPr>
          <w:rFonts w:ascii="Arial" w:hAnsi="Arial" w:cs="Arial"/>
        </w:rPr>
        <w:t>P</w:t>
      </w:r>
      <w:r w:rsidR="007A14A5" w:rsidRPr="00D91731">
        <w:rPr>
          <w:rFonts w:ascii="Arial" w:hAnsi="Arial" w:cs="Arial"/>
        </w:rPr>
        <w:t xml:space="preserve">hysical activity </w:t>
      </w:r>
      <w:r w:rsidR="00D144BE">
        <w:rPr>
          <w:rFonts w:ascii="Arial" w:hAnsi="Arial" w:cs="Arial"/>
        </w:rPr>
        <w:t>was</w:t>
      </w:r>
      <w:r w:rsidR="007A14A5" w:rsidRPr="00D91731">
        <w:rPr>
          <w:rFonts w:ascii="Arial" w:hAnsi="Arial" w:cs="Arial"/>
        </w:rPr>
        <w:t xml:space="preserve"> derived from the question: “</w:t>
      </w:r>
      <w:r w:rsidR="007A14A5" w:rsidRPr="00D91731">
        <w:rPr>
          <w:rFonts w:ascii="Arial" w:hAnsi="Arial" w:cs="Arial"/>
          <w:i/>
          <w:iCs/>
        </w:rPr>
        <w:t>I</w:t>
      </w:r>
      <w:r w:rsidR="007A14A5" w:rsidRPr="00D91731">
        <w:rPr>
          <w:rFonts w:ascii="Arial" w:hAnsi="Arial" w:cs="Arial"/>
          <w:i/>
        </w:rPr>
        <w:t xml:space="preserve">n the past week, on how many days have you done a total of 30 minutes or more physical activity which was enough to raise your breathing rate? </w:t>
      </w:r>
      <w:r w:rsidR="007A14A5" w:rsidRPr="00D91731">
        <w:rPr>
          <w:rFonts w:ascii="Arial" w:hAnsi="Arial" w:cs="Arial"/>
          <w:i/>
          <w:iCs/>
        </w:rPr>
        <w:t>This may include sport, exercise, and brisk</w:t>
      </w:r>
      <w:r w:rsidR="007A14A5" w:rsidRPr="00D91731">
        <w:rPr>
          <w:rFonts w:ascii="Arial" w:hAnsi="Arial" w:cs="Arial"/>
          <w:i/>
        </w:rPr>
        <w:t xml:space="preserve"> </w:t>
      </w:r>
      <w:r w:rsidR="007A14A5" w:rsidRPr="00D91731">
        <w:rPr>
          <w:rFonts w:ascii="Arial" w:hAnsi="Arial" w:cs="Arial"/>
          <w:i/>
          <w:iCs/>
        </w:rPr>
        <w:t>walking or cycling for recreation or to get to</w:t>
      </w:r>
      <w:r w:rsidR="007A14A5" w:rsidRPr="00D91731">
        <w:rPr>
          <w:rFonts w:ascii="Arial" w:hAnsi="Arial" w:cs="Arial"/>
          <w:i/>
        </w:rPr>
        <w:t xml:space="preserve"> </w:t>
      </w:r>
      <w:r w:rsidR="007A14A5" w:rsidRPr="00D91731">
        <w:rPr>
          <w:rFonts w:ascii="Arial" w:hAnsi="Arial" w:cs="Arial"/>
          <w:i/>
          <w:iCs/>
        </w:rPr>
        <w:t>and from places, but should not include</w:t>
      </w:r>
      <w:r w:rsidR="007A14A5" w:rsidRPr="00D91731">
        <w:rPr>
          <w:rFonts w:ascii="Arial" w:hAnsi="Arial" w:cs="Arial"/>
          <w:i/>
        </w:rPr>
        <w:t xml:space="preserve"> </w:t>
      </w:r>
      <w:r w:rsidR="007A14A5" w:rsidRPr="00D91731">
        <w:rPr>
          <w:rFonts w:ascii="Arial" w:hAnsi="Arial" w:cs="Arial"/>
          <w:i/>
          <w:iCs/>
        </w:rPr>
        <w:t>housework or physical activity that may be</w:t>
      </w:r>
      <w:r w:rsidR="007A14A5" w:rsidRPr="00D91731">
        <w:rPr>
          <w:rFonts w:ascii="Arial" w:hAnsi="Arial" w:cs="Arial"/>
          <w:i/>
        </w:rPr>
        <w:t xml:space="preserve"> </w:t>
      </w:r>
      <w:r w:rsidR="00163DFA">
        <w:rPr>
          <w:rFonts w:ascii="Arial" w:hAnsi="Arial" w:cs="Arial"/>
          <w:i/>
          <w:iCs/>
        </w:rPr>
        <w:t>part of your job” (q21, p.39</w:t>
      </w:r>
      <w:r w:rsidR="007A14A5" w:rsidRPr="00D91731">
        <w:rPr>
          <w:rFonts w:ascii="Arial" w:hAnsi="Arial" w:cs="Arial"/>
          <w:i/>
          <w:iCs/>
        </w:rPr>
        <w:t>)</w:t>
      </w:r>
      <w:r w:rsidR="007A14A5" w:rsidRPr="00D91731">
        <w:rPr>
          <w:rFonts w:ascii="Arial" w:hAnsi="Arial" w:cs="Arial"/>
          <w:iCs/>
        </w:rPr>
        <w:t>.</w:t>
      </w:r>
      <w:r w:rsidR="00163DFA" w:rsidRPr="00163DFA">
        <w:rPr>
          <w:rFonts w:ascii="Arial" w:hAnsi="Arial" w:cs="Arial"/>
          <w:vertAlign w:val="superscript"/>
        </w:rPr>
        <w:t>[</w:t>
      </w:r>
      <w:ins w:id="79" w:author="Lewis Elliott" w:date="2018-01-05T12:41:00Z">
        <w:r w:rsidR="00705FF4">
          <w:rPr>
            <w:rFonts w:ascii="Arial" w:hAnsi="Arial" w:cs="Arial"/>
            <w:vertAlign w:val="superscript"/>
          </w:rPr>
          <w:t>30</w:t>
        </w:r>
      </w:ins>
      <w:del w:id="80" w:author="Lewis Elliott" w:date="2018-01-05T12:41:00Z">
        <w:r w:rsidR="00163DFA" w:rsidDel="00705FF4">
          <w:rPr>
            <w:rFonts w:ascii="Arial" w:hAnsi="Arial" w:cs="Arial"/>
            <w:vertAlign w:val="superscript"/>
          </w:rPr>
          <w:delText>2</w:delText>
        </w:r>
        <w:r w:rsidR="001F29C5" w:rsidDel="00705FF4">
          <w:rPr>
            <w:rFonts w:ascii="Arial" w:hAnsi="Arial" w:cs="Arial"/>
            <w:vertAlign w:val="superscript"/>
          </w:rPr>
          <w:delText>8</w:delText>
        </w:r>
      </w:del>
      <w:r w:rsidR="00163DFA" w:rsidRPr="00163DFA">
        <w:rPr>
          <w:rFonts w:ascii="Arial" w:hAnsi="Arial" w:cs="Arial"/>
          <w:vertAlign w:val="superscript"/>
        </w:rPr>
        <w:t xml:space="preserve">] </w:t>
      </w:r>
      <w:r w:rsidR="007A14A5" w:rsidRPr="00D91731">
        <w:rPr>
          <w:rFonts w:ascii="Arial" w:hAnsi="Arial" w:cs="Arial"/>
          <w:iCs/>
        </w:rPr>
        <w:t xml:space="preserve"> </w:t>
      </w:r>
      <w:r w:rsidR="001F29C5">
        <w:rPr>
          <w:rFonts w:ascii="Arial" w:hAnsi="Arial" w:cs="Arial"/>
          <w:iCs/>
        </w:rPr>
        <w:t xml:space="preserve"> This single item has good test-retest reliability and correlat</w:t>
      </w:r>
      <w:r>
        <w:rPr>
          <w:rFonts w:ascii="Arial" w:hAnsi="Arial" w:cs="Arial"/>
          <w:iCs/>
        </w:rPr>
        <w:t>es well</w:t>
      </w:r>
      <w:r w:rsidR="001F29C5">
        <w:rPr>
          <w:rFonts w:ascii="Arial" w:hAnsi="Arial" w:cs="Arial"/>
          <w:iCs/>
        </w:rPr>
        <w:t xml:space="preserve"> with more detailed measures.</w:t>
      </w:r>
      <w:r w:rsidR="001F29C5" w:rsidRPr="001F29C5">
        <w:rPr>
          <w:rFonts w:ascii="Arial" w:hAnsi="Arial" w:cs="Arial"/>
          <w:iCs/>
          <w:vertAlign w:val="superscript"/>
        </w:rPr>
        <w:t>[</w:t>
      </w:r>
      <w:ins w:id="81" w:author="Lewis Elliott" w:date="2018-01-05T12:41:00Z">
        <w:r w:rsidR="00705FF4">
          <w:rPr>
            <w:rFonts w:ascii="Arial" w:hAnsi="Arial" w:cs="Arial"/>
            <w:iCs/>
            <w:vertAlign w:val="superscript"/>
          </w:rPr>
          <w:t>31</w:t>
        </w:r>
      </w:ins>
      <w:del w:id="82" w:author="Lewis Elliott" w:date="2018-01-05T12:41:00Z">
        <w:r w:rsidR="001F29C5" w:rsidRPr="001F29C5" w:rsidDel="00705FF4">
          <w:rPr>
            <w:rFonts w:ascii="Arial" w:hAnsi="Arial" w:cs="Arial"/>
            <w:iCs/>
            <w:vertAlign w:val="superscript"/>
          </w:rPr>
          <w:delText>29</w:delText>
        </w:r>
      </w:del>
      <w:r w:rsidR="001F29C5" w:rsidRPr="001F29C5">
        <w:rPr>
          <w:rFonts w:ascii="Arial" w:hAnsi="Arial" w:cs="Arial"/>
          <w:iCs/>
          <w:vertAlign w:val="superscript"/>
        </w:rPr>
        <w:t xml:space="preserve">] </w:t>
      </w:r>
      <w:r w:rsidR="007A14A5" w:rsidRPr="00D91731">
        <w:rPr>
          <w:rFonts w:ascii="Arial" w:hAnsi="Arial" w:cs="Arial"/>
        </w:rPr>
        <w:t xml:space="preserve">As </w:t>
      </w:r>
      <w:r w:rsidR="007A14A5" w:rsidRPr="00D91731">
        <w:rPr>
          <w:rFonts w:ascii="Arial" w:hAnsi="Arial" w:cs="Arial"/>
          <w:iCs/>
        </w:rPr>
        <w:t>UK guidelines are for a minimum of 150 minutes of moderate phys</w:t>
      </w:r>
      <w:r w:rsidR="00163DFA">
        <w:rPr>
          <w:rFonts w:ascii="Arial" w:hAnsi="Arial" w:cs="Arial"/>
          <w:iCs/>
        </w:rPr>
        <w:t>ical activity a week</w:t>
      </w:r>
      <w:r w:rsidR="00906FED">
        <w:rPr>
          <w:rFonts w:ascii="Arial" w:hAnsi="Arial" w:cs="Arial"/>
          <w:iCs/>
        </w:rPr>
        <w:t xml:space="preserve"> and</w:t>
      </w:r>
      <w:r w:rsidR="00163DFA">
        <w:rPr>
          <w:rFonts w:ascii="Arial" w:hAnsi="Arial" w:cs="Arial"/>
          <w:iCs/>
        </w:rPr>
        <w:t xml:space="preserve"> one way of achieving </w:t>
      </w:r>
      <w:r w:rsidR="00906FED">
        <w:rPr>
          <w:rFonts w:ascii="Arial" w:hAnsi="Arial" w:cs="Arial"/>
          <w:iCs/>
        </w:rPr>
        <w:t xml:space="preserve">this </w:t>
      </w:r>
      <w:r w:rsidR="00163DFA">
        <w:rPr>
          <w:rFonts w:ascii="Arial" w:hAnsi="Arial" w:cs="Arial"/>
          <w:iCs/>
        </w:rPr>
        <w:t>is</w:t>
      </w:r>
      <w:r w:rsidR="007A14A5" w:rsidRPr="00D91731">
        <w:rPr>
          <w:rFonts w:ascii="Arial" w:hAnsi="Arial" w:cs="Arial"/>
          <w:iCs/>
        </w:rPr>
        <w:t xml:space="preserve"> ≥5 days of 30 minutes,</w:t>
      </w:r>
      <w:r w:rsidR="00163DFA" w:rsidRPr="00163DFA">
        <w:rPr>
          <w:rFonts w:ascii="Arial" w:hAnsi="Arial" w:cs="Arial"/>
          <w:iCs/>
          <w:vertAlign w:val="superscript"/>
        </w:rPr>
        <w:t>[</w:t>
      </w:r>
      <w:r w:rsidR="001F29C5">
        <w:rPr>
          <w:rFonts w:ascii="Arial" w:hAnsi="Arial" w:cs="Arial"/>
          <w:iCs/>
          <w:vertAlign w:val="superscript"/>
        </w:rPr>
        <w:t>3</w:t>
      </w:r>
      <w:ins w:id="83" w:author="Lewis Elliott" w:date="2018-01-05T12:41:00Z">
        <w:r w:rsidR="00705FF4">
          <w:rPr>
            <w:rFonts w:ascii="Arial" w:hAnsi="Arial" w:cs="Arial"/>
            <w:iCs/>
            <w:vertAlign w:val="superscript"/>
          </w:rPr>
          <w:t>2</w:t>
        </w:r>
      </w:ins>
      <w:del w:id="84" w:author="Lewis Elliott" w:date="2018-01-05T12:41:00Z">
        <w:r w:rsidR="001F29C5" w:rsidDel="00705FF4">
          <w:rPr>
            <w:rFonts w:ascii="Arial" w:hAnsi="Arial" w:cs="Arial"/>
            <w:iCs/>
            <w:vertAlign w:val="superscript"/>
          </w:rPr>
          <w:delText>0</w:delText>
        </w:r>
      </w:del>
      <w:r w:rsidR="00163DFA" w:rsidRPr="00163DFA">
        <w:rPr>
          <w:rFonts w:ascii="Arial" w:hAnsi="Arial" w:cs="Arial"/>
          <w:iCs/>
          <w:vertAlign w:val="superscript"/>
        </w:rPr>
        <w:t>]</w:t>
      </w:r>
      <w:r w:rsidR="007A14A5" w:rsidRPr="00163DFA">
        <w:rPr>
          <w:rFonts w:ascii="Arial" w:hAnsi="Arial" w:cs="Arial"/>
          <w:iCs/>
          <w:vertAlign w:val="superscript"/>
        </w:rPr>
        <w:t xml:space="preserve"> </w:t>
      </w:r>
      <w:r w:rsidR="007A14A5" w:rsidRPr="00D91731">
        <w:rPr>
          <w:rFonts w:ascii="Arial" w:hAnsi="Arial" w:cs="Arial"/>
          <w:iCs/>
        </w:rPr>
        <w:t xml:space="preserve">our outcome variable was whether or not the individual reported engaging in ≥5 days of </w:t>
      </w:r>
      <w:r w:rsidR="00DF560A" w:rsidRPr="00D91731">
        <w:rPr>
          <w:rFonts w:ascii="Arial" w:hAnsi="Arial" w:cs="Arial"/>
          <w:iCs/>
        </w:rPr>
        <w:t>≥30 minutes</w:t>
      </w:r>
      <w:r w:rsidR="00AC7B75">
        <w:rPr>
          <w:rFonts w:ascii="Arial" w:hAnsi="Arial" w:cs="Arial"/>
          <w:iCs/>
        </w:rPr>
        <w:t xml:space="preserve"> of</w:t>
      </w:r>
      <w:r w:rsidR="00DF560A">
        <w:rPr>
          <w:rFonts w:ascii="Arial" w:hAnsi="Arial" w:cs="Arial"/>
          <w:iCs/>
        </w:rPr>
        <w:t xml:space="preserve"> </w:t>
      </w:r>
      <w:r w:rsidR="00AC7B75">
        <w:rPr>
          <w:rFonts w:ascii="Arial" w:hAnsi="Arial" w:cs="Arial"/>
          <w:iCs/>
        </w:rPr>
        <w:t xml:space="preserve">leisure- or transport-related </w:t>
      </w:r>
      <w:r w:rsidR="001F29C5">
        <w:rPr>
          <w:rFonts w:ascii="Arial" w:hAnsi="Arial" w:cs="Arial"/>
          <w:iCs/>
        </w:rPr>
        <w:t xml:space="preserve">physical activity (LTPA) </w:t>
      </w:r>
      <w:r w:rsidR="007A14A5" w:rsidRPr="00D91731">
        <w:rPr>
          <w:rFonts w:ascii="Arial" w:hAnsi="Arial" w:cs="Arial"/>
          <w:iCs/>
        </w:rPr>
        <w:t>in the last week</w:t>
      </w:r>
      <w:r w:rsidR="00AC7B75">
        <w:rPr>
          <w:rFonts w:ascii="Arial" w:hAnsi="Arial" w:cs="Arial"/>
          <w:iCs/>
        </w:rPr>
        <w:t>.</w:t>
      </w:r>
      <w:r w:rsidR="00163DFA" w:rsidRPr="00163DFA">
        <w:rPr>
          <w:rFonts w:ascii="Arial" w:hAnsi="Arial" w:cs="Arial"/>
          <w:iCs/>
          <w:vertAlign w:val="superscript"/>
        </w:rPr>
        <w:t>[</w:t>
      </w:r>
      <w:r w:rsidR="001F29C5">
        <w:rPr>
          <w:rFonts w:ascii="Arial" w:hAnsi="Arial" w:cs="Arial"/>
          <w:iCs/>
          <w:vertAlign w:val="superscript"/>
        </w:rPr>
        <w:t>3</w:t>
      </w:r>
      <w:del w:id="85" w:author="Lewis Elliott" w:date="2018-01-05T12:41:00Z">
        <w:r w:rsidR="001F29C5" w:rsidDel="00705FF4">
          <w:rPr>
            <w:rFonts w:ascii="Arial" w:hAnsi="Arial" w:cs="Arial"/>
            <w:iCs/>
            <w:vertAlign w:val="superscript"/>
          </w:rPr>
          <w:delText>1</w:delText>
        </w:r>
      </w:del>
      <w:ins w:id="86" w:author="Lewis Elliott" w:date="2018-01-05T12:41:00Z">
        <w:r w:rsidR="00705FF4">
          <w:rPr>
            <w:rFonts w:ascii="Arial" w:hAnsi="Arial" w:cs="Arial"/>
            <w:iCs/>
            <w:vertAlign w:val="superscript"/>
          </w:rPr>
          <w:t>3</w:t>
        </w:r>
      </w:ins>
      <w:r w:rsidR="00163DFA" w:rsidRPr="00163DFA">
        <w:rPr>
          <w:rFonts w:ascii="Arial" w:hAnsi="Arial" w:cs="Arial"/>
          <w:iCs/>
          <w:vertAlign w:val="superscript"/>
        </w:rPr>
        <w:t xml:space="preserve">] </w:t>
      </w:r>
      <w:r w:rsidR="007A14A5" w:rsidRPr="00D91731">
        <w:rPr>
          <w:rFonts w:ascii="Arial" w:hAnsi="Arial" w:cs="Arial"/>
          <w:iCs/>
        </w:rPr>
        <w:t xml:space="preserve"> </w:t>
      </w:r>
    </w:p>
    <w:p w14:paraId="5187A1A6" w14:textId="77777777" w:rsidR="007A14A5" w:rsidRPr="00D91731" w:rsidRDefault="00DF560A" w:rsidP="007A14A5">
      <w:pPr>
        <w:spacing w:line="360" w:lineRule="auto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Neighbourhood greenspace and covariates </w:t>
      </w:r>
    </w:p>
    <w:p w14:paraId="5B51435B" w14:textId="0915A52B" w:rsidR="007A14A5" w:rsidRPr="00D91731" w:rsidRDefault="008736B8" w:rsidP="007A14A5">
      <w:pPr>
        <w:spacing w:line="360" w:lineRule="auto"/>
        <w:rPr>
          <w:rFonts w:ascii="Arial" w:hAnsi="Arial" w:cs="Arial"/>
        </w:rPr>
      </w:pPr>
      <w:r w:rsidRPr="00D91731">
        <w:rPr>
          <w:rFonts w:ascii="Arial" w:hAnsi="Arial" w:cs="Arial"/>
          <w:iCs/>
        </w:rPr>
        <w:t xml:space="preserve">Neighbourhoods were defined as the </w:t>
      </w:r>
      <w:r w:rsidRPr="00D91731">
        <w:rPr>
          <w:rFonts w:ascii="Arial" w:hAnsi="Arial" w:cs="Arial"/>
        </w:rPr>
        <w:t xml:space="preserve">Lower-layer Super Output Area (LSOA) of </w:t>
      </w:r>
      <w:r w:rsidR="004E3E5E">
        <w:rPr>
          <w:rFonts w:ascii="Arial" w:hAnsi="Arial" w:cs="Arial"/>
        </w:rPr>
        <w:t xml:space="preserve">respondent </w:t>
      </w:r>
      <w:r w:rsidRPr="00D91731">
        <w:rPr>
          <w:rFonts w:ascii="Arial" w:hAnsi="Arial" w:cs="Arial"/>
        </w:rPr>
        <w:t>residence, where e</w:t>
      </w:r>
      <w:r w:rsidR="00DF560A">
        <w:rPr>
          <w:rFonts w:ascii="Arial" w:hAnsi="Arial" w:cs="Arial"/>
        </w:rPr>
        <w:t>ach LSOA (n = 32,482 in England</w:t>
      </w:r>
      <w:r w:rsidRPr="00D91731">
        <w:rPr>
          <w:rFonts w:ascii="Arial" w:hAnsi="Arial" w:cs="Arial"/>
        </w:rPr>
        <w:t xml:space="preserve">) contains approximately 1,500 people and </w:t>
      </w:r>
      <w:r w:rsidR="00D144BE">
        <w:rPr>
          <w:rFonts w:ascii="Arial" w:hAnsi="Arial" w:cs="Arial"/>
        </w:rPr>
        <w:t xml:space="preserve">has </w:t>
      </w:r>
      <w:r w:rsidRPr="00D91731">
        <w:rPr>
          <w:rFonts w:ascii="Arial" w:hAnsi="Arial" w:cs="Arial"/>
        </w:rPr>
        <w:t>an average size of 4km</w:t>
      </w:r>
      <w:r w:rsidRPr="00D91731">
        <w:rPr>
          <w:rFonts w:ascii="Arial" w:hAnsi="Arial" w:cs="Arial"/>
          <w:vertAlign w:val="superscript"/>
        </w:rPr>
        <w:t>2</w:t>
      </w:r>
      <w:r w:rsidRPr="00D91731">
        <w:rPr>
          <w:rFonts w:ascii="Arial" w:hAnsi="Arial" w:cs="Arial"/>
        </w:rPr>
        <w:t xml:space="preserve">. </w:t>
      </w:r>
      <w:r w:rsidRPr="00D91731">
        <w:rPr>
          <w:rFonts w:ascii="Arial" w:hAnsi="Arial" w:cs="Arial"/>
          <w:iCs/>
        </w:rPr>
        <w:t xml:space="preserve">Neighbourhood greenspace was derived from the </w:t>
      </w:r>
      <w:r w:rsidRPr="00D91731">
        <w:rPr>
          <w:rFonts w:ascii="Arial" w:hAnsi="Arial" w:cs="Arial"/>
          <w:color w:val="000000"/>
        </w:rPr>
        <w:t>Generalised Land Use Data</w:t>
      </w:r>
      <w:r w:rsidR="00DF560A">
        <w:rPr>
          <w:rFonts w:ascii="Arial" w:hAnsi="Arial" w:cs="Arial"/>
          <w:color w:val="000000"/>
        </w:rPr>
        <w:t>base</w:t>
      </w:r>
      <w:r w:rsidRPr="00D91731">
        <w:rPr>
          <w:rFonts w:ascii="Arial" w:hAnsi="Arial" w:cs="Arial"/>
          <w:color w:val="000000"/>
        </w:rPr>
        <w:t xml:space="preserve"> which </w:t>
      </w:r>
      <w:r w:rsidRPr="00D91731">
        <w:rPr>
          <w:rFonts w:ascii="Arial" w:hAnsi="Arial" w:cs="Arial"/>
          <w:iCs/>
        </w:rPr>
        <w:t xml:space="preserve">categorises </w:t>
      </w:r>
      <w:r w:rsidRPr="00D91731">
        <w:rPr>
          <w:rFonts w:ascii="Arial" w:hAnsi="Arial" w:cs="Arial"/>
        </w:rPr>
        <w:t xml:space="preserve">the total land </w:t>
      </w:r>
      <w:r w:rsidR="00524C68">
        <w:rPr>
          <w:rFonts w:ascii="Arial" w:hAnsi="Arial" w:cs="Arial"/>
        </w:rPr>
        <w:t>use</w:t>
      </w:r>
      <w:r w:rsidRPr="00D91731">
        <w:rPr>
          <w:rFonts w:ascii="Arial" w:hAnsi="Arial" w:cs="Arial"/>
        </w:rPr>
        <w:t xml:space="preserve"> in each LSOA, at a resolution of 10m</w:t>
      </w:r>
      <w:r w:rsidRPr="00D91731">
        <w:rPr>
          <w:rFonts w:ascii="Arial" w:hAnsi="Arial" w:cs="Arial"/>
          <w:vertAlign w:val="superscript"/>
        </w:rPr>
        <w:t>2</w:t>
      </w:r>
      <w:r w:rsidRPr="00D91731">
        <w:rPr>
          <w:rFonts w:ascii="Arial" w:hAnsi="Arial" w:cs="Arial"/>
        </w:rPr>
        <w:t xml:space="preserve">, into nine types: greenspace, domestic gardens, fresh water, domestic </w:t>
      </w:r>
      <w:r w:rsidRPr="00D91731">
        <w:rPr>
          <w:rFonts w:ascii="Arial" w:hAnsi="Arial" w:cs="Arial"/>
        </w:rPr>
        <w:lastRenderedPageBreak/>
        <w:t>buildings, nondomestic buildings,</w:t>
      </w:r>
      <w:r w:rsidRPr="00D91731">
        <w:rPr>
          <w:rFonts w:ascii="Arial" w:hAnsi="Arial" w:cs="Arial"/>
          <w:iCs/>
        </w:rPr>
        <w:t xml:space="preserve"> </w:t>
      </w:r>
      <w:r w:rsidRPr="00D91731">
        <w:rPr>
          <w:rFonts w:ascii="Arial" w:hAnsi="Arial" w:cs="Arial"/>
        </w:rPr>
        <w:t>ro</w:t>
      </w:r>
      <w:r w:rsidR="008F1B6B">
        <w:rPr>
          <w:rFonts w:ascii="Arial" w:hAnsi="Arial" w:cs="Arial"/>
        </w:rPr>
        <w:t>ads, paths, railways, and other</w:t>
      </w:r>
      <w:r w:rsidR="00DF560A" w:rsidRPr="00D91731">
        <w:rPr>
          <w:rFonts w:ascii="Arial" w:hAnsi="Arial" w:cs="Arial"/>
          <w:iCs/>
        </w:rPr>
        <w:t>.</w:t>
      </w:r>
      <w:r w:rsidR="00DF560A" w:rsidRPr="00163DFA">
        <w:rPr>
          <w:rFonts w:ascii="Arial" w:hAnsi="Arial" w:cs="Arial"/>
          <w:iCs/>
          <w:vertAlign w:val="superscript"/>
        </w:rPr>
        <w:t>[</w:t>
      </w:r>
      <w:r w:rsidR="001F29C5" w:rsidDel="001F29C5">
        <w:rPr>
          <w:rFonts w:ascii="Arial" w:hAnsi="Arial" w:cs="Arial"/>
          <w:iCs/>
          <w:vertAlign w:val="superscript"/>
        </w:rPr>
        <w:t xml:space="preserve"> </w:t>
      </w:r>
      <w:r w:rsidR="001F29C5">
        <w:rPr>
          <w:rFonts w:ascii="Arial" w:hAnsi="Arial" w:cs="Arial"/>
          <w:iCs/>
          <w:vertAlign w:val="superscript"/>
        </w:rPr>
        <w:t>3</w:t>
      </w:r>
      <w:del w:id="87" w:author="Lewis Elliott" w:date="2018-01-05T12:41:00Z">
        <w:r w:rsidR="001F29C5" w:rsidDel="00705FF4">
          <w:rPr>
            <w:rFonts w:ascii="Arial" w:hAnsi="Arial" w:cs="Arial"/>
            <w:iCs/>
            <w:vertAlign w:val="superscript"/>
          </w:rPr>
          <w:delText>2</w:delText>
        </w:r>
      </w:del>
      <w:ins w:id="88" w:author="Lewis Elliott" w:date="2018-01-05T12:41:00Z">
        <w:r w:rsidR="00705FF4">
          <w:rPr>
            <w:rFonts w:ascii="Arial" w:hAnsi="Arial" w:cs="Arial"/>
            <w:iCs/>
            <w:vertAlign w:val="superscript"/>
          </w:rPr>
          <w:t>4</w:t>
        </w:r>
      </w:ins>
      <w:r w:rsidR="00DF560A" w:rsidRPr="00163DFA">
        <w:rPr>
          <w:rFonts w:ascii="Arial" w:hAnsi="Arial" w:cs="Arial"/>
          <w:iCs/>
          <w:vertAlign w:val="superscript"/>
        </w:rPr>
        <w:t xml:space="preserve">] </w:t>
      </w:r>
      <w:r w:rsidR="008F1B6B">
        <w:rPr>
          <w:rFonts w:ascii="Arial" w:hAnsi="Arial" w:cs="Arial"/>
        </w:rPr>
        <w:t xml:space="preserve"> </w:t>
      </w:r>
      <w:ins w:id="89" w:author="White, Mathew" w:date="2018-01-03T16:17:00Z">
        <w:r w:rsidR="0071583E">
          <w:rPr>
            <w:rFonts w:ascii="Arial" w:hAnsi="Arial" w:cs="Arial"/>
          </w:rPr>
          <w:t xml:space="preserve">‘Greenspace’ </w:t>
        </w:r>
      </w:ins>
      <w:ins w:id="90" w:author="White, Mathew" w:date="2018-01-03T16:19:00Z">
        <w:r w:rsidR="0071583E">
          <w:rPr>
            <w:rFonts w:ascii="Arial" w:hAnsi="Arial" w:cs="Arial"/>
          </w:rPr>
          <w:t xml:space="preserve">(excluding domestic gardens) </w:t>
        </w:r>
      </w:ins>
      <w:ins w:id="91" w:author="White, Mathew" w:date="2018-01-03T16:17:00Z">
        <w:r w:rsidR="0071583E">
          <w:rPr>
            <w:rFonts w:ascii="Arial" w:hAnsi="Arial" w:cs="Arial"/>
          </w:rPr>
          <w:t>include</w:t>
        </w:r>
      </w:ins>
      <w:ins w:id="92" w:author="White, Mathew" w:date="2018-01-03T16:18:00Z">
        <w:r w:rsidR="0071583E">
          <w:rPr>
            <w:rFonts w:ascii="Arial" w:hAnsi="Arial" w:cs="Arial"/>
          </w:rPr>
          <w:t>s</w:t>
        </w:r>
      </w:ins>
      <w:ins w:id="93" w:author="White, Mathew" w:date="2018-01-03T16:17:00Z">
        <w:r w:rsidR="0071583E">
          <w:rPr>
            <w:rFonts w:ascii="Arial" w:hAnsi="Arial" w:cs="Arial"/>
          </w:rPr>
          <w:t xml:space="preserve">, playing fields, parks, woodlands </w:t>
        </w:r>
      </w:ins>
      <w:ins w:id="94" w:author="White, Mathew" w:date="2018-01-03T16:18:00Z">
        <w:r w:rsidR="0071583E">
          <w:rPr>
            <w:rFonts w:ascii="Arial" w:hAnsi="Arial" w:cs="Arial"/>
          </w:rPr>
          <w:t xml:space="preserve">and farmland, and </w:t>
        </w:r>
      </w:ins>
      <w:del w:id="95" w:author="White, Mathew" w:date="2018-01-03T16:19:00Z">
        <w:r w:rsidR="00524C68" w:rsidDel="0071583E">
          <w:rPr>
            <w:rFonts w:ascii="Arial" w:hAnsi="Arial" w:cs="Arial"/>
          </w:rPr>
          <w:delText>W</w:delText>
        </w:r>
        <w:r w:rsidRPr="00D91731" w:rsidDel="0071583E">
          <w:rPr>
            <w:rFonts w:ascii="Arial" w:hAnsi="Arial" w:cs="Arial"/>
          </w:rPr>
          <w:delText xml:space="preserve">e </w:delText>
        </w:r>
        <w:r w:rsidR="00D144BE" w:rsidDel="0071583E">
          <w:rPr>
            <w:rFonts w:ascii="Arial" w:hAnsi="Arial" w:cs="Arial"/>
          </w:rPr>
          <w:delText xml:space="preserve">focused on </w:delText>
        </w:r>
        <w:r w:rsidRPr="00D91731" w:rsidDel="0071583E">
          <w:rPr>
            <w:rFonts w:ascii="Arial" w:hAnsi="Arial" w:cs="Arial"/>
          </w:rPr>
          <w:delText xml:space="preserve">the first category, with </w:delText>
        </w:r>
        <w:r w:rsidR="009C6862" w:rsidDel="0071583E">
          <w:rPr>
            <w:rFonts w:ascii="Arial" w:hAnsi="Arial" w:cs="Arial"/>
          </w:rPr>
          <w:delText>‘</w:delText>
        </w:r>
        <w:r w:rsidRPr="00D91731" w:rsidDel="0071583E">
          <w:rPr>
            <w:rFonts w:ascii="Arial" w:hAnsi="Arial" w:cs="Arial"/>
          </w:rPr>
          <w:delText>greenspace</w:delText>
        </w:r>
        <w:r w:rsidR="009C6862" w:rsidDel="0071583E">
          <w:rPr>
            <w:rFonts w:ascii="Arial" w:hAnsi="Arial" w:cs="Arial"/>
          </w:rPr>
          <w:delText>’</w:delText>
        </w:r>
        <w:r w:rsidRPr="00D91731" w:rsidDel="0071583E">
          <w:rPr>
            <w:rFonts w:ascii="Arial" w:hAnsi="Arial" w:cs="Arial"/>
          </w:rPr>
          <w:delText xml:space="preserve"> </w:delText>
        </w:r>
        <w:r w:rsidR="00D144BE" w:rsidDel="0071583E">
          <w:rPr>
            <w:rFonts w:ascii="Arial" w:hAnsi="Arial" w:cs="Arial"/>
          </w:rPr>
          <w:delText xml:space="preserve">constituting, </w:delText>
        </w:r>
      </w:del>
      <w:r w:rsidR="00D144BE">
        <w:rPr>
          <w:rFonts w:ascii="Arial" w:hAnsi="Arial" w:cs="Arial"/>
        </w:rPr>
        <w:t>on average,</w:t>
      </w:r>
      <w:r w:rsidRPr="00D91731">
        <w:rPr>
          <w:rFonts w:ascii="Arial" w:hAnsi="Arial" w:cs="Arial"/>
        </w:rPr>
        <w:t xml:space="preserve"> </w:t>
      </w:r>
      <w:ins w:id="96" w:author="White, Mathew" w:date="2018-01-03T16:19:00Z">
        <w:r w:rsidR="0071583E">
          <w:rPr>
            <w:rFonts w:ascii="Arial" w:hAnsi="Arial" w:cs="Arial"/>
          </w:rPr>
          <w:t xml:space="preserve">accounts for </w:t>
        </w:r>
      </w:ins>
      <w:r w:rsidRPr="00D91731">
        <w:rPr>
          <w:rFonts w:ascii="Arial" w:hAnsi="Arial" w:cs="Arial"/>
        </w:rPr>
        <w:t xml:space="preserve">40.5% of the total LSOA </w:t>
      </w:r>
      <w:r w:rsidR="00AE0683" w:rsidRPr="00D91731">
        <w:rPr>
          <w:rFonts w:ascii="Arial" w:hAnsi="Arial" w:cs="Arial"/>
        </w:rPr>
        <w:t>l</w:t>
      </w:r>
      <w:r w:rsidRPr="00D91731">
        <w:rPr>
          <w:rFonts w:ascii="Arial" w:hAnsi="Arial" w:cs="Arial"/>
        </w:rPr>
        <w:t>and</w:t>
      </w:r>
      <w:r w:rsidR="00AE0683" w:rsidRPr="00D91731">
        <w:rPr>
          <w:rFonts w:ascii="Arial" w:hAnsi="Arial" w:cs="Arial"/>
        </w:rPr>
        <w:t xml:space="preserve"> </w:t>
      </w:r>
      <w:r w:rsidR="00524C68">
        <w:rPr>
          <w:rFonts w:ascii="Arial" w:hAnsi="Arial" w:cs="Arial"/>
        </w:rPr>
        <w:t>use</w:t>
      </w:r>
      <w:r w:rsidRPr="00D91731">
        <w:rPr>
          <w:rFonts w:ascii="Arial" w:hAnsi="Arial" w:cs="Arial"/>
        </w:rPr>
        <w:t xml:space="preserve"> in our sample. To aid interpretation</w:t>
      </w:r>
      <w:r w:rsidR="00906FED">
        <w:rPr>
          <w:rFonts w:ascii="Arial" w:hAnsi="Arial" w:cs="Arial"/>
        </w:rPr>
        <w:t>,</w:t>
      </w:r>
      <w:r w:rsidRPr="00D91731">
        <w:rPr>
          <w:rFonts w:ascii="Arial" w:hAnsi="Arial" w:cs="Arial"/>
        </w:rPr>
        <w:t xml:space="preserve"> </w:t>
      </w:r>
      <w:r w:rsidR="008F1B6B">
        <w:rPr>
          <w:rFonts w:ascii="Arial" w:hAnsi="Arial" w:cs="Arial"/>
        </w:rPr>
        <w:t xml:space="preserve">we </w:t>
      </w:r>
      <w:r w:rsidR="00AE0683" w:rsidRPr="00D91731">
        <w:rPr>
          <w:rFonts w:ascii="Arial" w:hAnsi="Arial" w:cs="Arial"/>
        </w:rPr>
        <w:t xml:space="preserve">structured </w:t>
      </w:r>
      <w:r w:rsidR="008F1B6B">
        <w:rPr>
          <w:rFonts w:ascii="Arial" w:hAnsi="Arial" w:cs="Arial"/>
        </w:rPr>
        <w:t xml:space="preserve">this </w:t>
      </w:r>
      <w:r w:rsidR="00AE0683" w:rsidRPr="00D91731">
        <w:rPr>
          <w:rFonts w:ascii="Arial" w:hAnsi="Arial" w:cs="Arial"/>
        </w:rPr>
        <w:t xml:space="preserve">into </w:t>
      </w:r>
      <w:r w:rsidR="007A14A5" w:rsidRPr="00D91731">
        <w:rPr>
          <w:rFonts w:ascii="Arial" w:hAnsi="Arial" w:cs="Arial"/>
        </w:rPr>
        <w:t>5 equal bands</w:t>
      </w:r>
      <w:r w:rsidR="00906FED">
        <w:rPr>
          <w:rFonts w:ascii="Arial" w:hAnsi="Arial" w:cs="Arial"/>
        </w:rPr>
        <w:t xml:space="preserve"> of greenspace for each LSOA</w:t>
      </w:r>
      <w:r w:rsidR="007A14A5" w:rsidRPr="00D91731">
        <w:rPr>
          <w:rFonts w:ascii="Arial" w:hAnsi="Arial" w:cs="Arial"/>
        </w:rPr>
        <w:t>: 0-19.99%; 20-39.99%; 40-</w:t>
      </w:r>
      <w:r w:rsidR="004E3E5E">
        <w:rPr>
          <w:rFonts w:ascii="Arial" w:hAnsi="Arial" w:cs="Arial"/>
        </w:rPr>
        <w:t xml:space="preserve">59.99%; 60-79.99% and 80-100%. </w:t>
      </w:r>
      <w:r w:rsidR="007A14A5" w:rsidRPr="00D91731">
        <w:rPr>
          <w:rFonts w:ascii="Arial" w:hAnsi="Arial" w:cs="Arial"/>
        </w:rPr>
        <w:t>LSOA data were missing for 2.7% of the sample,</w:t>
      </w:r>
      <w:r w:rsidR="004E3E5E">
        <w:rPr>
          <w:rFonts w:ascii="Arial" w:hAnsi="Arial" w:cs="Arial"/>
        </w:rPr>
        <w:t xml:space="preserve"> so</w:t>
      </w:r>
      <w:r w:rsidR="007A14A5" w:rsidRPr="00D91731">
        <w:rPr>
          <w:rFonts w:ascii="Arial" w:hAnsi="Arial" w:cs="Arial"/>
        </w:rPr>
        <w:t xml:space="preserve"> final analyses incl</w:t>
      </w:r>
      <w:r w:rsidR="00DF560A">
        <w:rPr>
          <w:rFonts w:ascii="Arial" w:hAnsi="Arial" w:cs="Arial"/>
        </w:rPr>
        <w:t xml:space="preserve">uded n = 271,071 participants. </w:t>
      </w:r>
    </w:p>
    <w:p w14:paraId="5791E308" w14:textId="2183583E" w:rsidR="007A14A5" w:rsidRPr="00D91731" w:rsidRDefault="007A14A5" w:rsidP="007A14A5">
      <w:pPr>
        <w:spacing w:line="360" w:lineRule="auto"/>
        <w:rPr>
          <w:rFonts w:ascii="Arial" w:eastAsia="Times New Roman" w:hAnsi="Arial" w:cs="Arial"/>
          <w:bCs/>
          <w:lang w:eastAsia="en-GB" w:bidi="en-US"/>
        </w:rPr>
      </w:pPr>
      <w:r w:rsidRPr="00D91731">
        <w:rPr>
          <w:rFonts w:ascii="Arial" w:hAnsi="Arial" w:cs="Arial"/>
        </w:rPr>
        <w:t xml:space="preserve">LSOAs are categorised as being Urban (&gt;10,000 inhabitants), </w:t>
      </w:r>
      <w:proofErr w:type="spellStart"/>
      <w:r w:rsidRPr="00D91731">
        <w:rPr>
          <w:rFonts w:ascii="Arial" w:hAnsi="Arial" w:cs="Arial"/>
        </w:rPr>
        <w:t>Peri</w:t>
      </w:r>
      <w:proofErr w:type="spellEnd"/>
      <w:r w:rsidRPr="00D91731">
        <w:rPr>
          <w:rFonts w:ascii="Arial" w:hAnsi="Arial" w:cs="Arial"/>
        </w:rPr>
        <w:t>-urban (‘Town &amp; Fring</w:t>
      </w:r>
      <w:r w:rsidR="00DF560A">
        <w:rPr>
          <w:rFonts w:ascii="Arial" w:hAnsi="Arial" w:cs="Arial"/>
        </w:rPr>
        <w:t>e’), or Rural (‘Village, Hamlet</w:t>
      </w:r>
      <w:r w:rsidRPr="00D91731">
        <w:rPr>
          <w:rFonts w:ascii="Arial" w:hAnsi="Arial" w:cs="Arial"/>
        </w:rPr>
        <w:t xml:space="preserve">’). </w:t>
      </w:r>
      <w:r w:rsidR="004E56A2">
        <w:rPr>
          <w:rFonts w:ascii="Arial" w:hAnsi="Arial" w:cs="Arial"/>
        </w:rPr>
        <w:t>W</w:t>
      </w:r>
      <w:r w:rsidR="00DF560A">
        <w:rPr>
          <w:rFonts w:ascii="Arial" w:hAnsi="Arial" w:cs="Arial"/>
        </w:rPr>
        <w:t xml:space="preserve">e collapsed the first </w:t>
      </w:r>
      <w:r w:rsidRPr="00D91731">
        <w:rPr>
          <w:rFonts w:ascii="Arial" w:hAnsi="Arial" w:cs="Arial"/>
        </w:rPr>
        <w:t>two categories into a single ‘urban-</w:t>
      </w:r>
      <w:proofErr w:type="spellStart"/>
      <w:r w:rsidRPr="00D91731">
        <w:rPr>
          <w:rFonts w:ascii="Arial" w:hAnsi="Arial" w:cs="Arial"/>
        </w:rPr>
        <w:t>peri</w:t>
      </w:r>
      <w:proofErr w:type="spellEnd"/>
      <w:r w:rsidRPr="00D91731">
        <w:rPr>
          <w:rFonts w:ascii="Arial" w:hAnsi="Arial" w:cs="Arial"/>
        </w:rPr>
        <w:t xml:space="preserve">-urban’ category to have the widest spread of greenspace availability </w:t>
      </w:r>
      <w:r w:rsidR="00DF560A">
        <w:rPr>
          <w:rFonts w:ascii="Arial" w:hAnsi="Arial" w:cs="Arial"/>
        </w:rPr>
        <w:t>in the non-rural category</w:t>
      </w:r>
      <w:r w:rsidRPr="00D91731">
        <w:rPr>
          <w:rFonts w:ascii="Arial" w:hAnsi="Arial" w:cs="Arial"/>
        </w:rPr>
        <w:t xml:space="preserve">. This resulted in 92.8% of the sample </w:t>
      </w:r>
      <w:r w:rsidR="004E3E5E">
        <w:rPr>
          <w:rFonts w:ascii="Arial" w:hAnsi="Arial" w:cs="Arial"/>
        </w:rPr>
        <w:t>categorised as urban-</w:t>
      </w:r>
      <w:proofErr w:type="spellStart"/>
      <w:r w:rsidR="004E3E5E">
        <w:rPr>
          <w:rFonts w:ascii="Arial" w:hAnsi="Arial" w:cs="Arial"/>
        </w:rPr>
        <w:t>peri</w:t>
      </w:r>
      <w:proofErr w:type="spellEnd"/>
      <w:r w:rsidR="004E3E5E">
        <w:rPr>
          <w:rFonts w:ascii="Arial" w:hAnsi="Arial" w:cs="Arial"/>
        </w:rPr>
        <w:t>-urban and</w:t>
      </w:r>
      <w:r w:rsidRPr="00D91731">
        <w:rPr>
          <w:rFonts w:ascii="Arial" w:hAnsi="Arial" w:cs="Arial"/>
        </w:rPr>
        <w:t xml:space="preserve"> 7.2% as rural. </w:t>
      </w:r>
      <w:r w:rsidR="00DF560A">
        <w:rPr>
          <w:rFonts w:ascii="Arial" w:hAnsi="Arial" w:cs="Arial"/>
        </w:rPr>
        <w:t>The</w:t>
      </w:r>
      <w:r w:rsidRPr="00D91731">
        <w:rPr>
          <w:rFonts w:ascii="Arial" w:hAnsi="Arial" w:cs="Arial"/>
        </w:rPr>
        <w:t xml:space="preserve"> socio-economic characteristics of each </w:t>
      </w:r>
      <w:r w:rsidR="00DF560A">
        <w:rPr>
          <w:rFonts w:ascii="Arial" w:hAnsi="Arial" w:cs="Arial"/>
        </w:rPr>
        <w:t xml:space="preserve">LSOA (including </w:t>
      </w:r>
      <w:r w:rsidR="00DF560A" w:rsidRPr="00D91731">
        <w:rPr>
          <w:rFonts w:ascii="Arial" w:hAnsi="Arial" w:cs="Arial"/>
        </w:rPr>
        <w:t>un</w:t>
      </w:r>
      <w:r w:rsidR="00DF560A">
        <w:rPr>
          <w:rFonts w:ascii="Arial" w:hAnsi="Arial" w:cs="Arial"/>
        </w:rPr>
        <w:t>employment, education and crime) were</w:t>
      </w:r>
      <w:r w:rsidRPr="00D91731">
        <w:rPr>
          <w:rFonts w:ascii="Arial" w:hAnsi="Arial" w:cs="Arial"/>
        </w:rPr>
        <w:t xml:space="preserve"> </w:t>
      </w:r>
      <w:r w:rsidR="00DF560A">
        <w:rPr>
          <w:rFonts w:ascii="Arial" w:hAnsi="Arial" w:cs="Arial"/>
        </w:rPr>
        <w:t xml:space="preserve">taken from </w:t>
      </w:r>
      <w:r w:rsidRPr="00D91731">
        <w:rPr>
          <w:rFonts w:ascii="Arial" w:hAnsi="Arial" w:cs="Arial"/>
        </w:rPr>
        <w:t xml:space="preserve">the </w:t>
      </w:r>
      <w:r w:rsidRPr="00D91731">
        <w:rPr>
          <w:rFonts w:ascii="Arial" w:hAnsi="Arial" w:cs="Arial"/>
          <w:color w:val="000000"/>
        </w:rPr>
        <w:t xml:space="preserve">2004 </w:t>
      </w:r>
      <w:r w:rsidRPr="00D91731">
        <w:rPr>
          <w:rFonts w:ascii="Arial" w:eastAsia="Times New Roman" w:hAnsi="Arial" w:cs="Arial"/>
          <w:bCs/>
          <w:lang w:eastAsia="en-GB" w:bidi="en-US"/>
        </w:rPr>
        <w:t>Indices of Deprivation.</w:t>
      </w:r>
      <w:r w:rsidR="00DF560A" w:rsidRPr="00163DFA">
        <w:rPr>
          <w:rFonts w:ascii="Arial" w:hAnsi="Arial" w:cs="Arial"/>
          <w:iCs/>
          <w:vertAlign w:val="superscript"/>
        </w:rPr>
        <w:t>[</w:t>
      </w:r>
      <w:r w:rsidR="009C6862">
        <w:rPr>
          <w:rFonts w:ascii="Arial" w:hAnsi="Arial" w:cs="Arial"/>
          <w:iCs/>
          <w:vertAlign w:val="superscript"/>
        </w:rPr>
        <w:t>3</w:t>
      </w:r>
      <w:del w:id="97" w:author="Lewis Elliott" w:date="2018-01-05T12:41:00Z">
        <w:r w:rsidR="009C6862" w:rsidDel="00705FF4">
          <w:rPr>
            <w:rFonts w:ascii="Arial" w:hAnsi="Arial" w:cs="Arial"/>
            <w:iCs/>
            <w:vertAlign w:val="superscript"/>
          </w:rPr>
          <w:delText>3</w:delText>
        </w:r>
      </w:del>
      <w:ins w:id="98" w:author="Lewis Elliott" w:date="2018-01-05T12:41:00Z">
        <w:r w:rsidR="00705FF4">
          <w:rPr>
            <w:rFonts w:ascii="Arial" w:hAnsi="Arial" w:cs="Arial"/>
            <w:iCs/>
            <w:vertAlign w:val="superscript"/>
          </w:rPr>
          <w:t>5</w:t>
        </w:r>
      </w:ins>
      <w:r w:rsidR="00DF560A" w:rsidRPr="00163DFA">
        <w:rPr>
          <w:rFonts w:ascii="Arial" w:hAnsi="Arial" w:cs="Arial"/>
          <w:iCs/>
          <w:vertAlign w:val="superscript"/>
        </w:rPr>
        <w:t xml:space="preserve">] </w:t>
      </w:r>
      <w:r w:rsidR="00DF560A">
        <w:rPr>
          <w:rFonts w:ascii="Arial" w:hAnsi="Arial" w:cs="Arial"/>
        </w:rPr>
        <w:t xml:space="preserve"> </w:t>
      </w:r>
      <w:r w:rsidR="004E56A2">
        <w:rPr>
          <w:rFonts w:ascii="Arial" w:hAnsi="Arial" w:cs="Arial"/>
        </w:rPr>
        <w:t>W</w:t>
      </w:r>
      <w:r w:rsidRPr="00D91731">
        <w:rPr>
          <w:rFonts w:ascii="Arial" w:hAnsi="Arial" w:cs="Arial"/>
        </w:rPr>
        <w:t xml:space="preserve">e used the </w:t>
      </w:r>
      <w:r w:rsidRPr="00D91731">
        <w:rPr>
          <w:rFonts w:ascii="Arial" w:eastAsia="Times New Roman" w:hAnsi="Arial" w:cs="Arial"/>
          <w:bCs/>
          <w:lang w:eastAsia="en-GB" w:bidi="en-US"/>
        </w:rPr>
        <w:t>total Ind</w:t>
      </w:r>
      <w:r w:rsidR="00E42F42">
        <w:rPr>
          <w:rFonts w:ascii="Arial" w:eastAsia="Times New Roman" w:hAnsi="Arial" w:cs="Arial"/>
          <w:bCs/>
          <w:lang w:eastAsia="en-GB" w:bidi="en-US"/>
        </w:rPr>
        <w:t>ex</w:t>
      </w:r>
      <w:r w:rsidRPr="00D91731">
        <w:rPr>
          <w:rFonts w:ascii="Arial" w:eastAsia="Times New Roman" w:hAnsi="Arial" w:cs="Arial"/>
          <w:bCs/>
          <w:lang w:eastAsia="en-GB" w:bidi="en-US"/>
        </w:rPr>
        <w:t xml:space="preserve"> of </w:t>
      </w:r>
      <w:r w:rsidR="00E42F42">
        <w:rPr>
          <w:rFonts w:ascii="Arial" w:eastAsia="Times New Roman" w:hAnsi="Arial" w:cs="Arial"/>
          <w:bCs/>
          <w:lang w:eastAsia="en-GB" w:bidi="en-US"/>
        </w:rPr>
        <w:t xml:space="preserve">Multiple </w:t>
      </w:r>
      <w:r w:rsidRPr="00D91731">
        <w:rPr>
          <w:rFonts w:ascii="Arial" w:eastAsia="Times New Roman" w:hAnsi="Arial" w:cs="Arial"/>
          <w:bCs/>
          <w:lang w:eastAsia="en-GB" w:bidi="en-US"/>
        </w:rPr>
        <w:t xml:space="preserve">Deprivation (IMD) score, divided by ten to </w:t>
      </w:r>
      <w:r w:rsidR="00DF560A">
        <w:rPr>
          <w:rFonts w:ascii="Arial" w:eastAsia="Times New Roman" w:hAnsi="Arial" w:cs="Arial"/>
          <w:bCs/>
          <w:lang w:eastAsia="en-GB" w:bidi="en-US"/>
        </w:rPr>
        <w:t xml:space="preserve">aid </w:t>
      </w:r>
      <w:r w:rsidRPr="00D91731">
        <w:rPr>
          <w:rFonts w:ascii="Arial" w:eastAsia="Times New Roman" w:hAnsi="Arial" w:cs="Arial"/>
          <w:bCs/>
          <w:lang w:eastAsia="en-GB" w:bidi="en-US"/>
        </w:rPr>
        <w:t>int</w:t>
      </w:r>
      <w:r w:rsidR="00DF560A">
        <w:rPr>
          <w:rFonts w:ascii="Arial" w:eastAsia="Times New Roman" w:hAnsi="Arial" w:cs="Arial"/>
          <w:bCs/>
          <w:lang w:eastAsia="en-GB" w:bidi="en-US"/>
        </w:rPr>
        <w:t xml:space="preserve">erpretation of </w:t>
      </w:r>
      <w:r w:rsidR="004E56A2">
        <w:rPr>
          <w:rFonts w:ascii="Arial" w:eastAsia="Times New Roman" w:hAnsi="Arial" w:cs="Arial"/>
          <w:bCs/>
          <w:lang w:eastAsia="en-GB" w:bidi="en-US"/>
        </w:rPr>
        <w:t xml:space="preserve">regression </w:t>
      </w:r>
      <w:r w:rsidR="00DF560A">
        <w:rPr>
          <w:rFonts w:ascii="Arial" w:eastAsia="Times New Roman" w:hAnsi="Arial" w:cs="Arial"/>
          <w:bCs/>
          <w:lang w:eastAsia="en-GB" w:bidi="en-US"/>
        </w:rPr>
        <w:t>coefficients</w:t>
      </w:r>
      <w:r w:rsidR="005132B8" w:rsidRPr="00D91731">
        <w:rPr>
          <w:rFonts w:ascii="Arial" w:eastAsia="Times New Roman" w:hAnsi="Arial" w:cs="Arial"/>
          <w:bCs/>
          <w:lang w:eastAsia="en-GB" w:bidi="en-US"/>
        </w:rPr>
        <w:t>.</w:t>
      </w:r>
      <w:r w:rsidR="005132B8" w:rsidRPr="00163DFA">
        <w:rPr>
          <w:rFonts w:ascii="Arial" w:hAnsi="Arial" w:cs="Arial"/>
          <w:iCs/>
          <w:vertAlign w:val="superscript"/>
        </w:rPr>
        <w:t>[</w:t>
      </w:r>
      <w:r w:rsidR="005132B8">
        <w:rPr>
          <w:rFonts w:ascii="Arial" w:hAnsi="Arial" w:cs="Arial"/>
          <w:iCs/>
          <w:vertAlign w:val="superscript"/>
        </w:rPr>
        <w:t>3</w:t>
      </w:r>
      <w:del w:id="99" w:author="Lewis Elliott" w:date="2018-01-05T12:41:00Z">
        <w:r w:rsidR="005132B8" w:rsidDel="00705FF4">
          <w:rPr>
            <w:rFonts w:ascii="Arial" w:hAnsi="Arial" w:cs="Arial"/>
            <w:iCs/>
            <w:vertAlign w:val="superscript"/>
          </w:rPr>
          <w:delText>1</w:delText>
        </w:r>
      </w:del>
      <w:ins w:id="100" w:author="Lewis Elliott" w:date="2018-01-05T12:41:00Z">
        <w:r w:rsidR="00705FF4">
          <w:rPr>
            <w:rFonts w:ascii="Arial" w:hAnsi="Arial" w:cs="Arial"/>
            <w:iCs/>
            <w:vertAlign w:val="superscript"/>
          </w:rPr>
          <w:t>3</w:t>
        </w:r>
      </w:ins>
      <w:r w:rsidR="005132B8" w:rsidRPr="00163DFA">
        <w:rPr>
          <w:rFonts w:ascii="Arial" w:hAnsi="Arial" w:cs="Arial"/>
          <w:iCs/>
          <w:vertAlign w:val="superscript"/>
        </w:rPr>
        <w:t xml:space="preserve">] </w:t>
      </w:r>
      <w:r w:rsidR="005132B8">
        <w:rPr>
          <w:rFonts w:ascii="Arial" w:hAnsi="Arial" w:cs="Arial"/>
        </w:rPr>
        <w:t xml:space="preserve"> </w:t>
      </w:r>
    </w:p>
    <w:p w14:paraId="12BF961B" w14:textId="46167A55" w:rsidR="007A14A5" w:rsidRPr="00D91731" w:rsidRDefault="007A14A5" w:rsidP="007A14A5">
      <w:pPr>
        <w:spacing w:line="360" w:lineRule="auto"/>
        <w:rPr>
          <w:rFonts w:ascii="Arial" w:eastAsia="Times New Roman" w:hAnsi="Arial" w:cs="Arial"/>
          <w:bCs/>
          <w:i/>
          <w:lang w:eastAsia="en-GB" w:bidi="en-US"/>
        </w:rPr>
      </w:pPr>
      <w:r w:rsidRPr="00D91731">
        <w:rPr>
          <w:rFonts w:ascii="Arial" w:eastAsia="Times New Roman" w:hAnsi="Arial" w:cs="Arial"/>
          <w:bCs/>
          <w:i/>
          <w:lang w:eastAsia="en-GB" w:bidi="en-US"/>
        </w:rPr>
        <w:t>Dog</w:t>
      </w:r>
      <w:r w:rsidR="005132B8">
        <w:rPr>
          <w:rFonts w:ascii="Arial" w:eastAsia="Times New Roman" w:hAnsi="Arial" w:cs="Arial"/>
          <w:bCs/>
          <w:i/>
          <w:lang w:eastAsia="en-GB" w:bidi="en-US"/>
        </w:rPr>
        <w:t>-</w:t>
      </w:r>
      <w:r w:rsidRPr="00D91731">
        <w:rPr>
          <w:rFonts w:ascii="Arial" w:eastAsia="Times New Roman" w:hAnsi="Arial" w:cs="Arial"/>
          <w:bCs/>
          <w:i/>
          <w:lang w:eastAsia="en-GB" w:bidi="en-US"/>
        </w:rPr>
        <w:t>ownership</w:t>
      </w:r>
    </w:p>
    <w:p w14:paraId="5AEE485F" w14:textId="675FDCE1" w:rsidR="007A14A5" w:rsidRPr="00D91731" w:rsidRDefault="007A14A5" w:rsidP="007A14A5">
      <w:pPr>
        <w:spacing w:line="360" w:lineRule="auto"/>
        <w:rPr>
          <w:rFonts w:ascii="Arial" w:eastAsia="Times New Roman" w:hAnsi="Arial" w:cs="Arial"/>
          <w:bCs/>
          <w:lang w:eastAsia="en-GB" w:bidi="en-US"/>
        </w:rPr>
      </w:pPr>
      <w:r w:rsidRPr="00D91731">
        <w:rPr>
          <w:rFonts w:ascii="Arial" w:eastAsia="Times New Roman" w:hAnsi="Arial" w:cs="Arial"/>
          <w:bCs/>
          <w:lang w:eastAsia="en-GB" w:bidi="en-US"/>
        </w:rPr>
        <w:t>Dog</w:t>
      </w:r>
      <w:r w:rsidR="005132B8">
        <w:rPr>
          <w:rFonts w:ascii="Arial" w:eastAsia="Times New Roman" w:hAnsi="Arial" w:cs="Arial"/>
          <w:bCs/>
          <w:lang w:eastAsia="en-GB" w:bidi="en-US"/>
        </w:rPr>
        <w:t>-</w:t>
      </w:r>
      <w:r w:rsidRPr="00D91731">
        <w:rPr>
          <w:rFonts w:ascii="Arial" w:eastAsia="Times New Roman" w:hAnsi="Arial" w:cs="Arial"/>
          <w:bCs/>
          <w:lang w:eastAsia="en-GB" w:bidi="en-US"/>
        </w:rPr>
        <w:t>ownership was assessed with the</w:t>
      </w:r>
      <w:r w:rsidR="00DF560A">
        <w:rPr>
          <w:rFonts w:ascii="Arial" w:eastAsia="Times New Roman" w:hAnsi="Arial" w:cs="Arial"/>
          <w:bCs/>
          <w:lang w:eastAsia="en-GB" w:bidi="en-US"/>
        </w:rPr>
        <w:t xml:space="preserve"> question: “</w:t>
      </w:r>
      <w:r w:rsidR="00DF560A" w:rsidRPr="009C6862">
        <w:rPr>
          <w:rFonts w:ascii="Arial" w:eastAsia="Times New Roman" w:hAnsi="Arial" w:cs="Arial"/>
          <w:bCs/>
          <w:i/>
          <w:lang w:eastAsia="en-GB" w:bidi="en-US"/>
        </w:rPr>
        <w:t>Do you have a dog?”, ‘Y</w:t>
      </w:r>
      <w:r w:rsidRPr="009C6862">
        <w:rPr>
          <w:rFonts w:ascii="Arial" w:eastAsia="Times New Roman" w:hAnsi="Arial" w:cs="Arial"/>
          <w:bCs/>
          <w:i/>
          <w:lang w:eastAsia="en-GB" w:bidi="en-US"/>
        </w:rPr>
        <w:t>es’ or ‘No’</w:t>
      </w:r>
      <w:r w:rsidRPr="00D91731">
        <w:rPr>
          <w:rFonts w:ascii="Arial" w:eastAsia="Times New Roman" w:hAnsi="Arial" w:cs="Arial"/>
          <w:bCs/>
          <w:lang w:eastAsia="en-GB" w:bidi="en-US"/>
        </w:rPr>
        <w:t xml:space="preserve">. </w:t>
      </w:r>
    </w:p>
    <w:p w14:paraId="025B580E" w14:textId="34F56053" w:rsidR="007A14A5" w:rsidRPr="00D91731" w:rsidRDefault="007A14A5" w:rsidP="007A14A5">
      <w:pPr>
        <w:spacing w:line="360" w:lineRule="auto"/>
        <w:rPr>
          <w:rFonts w:ascii="Arial" w:hAnsi="Arial" w:cs="Arial"/>
          <w:i/>
        </w:rPr>
      </w:pPr>
      <w:r w:rsidRPr="00D91731">
        <w:rPr>
          <w:rFonts w:ascii="Arial" w:hAnsi="Arial" w:cs="Arial"/>
          <w:i/>
        </w:rPr>
        <w:t>Individual &amp; time-related control</w:t>
      </w:r>
      <w:r w:rsidR="002402E3">
        <w:rPr>
          <w:rFonts w:ascii="Arial" w:hAnsi="Arial" w:cs="Arial"/>
          <w:i/>
        </w:rPr>
        <w:t xml:space="preserve"> variables</w:t>
      </w:r>
    </w:p>
    <w:p w14:paraId="054DC803" w14:textId="1735273D" w:rsidR="00FE7A1F" w:rsidRPr="004E3E5E" w:rsidRDefault="007A14A5" w:rsidP="00FE7A1F">
      <w:pPr>
        <w:spacing w:line="360" w:lineRule="auto"/>
        <w:rPr>
          <w:rFonts w:ascii="Arial" w:hAnsi="Arial" w:cs="Arial"/>
          <w:highlight w:val="yellow"/>
        </w:rPr>
      </w:pPr>
      <w:r w:rsidRPr="00D91731">
        <w:rPr>
          <w:rFonts w:ascii="Arial" w:hAnsi="Arial" w:cs="Arial"/>
        </w:rPr>
        <w:t>Individual level control</w:t>
      </w:r>
      <w:r w:rsidR="002402E3">
        <w:rPr>
          <w:rFonts w:ascii="Arial" w:hAnsi="Arial" w:cs="Arial"/>
        </w:rPr>
        <w:t xml:space="preserve"> variables</w:t>
      </w:r>
      <w:r w:rsidRPr="00D91731">
        <w:rPr>
          <w:rFonts w:ascii="Arial" w:hAnsi="Arial" w:cs="Arial"/>
        </w:rPr>
        <w:t xml:space="preserve"> included: </w:t>
      </w:r>
      <w:r w:rsidR="00234A5F">
        <w:rPr>
          <w:rFonts w:ascii="Arial" w:hAnsi="Arial" w:cs="Arial"/>
        </w:rPr>
        <w:t>sex</w:t>
      </w:r>
      <w:r w:rsidR="00234A5F" w:rsidRPr="00D91731">
        <w:rPr>
          <w:rFonts w:ascii="Arial" w:hAnsi="Arial" w:cs="Arial"/>
        </w:rPr>
        <w:t xml:space="preserve"> </w:t>
      </w:r>
      <w:r w:rsidRPr="00D91731">
        <w:rPr>
          <w:rFonts w:ascii="Arial" w:hAnsi="Arial" w:cs="Arial"/>
        </w:rPr>
        <w:t xml:space="preserve">(male = </w:t>
      </w:r>
      <w:r w:rsidRPr="00D91731">
        <w:rPr>
          <w:rFonts w:ascii="Arial" w:hAnsi="Arial" w:cs="Arial"/>
          <w:i/>
        </w:rPr>
        <w:t>reference</w:t>
      </w:r>
      <w:r w:rsidRPr="00D91731">
        <w:rPr>
          <w:rFonts w:ascii="Arial" w:hAnsi="Arial" w:cs="Arial"/>
        </w:rPr>
        <w:t xml:space="preserve">), </w:t>
      </w:r>
      <w:r w:rsidRPr="00D91731">
        <w:rPr>
          <w:rFonts w:ascii="Arial" w:eastAsia="Times New Roman" w:hAnsi="Arial" w:cs="Arial"/>
          <w:bCs/>
          <w:lang w:eastAsia="en-GB" w:bidi="en-US"/>
        </w:rPr>
        <w:t xml:space="preserve">age (16-34 years = </w:t>
      </w:r>
      <w:r w:rsidRPr="00D91731">
        <w:rPr>
          <w:rFonts w:ascii="Arial" w:eastAsia="Times New Roman" w:hAnsi="Arial" w:cs="Arial"/>
          <w:bCs/>
          <w:i/>
          <w:lang w:eastAsia="en-GB" w:bidi="en-US"/>
        </w:rPr>
        <w:t>reference</w:t>
      </w:r>
      <w:r w:rsidRPr="00D91731">
        <w:rPr>
          <w:rFonts w:ascii="Arial" w:eastAsia="Times New Roman" w:hAnsi="Arial" w:cs="Arial"/>
          <w:bCs/>
          <w:lang w:eastAsia="en-GB" w:bidi="en-US"/>
        </w:rPr>
        <w:t xml:space="preserve">, 35-64 years, ≥65 years), </w:t>
      </w:r>
      <w:ins w:id="101" w:author="White, Mathew" w:date="2018-01-03T11:40:00Z">
        <w:r w:rsidR="00F451F9">
          <w:rPr>
            <w:rFonts w:ascii="Arial" w:eastAsia="Times New Roman" w:hAnsi="Arial" w:cs="Arial"/>
            <w:bCs/>
            <w:lang w:eastAsia="en-GB" w:bidi="en-US"/>
          </w:rPr>
          <w:t xml:space="preserve">Socio-economic </w:t>
        </w:r>
      </w:ins>
      <w:ins w:id="102" w:author="White, Mathew" w:date="2018-01-03T11:41:00Z">
        <w:r w:rsidR="00F451F9">
          <w:rPr>
            <w:rFonts w:ascii="Arial" w:eastAsia="Times New Roman" w:hAnsi="Arial" w:cs="Arial"/>
            <w:bCs/>
            <w:lang w:eastAsia="en-GB" w:bidi="en-US"/>
          </w:rPr>
          <w:t xml:space="preserve">status </w:t>
        </w:r>
      </w:ins>
      <w:ins w:id="103" w:author="White, Mathew" w:date="2018-01-03T11:40:00Z">
        <w:r w:rsidR="00F451F9">
          <w:rPr>
            <w:rFonts w:ascii="Arial" w:eastAsia="Times New Roman" w:hAnsi="Arial" w:cs="Arial"/>
            <w:bCs/>
            <w:lang w:eastAsia="en-GB" w:bidi="en-US"/>
          </w:rPr>
          <w:t xml:space="preserve">(SES) </w:t>
        </w:r>
      </w:ins>
      <w:ins w:id="104" w:author="White, Mathew" w:date="2018-01-03T11:41:00Z">
        <w:r w:rsidR="00F451F9">
          <w:rPr>
            <w:rFonts w:ascii="Arial" w:eastAsia="Times New Roman" w:hAnsi="Arial" w:cs="Arial"/>
            <w:bCs/>
            <w:lang w:eastAsia="en-GB" w:bidi="en-US"/>
          </w:rPr>
          <w:t>classification</w:t>
        </w:r>
      </w:ins>
      <w:ins w:id="105" w:author="White, Mathew" w:date="2018-01-03T11:40:00Z">
        <w:r w:rsidR="00F451F9">
          <w:rPr>
            <w:rFonts w:ascii="Arial" w:eastAsia="Times New Roman" w:hAnsi="Arial" w:cs="Arial"/>
            <w:bCs/>
            <w:lang w:eastAsia="en-GB" w:bidi="en-US"/>
          </w:rPr>
          <w:t xml:space="preserve"> </w:t>
        </w:r>
      </w:ins>
      <w:ins w:id="106" w:author="White, Mathew" w:date="2018-01-03T11:41:00Z">
        <w:r w:rsidR="00F451F9">
          <w:rPr>
            <w:rFonts w:ascii="Arial" w:eastAsia="Times New Roman" w:hAnsi="Arial" w:cs="Arial"/>
            <w:bCs/>
            <w:lang w:eastAsia="en-GB" w:bidi="en-US"/>
          </w:rPr>
          <w:t xml:space="preserve">based on </w:t>
        </w:r>
      </w:ins>
      <w:r w:rsidRPr="00D91731">
        <w:rPr>
          <w:rFonts w:ascii="Arial" w:eastAsia="Times New Roman" w:hAnsi="Arial" w:cs="Arial"/>
          <w:bCs/>
          <w:lang w:eastAsia="en-GB" w:bidi="en-US"/>
        </w:rPr>
        <w:t>occupation</w:t>
      </w:r>
      <w:del w:id="107" w:author="White, Mathew" w:date="2018-01-03T11:41:00Z">
        <w:r w:rsidRPr="00D91731" w:rsidDel="00F451F9">
          <w:rPr>
            <w:rFonts w:ascii="Arial" w:eastAsia="Times New Roman" w:hAnsi="Arial" w:cs="Arial"/>
            <w:bCs/>
            <w:lang w:eastAsia="en-GB" w:bidi="en-US"/>
          </w:rPr>
          <w:delText>al</w:delText>
        </w:r>
      </w:del>
      <w:r w:rsidRPr="00D91731">
        <w:rPr>
          <w:rFonts w:ascii="Arial" w:eastAsia="Times New Roman" w:hAnsi="Arial" w:cs="Arial"/>
          <w:bCs/>
          <w:lang w:eastAsia="en-GB" w:bidi="en-US"/>
        </w:rPr>
        <w:t xml:space="preserve"> </w:t>
      </w:r>
      <w:del w:id="108" w:author="White, Mathew" w:date="2018-01-03T11:41:00Z">
        <w:r w:rsidRPr="00D91731" w:rsidDel="00F451F9">
          <w:rPr>
            <w:rFonts w:ascii="Arial" w:eastAsia="Times New Roman" w:hAnsi="Arial" w:cs="Arial"/>
            <w:bCs/>
            <w:lang w:eastAsia="en-GB" w:bidi="en-US"/>
          </w:rPr>
          <w:delText xml:space="preserve">social grade </w:delText>
        </w:r>
      </w:del>
      <w:r w:rsidRPr="00D91731">
        <w:rPr>
          <w:rFonts w:ascii="Arial" w:eastAsia="Times New Roman" w:hAnsi="Arial" w:cs="Arial"/>
          <w:bCs/>
          <w:lang w:eastAsia="en-GB" w:bidi="en-US"/>
        </w:rPr>
        <w:t>(</w:t>
      </w:r>
      <w:r w:rsidR="00283A26" w:rsidRPr="00D91731">
        <w:rPr>
          <w:rFonts w:ascii="Arial" w:hAnsi="Arial" w:cs="Arial"/>
        </w:rPr>
        <w:t xml:space="preserve">A/B = </w:t>
      </w:r>
      <w:r w:rsidR="00DF560A">
        <w:rPr>
          <w:rFonts w:ascii="Arial" w:hAnsi="Arial" w:cs="Arial"/>
        </w:rPr>
        <w:t>high/intermediate managerial,</w:t>
      </w:r>
      <w:r w:rsidR="00283A26" w:rsidRPr="00D91731">
        <w:rPr>
          <w:rFonts w:ascii="Arial" w:hAnsi="Arial" w:cs="Arial"/>
        </w:rPr>
        <w:t xml:space="preserve"> professional; C1 = supervisory,</w:t>
      </w:r>
      <w:r w:rsidR="00DF560A">
        <w:rPr>
          <w:rFonts w:ascii="Arial" w:hAnsi="Arial" w:cs="Arial"/>
        </w:rPr>
        <w:t xml:space="preserve"> clerical,</w:t>
      </w:r>
      <w:r w:rsidR="008F1B6B">
        <w:rPr>
          <w:rFonts w:ascii="Arial" w:hAnsi="Arial" w:cs="Arial"/>
        </w:rPr>
        <w:t xml:space="preserve"> junior managerial</w:t>
      </w:r>
      <w:r w:rsidR="00283A26" w:rsidRPr="00D91731">
        <w:rPr>
          <w:rFonts w:ascii="Arial" w:hAnsi="Arial" w:cs="Arial"/>
        </w:rPr>
        <w:t>; C2 = skille</w:t>
      </w:r>
      <w:r w:rsidR="00DF560A">
        <w:rPr>
          <w:rFonts w:ascii="Arial" w:hAnsi="Arial" w:cs="Arial"/>
        </w:rPr>
        <w:t xml:space="preserve">d manual worker; D/E = semi, </w:t>
      </w:r>
      <w:r w:rsidR="00905525">
        <w:rPr>
          <w:rFonts w:ascii="Arial" w:hAnsi="Arial" w:cs="Arial"/>
        </w:rPr>
        <w:t>unskilled manual worker</w:t>
      </w:r>
      <w:r w:rsidR="00DF560A">
        <w:rPr>
          <w:rFonts w:ascii="Arial" w:hAnsi="Arial" w:cs="Arial"/>
        </w:rPr>
        <w:t xml:space="preserve"> </w:t>
      </w:r>
      <w:r w:rsidRPr="00D91731">
        <w:rPr>
          <w:rFonts w:ascii="Arial" w:eastAsia="Times New Roman" w:hAnsi="Arial" w:cs="Arial"/>
          <w:bCs/>
          <w:lang w:eastAsia="en-GB" w:bidi="en-US"/>
        </w:rPr>
        <w:t xml:space="preserve">= </w:t>
      </w:r>
      <w:r w:rsidRPr="00D91731">
        <w:rPr>
          <w:rFonts w:ascii="Arial" w:eastAsia="Times New Roman" w:hAnsi="Arial" w:cs="Arial"/>
          <w:bCs/>
          <w:i/>
          <w:lang w:eastAsia="en-GB" w:bidi="en-US"/>
        </w:rPr>
        <w:t>reference</w:t>
      </w:r>
      <w:r w:rsidRPr="00D91731">
        <w:rPr>
          <w:rFonts w:ascii="Arial" w:eastAsia="Times New Roman" w:hAnsi="Arial" w:cs="Arial"/>
          <w:bCs/>
          <w:lang w:eastAsia="en-GB" w:bidi="en-US"/>
        </w:rPr>
        <w:t xml:space="preserve">), employment status (full-time, part-time, in education, not working, retired, unemployed/not working = </w:t>
      </w:r>
      <w:r w:rsidRPr="00D91731">
        <w:rPr>
          <w:rFonts w:ascii="Arial" w:eastAsia="Times New Roman" w:hAnsi="Arial" w:cs="Arial"/>
          <w:bCs/>
          <w:i/>
          <w:lang w:eastAsia="en-GB" w:bidi="en-US"/>
        </w:rPr>
        <w:t>reference</w:t>
      </w:r>
      <w:r w:rsidRPr="00D91731">
        <w:rPr>
          <w:rFonts w:ascii="Arial" w:eastAsia="Times New Roman" w:hAnsi="Arial" w:cs="Arial"/>
          <w:bCs/>
          <w:lang w:eastAsia="en-GB" w:bidi="en-US"/>
        </w:rPr>
        <w:t xml:space="preserve">), marital status (married/cohabiting </w:t>
      </w:r>
      <w:r w:rsidRPr="00D91731">
        <w:rPr>
          <w:rFonts w:ascii="Arial" w:eastAsia="Times New Roman" w:hAnsi="Arial" w:cs="Arial"/>
          <w:bCs/>
          <w:i/>
          <w:lang w:eastAsia="en-GB" w:bidi="en-US"/>
        </w:rPr>
        <w:t>vs</w:t>
      </w:r>
      <w:r w:rsidRPr="00D91731">
        <w:rPr>
          <w:rFonts w:ascii="Arial" w:eastAsia="Times New Roman" w:hAnsi="Arial" w:cs="Arial"/>
          <w:bCs/>
          <w:lang w:eastAsia="en-GB" w:bidi="en-US"/>
        </w:rPr>
        <w:t xml:space="preserve">. single/separated/divorced/widowed = </w:t>
      </w:r>
      <w:r w:rsidRPr="00D91731">
        <w:rPr>
          <w:rFonts w:ascii="Arial" w:eastAsia="Times New Roman" w:hAnsi="Arial" w:cs="Arial"/>
          <w:bCs/>
          <w:i/>
          <w:lang w:eastAsia="en-GB" w:bidi="en-US"/>
        </w:rPr>
        <w:t>reference</w:t>
      </w:r>
      <w:r w:rsidRPr="00D91731">
        <w:rPr>
          <w:rFonts w:ascii="Arial" w:eastAsia="Times New Roman" w:hAnsi="Arial" w:cs="Arial"/>
          <w:bCs/>
          <w:lang w:eastAsia="en-GB" w:bidi="en-US"/>
        </w:rPr>
        <w:t xml:space="preserve">), children in the household (≥1 </w:t>
      </w:r>
      <w:r w:rsidRPr="00D91731">
        <w:rPr>
          <w:rFonts w:ascii="Arial" w:eastAsia="Times New Roman" w:hAnsi="Arial" w:cs="Arial"/>
          <w:bCs/>
          <w:i/>
          <w:lang w:eastAsia="en-GB" w:bidi="en-US"/>
        </w:rPr>
        <w:t>vs</w:t>
      </w:r>
      <w:r w:rsidRPr="00D91731">
        <w:rPr>
          <w:rFonts w:ascii="Arial" w:eastAsia="Times New Roman" w:hAnsi="Arial" w:cs="Arial"/>
          <w:bCs/>
          <w:lang w:eastAsia="en-GB" w:bidi="en-US"/>
        </w:rPr>
        <w:t xml:space="preserve">. 0 = </w:t>
      </w:r>
      <w:r w:rsidRPr="00D91731">
        <w:rPr>
          <w:rFonts w:ascii="Arial" w:eastAsia="Times New Roman" w:hAnsi="Arial" w:cs="Arial"/>
          <w:bCs/>
          <w:i/>
          <w:lang w:eastAsia="en-GB" w:bidi="en-US"/>
        </w:rPr>
        <w:t>reference</w:t>
      </w:r>
      <w:r w:rsidRPr="00D91731">
        <w:rPr>
          <w:rFonts w:ascii="Arial" w:eastAsia="Times New Roman" w:hAnsi="Arial" w:cs="Arial"/>
          <w:bCs/>
          <w:lang w:eastAsia="en-GB" w:bidi="en-US"/>
        </w:rPr>
        <w:t xml:space="preserve">), ethnicity (White British </w:t>
      </w:r>
      <w:r w:rsidRPr="00D91731">
        <w:rPr>
          <w:rFonts w:ascii="Arial" w:eastAsia="Times New Roman" w:hAnsi="Arial" w:cs="Arial"/>
          <w:bCs/>
          <w:i/>
          <w:lang w:eastAsia="en-GB" w:bidi="en-US"/>
        </w:rPr>
        <w:t>vs</w:t>
      </w:r>
      <w:r w:rsidRPr="00D91731">
        <w:rPr>
          <w:rFonts w:ascii="Arial" w:eastAsia="Times New Roman" w:hAnsi="Arial" w:cs="Arial"/>
          <w:bCs/>
          <w:lang w:eastAsia="en-GB" w:bidi="en-US"/>
        </w:rPr>
        <w:t xml:space="preserve">. other = </w:t>
      </w:r>
      <w:r w:rsidRPr="00D91731">
        <w:rPr>
          <w:rFonts w:ascii="Arial" w:eastAsia="Times New Roman" w:hAnsi="Arial" w:cs="Arial"/>
          <w:bCs/>
          <w:i/>
          <w:lang w:eastAsia="en-GB" w:bidi="en-US"/>
        </w:rPr>
        <w:t>reference</w:t>
      </w:r>
      <w:r w:rsidRPr="00D91731">
        <w:rPr>
          <w:rFonts w:ascii="Arial" w:eastAsia="Times New Roman" w:hAnsi="Arial" w:cs="Arial"/>
          <w:bCs/>
          <w:lang w:eastAsia="en-GB" w:bidi="en-US"/>
        </w:rPr>
        <w:t xml:space="preserve">), long standing work/mobility limiting health issue (No </w:t>
      </w:r>
      <w:r w:rsidRPr="00D91731">
        <w:rPr>
          <w:rFonts w:ascii="Arial" w:eastAsia="Times New Roman" w:hAnsi="Arial" w:cs="Arial"/>
          <w:bCs/>
          <w:i/>
          <w:lang w:eastAsia="en-GB" w:bidi="en-US"/>
        </w:rPr>
        <w:t>vs</w:t>
      </w:r>
      <w:r w:rsidRPr="00D91731">
        <w:rPr>
          <w:rFonts w:ascii="Arial" w:eastAsia="Times New Roman" w:hAnsi="Arial" w:cs="Arial"/>
          <w:bCs/>
          <w:lang w:eastAsia="en-GB" w:bidi="en-US"/>
        </w:rPr>
        <w:t xml:space="preserve">. Yes = </w:t>
      </w:r>
      <w:r w:rsidRPr="00D91731">
        <w:rPr>
          <w:rFonts w:ascii="Arial" w:eastAsia="Times New Roman" w:hAnsi="Arial" w:cs="Arial"/>
          <w:bCs/>
          <w:i/>
          <w:lang w:eastAsia="en-GB" w:bidi="en-US"/>
        </w:rPr>
        <w:t>reference</w:t>
      </w:r>
      <w:r w:rsidRPr="00D91731">
        <w:rPr>
          <w:rFonts w:ascii="Arial" w:eastAsia="Times New Roman" w:hAnsi="Arial" w:cs="Arial"/>
          <w:bCs/>
          <w:lang w:eastAsia="en-GB" w:bidi="en-US"/>
        </w:rPr>
        <w:t>)</w:t>
      </w:r>
      <w:r w:rsidR="008F1B6B">
        <w:rPr>
          <w:rFonts w:ascii="Arial" w:eastAsia="Times New Roman" w:hAnsi="Arial" w:cs="Arial"/>
          <w:bCs/>
          <w:lang w:eastAsia="en-GB" w:bidi="en-US"/>
        </w:rPr>
        <w:t>,</w:t>
      </w:r>
      <w:r w:rsidRPr="00D91731">
        <w:rPr>
          <w:rFonts w:ascii="Arial" w:eastAsia="Times New Roman" w:hAnsi="Arial" w:cs="Arial"/>
          <w:bCs/>
          <w:lang w:eastAsia="en-GB" w:bidi="en-US"/>
        </w:rPr>
        <w:t xml:space="preserve"> and </w:t>
      </w:r>
      <w:r w:rsidRPr="00D91731">
        <w:rPr>
          <w:rFonts w:ascii="Arial" w:hAnsi="Arial" w:cs="Arial"/>
        </w:rPr>
        <w:t xml:space="preserve">access to own car/van (Yes </w:t>
      </w:r>
      <w:r w:rsidRPr="00D91731">
        <w:rPr>
          <w:rFonts w:ascii="Arial" w:hAnsi="Arial" w:cs="Arial"/>
          <w:i/>
        </w:rPr>
        <w:t>vs</w:t>
      </w:r>
      <w:r w:rsidRPr="00D91731">
        <w:rPr>
          <w:rFonts w:ascii="Arial" w:hAnsi="Arial" w:cs="Arial"/>
        </w:rPr>
        <w:t xml:space="preserve">. No = </w:t>
      </w:r>
      <w:r w:rsidRPr="00D91731">
        <w:rPr>
          <w:rFonts w:ascii="Arial" w:hAnsi="Arial" w:cs="Arial"/>
          <w:i/>
        </w:rPr>
        <w:t>reference</w:t>
      </w:r>
      <w:r w:rsidRPr="00D91731">
        <w:rPr>
          <w:rFonts w:ascii="Arial" w:hAnsi="Arial" w:cs="Arial"/>
        </w:rPr>
        <w:t xml:space="preserve">). </w:t>
      </w:r>
      <w:r w:rsidR="00A86CEE">
        <w:rPr>
          <w:rFonts w:ascii="Arial" w:hAnsi="Arial" w:cs="Arial"/>
        </w:rPr>
        <w:t xml:space="preserve">These </w:t>
      </w:r>
      <w:r w:rsidR="00905525">
        <w:rPr>
          <w:rFonts w:ascii="Arial" w:hAnsi="Arial" w:cs="Arial"/>
        </w:rPr>
        <w:t>factors</w:t>
      </w:r>
      <w:r w:rsidR="00A86CEE">
        <w:rPr>
          <w:rFonts w:ascii="Arial" w:hAnsi="Arial" w:cs="Arial"/>
        </w:rPr>
        <w:t xml:space="preserve"> have </w:t>
      </w:r>
      <w:r w:rsidR="00905525">
        <w:rPr>
          <w:rFonts w:ascii="Arial" w:hAnsi="Arial" w:cs="Arial"/>
        </w:rPr>
        <w:t xml:space="preserve">all </w:t>
      </w:r>
      <w:r w:rsidR="00A86CEE">
        <w:rPr>
          <w:rFonts w:ascii="Arial" w:hAnsi="Arial" w:cs="Arial"/>
        </w:rPr>
        <w:t xml:space="preserve">been </w:t>
      </w:r>
      <w:r w:rsidR="00905525">
        <w:rPr>
          <w:rFonts w:ascii="Arial" w:hAnsi="Arial" w:cs="Arial"/>
        </w:rPr>
        <w:t>associated with</w:t>
      </w:r>
      <w:r w:rsidR="00A86CEE">
        <w:rPr>
          <w:rFonts w:ascii="Arial" w:hAnsi="Arial" w:cs="Arial"/>
        </w:rPr>
        <w:t xml:space="preserve"> </w:t>
      </w:r>
      <w:r w:rsidR="0029022F">
        <w:rPr>
          <w:rFonts w:ascii="Arial" w:hAnsi="Arial" w:cs="Arial"/>
        </w:rPr>
        <w:t xml:space="preserve">physical </w:t>
      </w:r>
      <w:proofErr w:type="gramStart"/>
      <w:r w:rsidR="0029022F">
        <w:rPr>
          <w:rFonts w:ascii="Arial" w:hAnsi="Arial" w:cs="Arial"/>
        </w:rPr>
        <w:t>activity</w:t>
      </w:r>
      <w:r w:rsidR="0029022F" w:rsidRPr="0029022F">
        <w:rPr>
          <w:rFonts w:ascii="Arial" w:hAnsi="Arial" w:cs="Arial"/>
          <w:vertAlign w:val="superscript"/>
        </w:rPr>
        <w:t>[</w:t>
      </w:r>
      <w:proofErr w:type="gramEnd"/>
      <w:r w:rsidR="0029022F" w:rsidRPr="0029022F">
        <w:rPr>
          <w:rFonts w:ascii="Arial" w:hAnsi="Arial" w:cs="Arial"/>
          <w:vertAlign w:val="superscript"/>
        </w:rPr>
        <w:t>2</w:t>
      </w:r>
      <w:ins w:id="109" w:author="Lewis Elliott" w:date="2018-01-05T12:42:00Z">
        <w:r w:rsidR="00705FF4">
          <w:rPr>
            <w:rFonts w:ascii="Arial" w:hAnsi="Arial" w:cs="Arial"/>
            <w:vertAlign w:val="superscript"/>
          </w:rPr>
          <w:t>2</w:t>
        </w:r>
      </w:ins>
      <w:del w:id="110" w:author="Lewis Elliott" w:date="2018-01-05T12:42:00Z">
        <w:r w:rsidR="0029022F" w:rsidRPr="0029022F" w:rsidDel="00705FF4">
          <w:rPr>
            <w:rFonts w:ascii="Arial" w:hAnsi="Arial" w:cs="Arial"/>
            <w:vertAlign w:val="superscript"/>
          </w:rPr>
          <w:delText>0</w:delText>
        </w:r>
      </w:del>
      <w:r w:rsidR="0029022F" w:rsidRPr="0029022F">
        <w:rPr>
          <w:rFonts w:ascii="Arial" w:hAnsi="Arial" w:cs="Arial"/>
          <w:vertAlign w:val="superscript"/>
        </w:rPr>
        <w:t>,3</w:t>
      </w:r>
      <w:ins w:id="111" w:author="Lewis Elliott" w:date="2018-01-05T12:42:00Z">
        <w:r w:rsidR="00705FF4">
          <w:rPr>
            <w:rFonts w:ascii="Arial" w:hAnsi="Arial" w:cs="Arial"/>
            <w:vertAlign w:val="superscript"/>
          </w:rPr>
          <w:t>3</w:t>
        </w:r>
      </w:ins>
      <w:del w:id="112" w:author="Lewis Elliott" w:date="2018-01-05T12:42:00Z">
        <w:r w:rsidR="0029022F" w:rsidRPr="0029022F" w:rsidDel="00705FF4">
          <w:rPr>
            <w:rFonts w:ascii="Arial" w:hAnsi="Arial" w:cs="Arial"/>
            <w:vertAlign w:val="superscript"/>
          </w:rPr>
          <w:delText>1</w:delText>
        </w:r>
      </w:del>
      <w:r w:rsidR="0029022F" w:rsidRPr="0029022F">
        <w:rPr>
          <w:rFonts w:ascii="Arial" w:hAnsi="Arial" w:cs="Arial"/>
          <w:vertAlign w:val="superscript"/>
        </w:rPr>
        <w:t>,3</w:t>
      </w:r>
      <w:ins w:id="113" w:author="Lewis Elliott" w:date="2018-01-05T12:42:00Z">
        <w:r w:rsidR="00705FF4">
          <w:rPr>
            <w:rFonts w:ascii="Arial" w:hAnsi="Arial" w:cs="Arial"/>
            <w:vertAlign w:val="superscript"/>
          </w:rPr>
          <w:t>6</w:t>
        </w:r>
      </w:ins>
      <w:del w:id="114" w:author="Lewis Elliott" w:date="2018-01-05T12:42:00Z">
        <w:r w:rsidR="0029022F" w:rsidRPr="0029022F" w:rsidDel="00705FF4">
          <w:rPr>
            <w:rFonts w:ascii="Arial" w:hAnsi="Arial" w:cs="Arial"/>
            <w:vertAlign w:val="superscript"/>
          </w:rPr>
          <w:delText>4</w:delText>
        </w:r>
      </w:del>
      <w:r w:rsidR="0029022F" w:rsidRPr="0029022F">
        <w:rPr>
          <w:rFonts w:ascii="Arial" w:hAnsi="Arial" w:cs="Arial"/>
          <w:vertAlign w:val="superscript"/>
        </w:rPr>
        <w:t>]</w:t>
      </w:r>
      <w:r w:rsidR="00905525" w:rsidRPr="0029022F">
        <w:rPr>
          <w:rFonts w:ascii="Arial" w:hAnsi="Arial" w:cs="Arial"/>
          <w:vertAlign w:val="superscript"/>
        </w:rPr>
        <w:t xml:space="preserve"> </w:t>
      </w:r>
      <w:r w:rsidR="00A86CEE">
        <w:rPr>
          <w:rFonts w:ascii="Arial" w:hAnsi="Arial" w:cs="Arial"/>
        </w:rPr>
        <w:t xml:space="preserve"> and/or dog</w:t>
      </w:r>
      <w:r w:rsidR="005132B8">
        <w:rPr>
          <w:rFonts w:ascii="Arial" w:hAnsi="Arial" w:cs="Arial"/>
        </w:rPr>
        <w:t>-</w:t>
      </w:r>
      <w:r w:rsidR="00A86CEE">
        <w:rPr>
          <w:rFonts w:ascii="Arial" w:hAnsi="Arial" w:cs="Arial"/>
        </w:rPr>
        <w:t>ownership</w:t>
      </w:r>
      <w:r w:rsidR="00905525" w:rsidRPr="00905525">
        <w:rPr>
          <w:rFonts w:ascii="Arial" w:hAnsi="Arial" w:cs="Arial"/>
          <w:vertAlign w:val="superscript"/>
        </w:rPr>
        <w:t>[</w:t>
      </w:r>
      <w:r w:rsidR="0029022F">
        <w:rPr>
          <w:rFonts w:ascii="Arial" w:hAnsi="Arial" w:cs="Arial"/>
          <w:vertAlign w:val="superscript"/>
        </w:rPr>
        <w:t>2</w:t>
      </w:r>
      <w:del w:id="115" w:author="Lewis Elliott" w:date="2018-01-05T12:42:00Z">
        <w:r w:rsidR="0029022F" w:rsidDel="00705FF4">
          <w:rPr>
            <w:rFonts w:ascii="Arial" w:hAnsi="Arial" w:cs="Arial"/>
            <w:vertAlign w:val="superscript"/>
          </w:rPr>
          <w:delText>4</w:delText>
        </w:r>
      </w:del>
      <w:ins w:id="116" w:author="Lewis Elliott" w:date="2018-01-05T12:42:00Z">
        <w:r w:rsidR="00705FF4">
          <w:rPr>
            <w:rFonts w:ascii="Arial" w:hAnsi="Arial" w:cs="Arial"/>
            <w:vertAlign w:val="superscript"/>
          </w:rPr>
          <w:t>6</w:t>
        </w:r>
      </w:ins>
      <w:r w:rsidR="00905525" w:rsidRPr="00905525">
        <w:rPr>
          <w:rFonts w:ascii="Arial" w:hAnsi="Arial" w:cs="Arial"/>
          <w:vertAlign w:val="superscript"/>
        </w:rPr>
        <w:t>]</w:t>
      </w:r>
      <w:r w:rsidR="00905525">
        <w:rPr>
          <w:rFonts w:ascii="Arial" w:hAnsi="Arial" w:cs="Arial"/>
        </w:rPr>
        <w:t xml:space="preserve"> </w:t>
      </w:r>
      <w:r w:rsidR="00A86CEE">
        <w:rPr>
          <w:rFonts w:ascii="Arial" w:hAnsi="Arial" w:cs="Arial"/>
        </w:rPr>
        <w:t xml:space="preserve">in previous research. </w:t>
      </w:r>
      <w:r w:rsidRPr="00D91731">
        <w:rPr>
          <w:rFonts w:ascii="Arial" w:hAnsi="Arial" w:cs="Arial"/>
        </w:rPr>
        <w:t xml:space="preserve">We also controlled for season and </w:t>
      </w:r>
      <w:r w:rsidR="00905525">
        <w:rPr>
          <w:rFonts w:ascii="Arial" w:hAnsi="Arial" w:cs="Arial"/>
        </w:rPr>
        <w:t xml:space="preserve">survey </w:t>
      </w:r>
      <w:r w:rsidRPr="00D91731">
        <w:rPr>
          <w:rFonts w:ascii="Arial" w:hAnsi="Arial" w:cs="Arial"/>
        </w:rPr>
        <w:t>year in case there was variance across season</w:t>
      </w:r>
      <w:r w:rsidR="00EF0964">
        <w:rPr>
          <w:rFonts w:ascii="Arial" w:hAnsi="Arial" w:cs="Arial"/>
        </w:rPr>
        <w:t xml:space="preserve"> as a function of dog</w:t>
      </w:r>
      <w:r w:rsidR="005132B8">
        <w:rPr>
          <w:rFonts w:ascii="Arial" w:hAnsi="Arial" w:cs="Arial"/>
        </w:rPr>
        <w:t>-</w:t>
      </w:r>
      <w:r w:rsidR="00EF0964">
        <w:rPr>
          <w:rFonts w:ascii="Arial" w:hAnsi="Arial" w:cs="Arial"/>
        </w:rPr>
        <w:t>ownership</w:t>
      </w:r>
      <w:proofErr w:type="gramStart"/>
      <w:r w:rsidR="00EF0964">
        <w:rPr>
          <w:rFonts w:ascii="Arial" w:hAnsi="Arial" w:cs="Arial"/>
        </w:rPr>
        <w:t>.</w:t>
      </w:r>
      <w:r w:rsidR="00EF0964" w:rsidRPr="00EF0964">
        <w:rPr>
          <w:rFonts w:ascii="Arial" w:hAnsi="Arial" w:cs="Arial"/>
          <w:vertAlign w:val="superscript"/>
        </w:rPr>
        <w:t>[</w:t>
      </w:r>
      <w:proofErr w:type="gramEnd"/>
      <w:del w:id="117" w:author="Lewis Elliott" w:date="2018-01-05T12:43:00Z">
        <w:r w:rsidR="0029022F" w:rsidDel="00705FF4">
          <w:rPr>
            <w:rFonts w:ascii="Arial" w:hAnsi="Arial" w:cs="Arial"/>
            <w:vertAlign w:val="superscript"/>
          </w:rPr>
          <w:delText>35</w:delText>
        </w:r>
      </w:del>
      <w:ins w:id="118" w:author="White, Mathew" w:date="2018-01-03T10:46:00Z">
        <w:del w:id="119" w:author="Lewis Elliott" w:date="2018-01-05T12:43:00Z">
          <w:r w:rsidR="00BF7288" w:rsidDel="00705FF4">
            <w:rPr>
              <w:rFonts w:ascii="Arial" w:hAnsi="Arial" w:cs="Arial"/>
              <w:vertAlign w:val="superscript"/>
            </w:rPr>
            <w:delText>,36</w:delText>
          </w:r>
        </w:del>
      </w:ins>
      <w:ins w:id="120" w:author="Lewis Elliott" w:date="2018-01-05T12:43:00Z">
        <w:r w:rsidR="00705FF4">
          <w:rPr>
            <w:rFonts w:ascii="Arial" w:hAnsi="Arial" w:cs="Arial"/>
            <w:vertAlign w:val="superscript"/>
          </w:rPr>
          <w:t>37-39</w:t>
        </w:r>
      </w:ins>
      <w:r w:rsidR="00EF0964">
        <w:rPr>
          <w:rFonts w:ascii="Arial" w:hAnsi="Arial" w:cs="Arial"/>
          <w:vertAlign w:val="superscript"/>
        </w:rPr>
        <w:t xml:space="preserve">] </w:t>
      </w:r>
    </w:p>
    <w:p w14:paraId="13FED40A" w14:textId="77777777" w:rsidR="007A14A5" w:rsidRPr="00D91731" w:rsidRDefault="007A14A5" w:rsidP="007A14A5">
      <w:pPr>
        <w:spacing w:line="360" w:lineRule="auto"/>
        <w:rPr>
          <w:rFonts w:ascii="Arial" w:hAnsi="Arial" w:cs="Arial"/>
          <w:i/>
        </w:rPr>
      </w:pPr>
      <w:r w:rsidRPr="00D91731">
        <w:rPr>
          <w:rFonts w:ascii="Arial" w:hAnsi="Arial" w:cs="Arial"/>
          <w:i/>
        </w:rPr>
        <w:t>Analysis strategy</w:t>
      </w:r>
    </w:p>
    <w:p w14:paraId="32194FE7" w14:textId="2F469B3C" w:rsidR="007A14A5" w:rsidRPr="00D91731" w:rsidRDefault="007A14A5" w:rsidP="007A14A5">
      <w:pPr>
        <w:spacing w:line="360" w:lineRule="auto"/>
        <w:rPr>
          <w:rFonts w:ascii="Arial" w:eastAsia="Times New Roman" w:hAnsi="Arial" w:cs="Arial"/>
          <w:bCs/>
          <w:lang w:eastAsia="en-GB" w:bidi="en-US"/>
        </w:rPr>
      </w:pPr>
      <w:r w:rsidRPr="00D91731">
        <w:rPr>
          <w:rFonts w:ascii="Arial" w:eastAsia="Times New Roman" w:hAnsi="Arial" w:cs="Arial"/>
          <w:bCs/>
          <w:lang w:eastAsia="en-GB" w:bidi="en-US"/>
        </w:rPr>
        <w:t>Analyses</w:t>
      </w:r>
      <w:r w:rsidR="00EF0964">
        <w:rPr>
          <w:rFonts w:ascii="Arial" w:eastAsia="Times New Roman" w:hAnsi="Arial" w:cs="Arial"/>
          <w:bCs/>
          <w:lang w:eastAsia="en-GB" w:bidi="en-US"/>
        </w:rPr>
        <w:t xml:space="preserve"> were conducted in SPSS v</w:t>
      </w:r>
      <w:r w:rsidRPr="00D91731">
        <w:rPr>
          <w:rFonts w:ascii="Arial" w:eastAsia="Times New Roman" w:hAnsi="Arial" w:cs="Arial"/>
          <w:bCs/>
          <w:lang w:eastAsia="en-GB" w:bidi="en-US"/>
        </w:rPr>
        <w:t xml:space="preserve">23 </w:t>
      </w:r>
      <w:r w:rsidR="005132B8">
        <w:rPr>
          <w:rFonts w:ascii="Arial" w:eastAsia="Times New Roman" w:hAnsi="Arial" w:cs="Arial"/>
          <w:bCs/>
          <w:lang w:eastAsia="en-GB" w:bidi="en-US"/>
        </w:rPr>
        <w:t>and</w:t>
      </w:r>
      <w:r w:rsidRPr="00D91731">
        <w:rPr>
          <w:rFonts w:ascii="Arial" w:eastAsia="Times New Roman" w:hAnsi="Arial" w:cs="Arial"/>
          <w:bCs/>
          <w:lang w:eastAsia="en-GB" w:bidi="en-US"/>
        </w:rPr>
        <w:t xml:space="preserve"> constitut</w:t>
      </w:r>
      <w:r w:rsidR="005132B8">
        <w:rPr>
          <w:rFonts w:ascii="Arial" w:eastAsia="Times New Roman" w:hAnsi="Arial" w:cs="Arial"/>
          <w:bCs/>
          <w:lang w:eastAsia="en-GB" w:bidi="en-US"/>
        </w:rPr>
        <w:t>ed</w:t>
      </w:r>
      <w:r w:rsidRPr="00D91731">
        <w:rPr>
          <w:rFonts w:ascii="Arial" w:eastAsia="Times New Roman" w:hAnsi="Arial" w:cs="Arial"/>
          <w:bCs/>
          <w:lang w:eastAsia="en-GB" w:bidi="en-US"/>
        </w:rPr>
        <w:t xml:space="preserve"> a series of logistic regressions estimating the </w:t>
      </w:r>
      <w:r w:rsidR="002402E3">
        <w:rPr>
          <w:rFonts w:ascii="Arial" w:eastAsia="Times New Roman" w:hAnsi="Arial" w:cs="Arial"/>
          <w:bCs/>
          <w:lang w:eastAsia="en-GB" w:bidi="en-US"/>
        </w:rPr>
        <w:t>o</w:t>
      </w:r>
      <w:r w:rsidRPr="00D91731">
        <w:rPr>
          <w:rFonts w:ascii="Arial" w:eastAsia="Times New Roman" w:hAnsi="Arial" w:cs="Arial"/>
          <w:bCs/>
          <w:lang w:eastAsia="en-GB" w:bidi="en-US"/>
        </w:rPr>
        <w:t xml:space="preserve">dds of an individual achieving ≥5 (vs. &lt;5) days of </w:t>
      </w:r>
      <w:r w:rsidR="0029022F">
        <w:rPr>
          <w:rFonts w:ascii="Arial" w:eastAsia="Times New Roman" w:hAnsi="Arial" w:cs="Arial"/>
          <w:bCs/>
          <w:lang w:eastAsia="en-GB" w:bidi="en-US"/>
        </w:rPr>
        <w:t>LT</w:t>
      </w:r>
      <w:r w:rsidR="00EF0964">
        <w:rPr>
          <w:rFonts w:ascii="Arial" w:eastAsia="Times New Roman" w:hAnsi="Arial" w:cs="Arial"/>
          <w:bCs/>
          <w:lang w:eastAsia="en-GB" w:bidi="en-US"/>
        </w:rPr>
        <w:t xml:space="preserve">PA </w:t>
      </w:r>
      <w:r w:rsidRPr="00D91731">
        <w:rPr>
          <w:rFonts w:ascii="Arial" w:eastAsia="Times New Roman" w:hAnsi="Arial" w:cs="Arial"/>
          <w:bCs/>
          <w:lang w:eastAsia="en-GB" w:bidi="en-US"/>
        </w:rPr>
        <w:t xml:space="preserve">a week. Three core models were run: a) an unadjusted model </w:t>
      </w:r>
      <w:r w:rsidR="00EF0964">
        <w:rPr>
          <w:rFonts w:ascii="Arial" w:eastAsia="Times New Roman" w:hAnsi="Arial" w:cs="Arial"/>
          <w:bCs/>
          <w:lang w:eastAsia="en-GB" w:bidi="en-US"/>
        </w:rPr>
        <w:t>of</w:t>
      </w:r>
      <w:r w:rsidR="008F1B6B">
        <w:rPr>
          <w:rFonts w:ascii="Arial" w:eastAsia="Times New Roman" w:hAnsi="Arial" w:cs="Arial"/>
          <w:bCs/>
          <w:lang w:eastAsia="en-GB" w:bidi="en-US"/>
        </w:rPr>
        <w:t xml:space="preserve"> the relationship between </w:t>
      </w:r>
      <w:r w:rsidR="00EF0964">
        <w:rPr>
          <w:rFonts w:ascii="Arial" w:eastAsia="Times New Roman" w:hAnsi="Arial" w:cs="Arial"/>
          <w:bCs/>
          <w:lang w:eastAsia="en-GB" w:bidi="en-US"/>
        </w:rPr>
        <w:t xml:space="preserve">neighbourhood </w:t>
      </w:r>
      <w:r w:rsidRPr="00D91731">
        <w:rPr>
          <w:rFonts w:ascii="Arial" w:eastAsia="Times New Roman" w:hAnsi="Arial" w:cs="Arial"/>
          <w:bCs/>
          <w:lang w:eastAsia="en-GB" w:bidi="en-US"/>
        </w:rPr>
        <w:lastRenderedPageBreak/>
        <w:t xml:space="preserve">greenspace and </w:t>
      </w:r>
      <w:r w:rsidR="0029022F">
        <w:rPr>
          <w:rFonts w:ascii="Arial" w:eastAsia="Times New Roman" w:hAnsi="Arial" w:cs="Arial"/>
          <w:bCs/>
          <w:lang w:eastAsia="en-GB" w:bidi="en-US"/>
        </w:rPr>
        <w:t>LT</w:t>
      </w:r>
      <w:r w:rsidRPr="00D91731">
        <w:rPr>
          <w:rFonts w:ascii="Arial" w:eastAsia="Times New Roman" w:hAnsi="Arial" w:cs="Arial"/>
          <w:bCs/>
          <w:lang w:eastAsia="en-GB" w:bidi="en-US"/>
        </w:rPr>
        <w:t>PA; b) the same relationship c</w:t>
      </w:r>
      <w:r w:rsidR="008F1B6B">
        <w:rPr>
          <w:rFonts w:ascii="Arial" w:eastAsia="Times New Roman" w:hAnsi="Arial" w:cs="Arial"/>
          <w:bCs/>
          <w:lang w:eastAsia="en-GB" w:bidi="en-US"/>
        </w:rPr>
        <w:t>ontrolling for dog</w:t>
      </w:r>
      <w:r w:rsidR="005132B8">
        <w:rPr>
          <w:rFonts w:ascii="Arial" w:eastAsia="Times New Roman" w:hAnsi="Arial" w:cs="Arial"/>
          <w:bCs/>
          <w:lang w:eastAsia="en-GB" w:bidi="en-US"/>
        </w:rPr>
        <w:t>-</w:t>
      </w:r>
      <w:r w:rsidR="008F1B6B">
        <w:rPr>
          <w:rFonts w:ascii="Arial" w:eastAsia="Times New Roman" w:hAnsi="Arial" w:cs="Arial"/>
          <w:bCs/>
          <w:lang w:eastAsia="en-GB" w:bidi="en-US"/>
        </w:rPr>
        <w:t>ownership and</w:t>
      </w:r>
      <w:r w:rsidRPr="00D91731">
        <w:rPr>
          <w:rFonts w:ascii="Arial" w:eastAsia="Times New Roman" w:hAnsi="Arial" w:cs="Arial"/>
          <w:bCs/>
          <w:lang w:eastAsia="en-GB" w:bidi="en-US"/>
        </w:rPr>
        <w:t xml:space="preserve"> area, individual and temporal controls; </w:t>
      </w:r>
      <w:r w:rsidR="004E3E5E">
        <w:rPr>
          <w:rFonts w:ascii="Arial" w:eastAsia="Times New Roman" w:hAnsi="Arial" w:cs="Arial"/>
          <w:bCs/>
          <w:lang w:eastAsia="en-GB" w:bidi="en-US"/>
        </w:rPr>
        <w:t xml:space="preserve">and </w:t>
      </w:r>
      <w:r w:rsidRPr="00D91731">
        <w:rPr>
          <w:rFonts w:ascii="Arial" w:eastAsia="Times New Roman" w:hAnsi="Arial" w:cs="Arial"/>
          <w:bCs/>
          <w:lang w:eastAsia="en-GB" w:bidi="en-US"/>
        </w:rPr>
        <w:t xml:space="preserve">c) a further model also including the interactions between dog-ownership and greenspace. </w:t>
      </w:r>
      <w:r w:rsidR="002402E3">
        <w:rPr>
          <w:rFonts w:ascii="Arial" w:eastAsia="Times New Roman" w:hAnsi="Arial" w:cs="Arial"/>
          <w:bCs/>
          <w:lang w:eastAsia="en-GB" w:bidi="en-US"/>
        </w:rPr>
        <w:t>Additional</w:t>
      </w:r>
      <w:r w:rsidR="002402E3" w:rsidRPr="00D91731">
        <w:rPr>
          <w:rFonts w:ascii="Arial" w:eastAsia="Times New Roman" w:hAnsi="Arial" w:cs="Arial"/>
          <w:bCs/>
          <w:lang w:eastAsia="en-GB" w:bidi="en-US"/>
        </w:rPr>
        <w:t xml:space="preserve"> </w:t>
      </w:r>
      <w:r w:rsidRPr="00D91731">
        <w:rPr>
          <w:rFonts w:ascii="Arial" w:eastAsia="Times New Roman" w:hAnsi="Arial" w:cs="Arial"/>
          <w:bCs/>
          <w:lang w:eastAsia="en-GB" w:bidi="en-US"/>
        </w:rPr>
        <w:t xml:space="preserve">models were </w:t>
      </w:r>
      <w:ins w:id="121" w:author="Lewis Elliott" w:date="2018-01-05T10:05:00Z">
        <w:r w:rsidR="001D2CBD">
          <w:rPr>
            <w:rFonts w:ascii="Arial" w:eastAsia="Times New Roman" w:hAnsi="Arial" w:cs="Arial"/>
            <w:bCs/>
            <w:lang w:eastAsia="en-GB" w:bidi="en-US"/>
          </w:rPr>
          <w:t xml:space="preserve">stratified by </w:t>
        </w:r>
      </w:ins>
      <w:ins w:id="122" w:author="Lewis Elliott" w:date="2018-01-05T10:06:00Z">
        <w:r w:rsidR="001D2CBD">
          <w:rPr>
            <w:rFonts w:ascii="Arial" w:eastAsia="Times New Roman" w:hAnsi="Arial" w:cs="Arial"/>
            <w:bCs/>
            <w:lang w:eastAsia="en-GB" w:bidi="en-US"/>
          </w:rPr>
          <w:t xml:space="preserve">season (presented in Supplementary Materials) and run for </w:t>
        </w:r>
      </w:ins>
      <w:ins w:id="123" w:author="Lewis Elliott" w:date="2018-01-05T10:05:00Z">
        <w:r w:rsidR="001D2CBD">
          <w:rPr>
            <w:rFonts w:ascii="Arial" w:eastAsia="Times New Roman" w:hAnsi="Arial" w:cs="Arial"/>
            <w:bCs/>
            <w:lang w:eastAsia="en-GB" w:bidi="en-US"/>
          </w:rPr>
          <w:t>urban settings only</w:t>
        </w:r>
      </w:ins>
      <w:del w:id="124" w:author="Lewis Elliott" w:date="2018-01-05T10:05:00Z">
        <w:r w:rsidRPr="00D91731" w:rsidDel="001D2CBD">
          <w:rPr>
            <w:rFonts w:ascii="Arial" w:eastAsia="Times New Roman" w:hAnsi="Arial" w:cs="Arial"/>
            <w:bCs/>
            <w:lang w:eastAsia="en-GB" w:bidi="en-US"/>
          </w:rPr>
          <w:delText xml:space="preserve">stratified on urbanity </w:delText>
        </w:r>
      </w:del>
      <w:ins w:id="125" w:author="White, Mathew" w:date="2018-01-03T10:12:00Z">
        <w:del w:id="126" w:author="Lewis Elliott" w:date="2018-01-05T10:05:00Z">
          <w:r w:rsidR="002737EF" w:rsidRPr="00D91731" w:rsidDel="001D2CBD">
            <w:rPr>
              <w:rFonts w:ascii="Arial" w:eastAsia="Times New Roman" w:hAnsi="Arial" w:cs="Arial"/>
              <w:bCs/>
              <w:lang w:eastAsia="en-GB" w:bidi="en-US"/>
            </w:rPr>
            <w:delText>urban</w:delText>
          </w:r>
          <w:r w:rsidR="002737EF" w:rsidDel="001D2CBD">
            <w:rPr>
              <w:rFonts w:ascii="Arial" w:eastAsia="Times New Roman" w:hAnsi="Arial" w:cs="Arial"/>
              <w:bCs/>
              <w:lang w:eastAsia="en-GB" w:bidi="en-US"/>
            </w:rPr>
            <w:delText>/rural classification</w:delText>
          </w:r>
          <w:r w:rsidR="002737EF" w:rsidRPr="00D91731" w:rsidDel="001D2CBD">
            <w:rPr>
              <w:rFonts w:ascii="Arial" w:eastAsia="Times New Roman" w:hAnsi="Arial" w:cs="Arial"/>
              <w:bCs/>
              <w:lang w:eastAsia="en-GB" w:bidi="en-US"/>
            </w:rPr>
            <w:delText xml:space="preserve"> </w:delText>
          </w:r>
        </w:del>
      </w:ins>
      <w:del w:id="127" w:author="Lewis Elliott" w:date="2018-01-05T10:05:00Z">
        <w:r w:rsidRPr="00D91731" w:rsidDel="001D2CBD">
          <w:rPr>
            <w:rFonts w:ascii="Arial" w:eastAsia="Times New Roman" w:hAnsi="Arial" w:cs="Arial"/>
            <w:bCs/>
            <w:lang w:eastAsia="en-GB" w:bidi="en-US"/>
          </w:rPr>
          <w:delText>(with only urban settings investigated</w:delText>
        </w:r>
      </w:del>
      <w:r w:rsidRPr="00D91731">
        <w:rPr>
          <w:rFonts w:ascii="Arial" w:eastAsia="Times New Roman" w:hAnsi="Arial" w:cs="Arial"/>
          <w:bCs/>
          <w:lang w:eastAsia="en-GB" w:bidi="en-US"/>
        </w:rPr>
        <w:t xml:space="preserve"> </w:t>
      </w:r>
      <w:ins w:id="128" w:author="Lewis Elliott" w:date="2018-01-05T10:06:00Z">
        <w:r w:rsidR="001D2CBD">
          <w:rPr>
            <w:rFonts w:ascii="Arial" w:eastAsia="Times New Roman" w:hAnsi="Arial" w:cs="Arial"/>
            <w:bCs/>
            <w:lang w:eastAsia="en-GB" w:bidi="en-US"/>
          </w:rPr>
          <w:t>(</w:t>
        </w:r>
      </w:ins>
      <w:r w:rsidRPr="00D91731">
        <w:rPr>
          <w:rFonts w:ascii="Arial" w:eastAsia="Times New Roman" w:hAnsi="Arial" w:cs="Arial"/>
          <w:bCs/>
          <w:lang w:eastAsia="en-GB" w:bidi="en-US"/>
        </w:rPr>
        <w:t xml:space="preserve">because </w:t>
      </w:r>
      <w:ins w:id="129" w:author="Lewis Elliott" w:date="2018-01-05T10:05:00Z">
        <w:r w:rsidR="001D2CBD" w:rsidRPr="001D2CBD">
          <w:rPr>
            <w:rFonts w:ascii="Arial" w:eastAsia="Times New Roman" w:hAnsi="Arial" w:cs="Arial"/>
            <w:bCs/>
            <w:lang w:eastAsia="en-GB" w:bidi="en-US"/>
          </w:rPr>
          <w:t>the vast majority of rural dwellers were in the highest quintile of greenspace coverage</w:t>
        </w:r>
      </w:ins>
      <w:ins w:id="130" w:author="Lewis Elliott" w:date="2018-01-05T10:06:00Z">
        <w:r w:rsidR="001D2CBD">
          <w:rPr>
            <w:rFonts w:ascii="Arial" w:eastAsia="Times New Roman" w:hAnsi="Arial" w:cs="Arial"/>
            <w:bCs/>
            <w:lang w:eastAsia="en-GB" w:bidi="en-US"/>
          </w:rPr>
          <w:t>)</w:t>
        </w:r>
      </w:ins>
      <w:del w:id="131" w:author="Lewis Elliott" w:date="2018-01-05T10:05:00Z">
        <w:r w:rsidRPr="00D91731" w:rsidDel="001D2CBD">
          <w:rPr>
            <w:rFonts w:ascii="Arial" w:eastAsia="Times New Roman" w:hAnsi="Arial" w:cs="Arial"/>
            <w:bCs/>
            <w:lang w:eastAsia="en-GB" w:bidi="en-US"/>
          </w:rPr>
          <w:delText>rural ones did not have low levels of greenspace)</w:delText>
        </w:r>
      </w:del>
      <w:del w:id="132" w:author="Lewis Elliott" w:date="2018-01-05T10:07:00Z">
        <w:r w:rsidRPr="00D91731" w:rsidDel="001D2CBD">
          <w:rPr>
            <w:rFonts w:ascii="Arial" w:eastAsia="Times New Roman" w:hAnsi="Arial" w:cs="Arial"/>
            <w:bCs/>
            <w:lang w:eastAsia="en-GB" w:bidi="en-US"/>
          </w:rPr>
          <w:delText xml:space="preserve"> and season</w:delText>
        </w:r>
        <w:r w:rsidR="005934E5" w:rsidDel="001D2CBD">
          <w:rPr>
            <w:rFonts w:ascii="Arial" w:eastAsia="Times New Roman" w:hAnsi="Arial" w:cs="Arial"/>
            <w:bCs/>
            <w:lang w:eastAsia="en-GB" w:bidi="en-US"/>
          </w:rPr>
          <w:delText xml:space="preserve"> (only </w:delText>
        </w:r>
        <w:r w:rsidR="0029022F" w:rsidDel="001D2CBD">
          <w:rPr>
            <w:rFonts w:ascii="Arial" w:eastAsia="Times New Roman" w:hAnsi="Arial" w:cs="Arial"/>
            <w:bCs/>
            <w:lang w:eastAsia="en-GB" w:bidi="en-US"/>
          </w:rPr>
          <w:delText>presented</w:delText>
        </w:r>
        <w:r w:rsidR="0029022F" w:rsidRPr="00D91731" w:rsidDel="001D2CBD">
          <w:rPr>
            <w:rFonts w:ascii="Arial" w:eastAsia="Times New Roman" w:hAnsi="Arial" w:cs="Arial"/>
            <w:bCs/>
            <w:lang w:eastAsia="en-GB" w:bidi="en-US"/>
          </w:rPr>
          <w:delText xml:space="preserve"> </w:delText>
        </w:r>
        <w:r w:rsidR="00404BB6" w:rsidRPr="00D91731" w:rsidDel="001D2CBD">
          <w:rPr>
            <w:rFonts w:ascii="Arial" w:eastAsia="Times New Roman" w:hAnsi="Arial" w:cs="Arial"/>
            <w:bCs/>
            <w:lang w:eastAsia="en-GB" w:bidi="en-US"/>
          </w:rPr>
          <w:delText>in Supplementary Materials</w:delText>
        </w:r>
        <w:r w:rsidR="005934E5" w:rsidDel="001D2CBD">
          <w:rPr>
            <w:rFonts w:ascii="Arial" w:eastAsia="Times New Roman" w:hAnsi="Arial" w:cs="Arial"/>
            <w:bCs/>
            <w:lang w:eastAsia="en-GB" w:bidi="en-US"/>
          </w:rPr>
          <w:delText>)</w:delText>
        </w:r>
      </w:del>
      <w:r w:rsidRPr="00D91731">
        <w:rPr>
          <w:rFonts w:ascii="Arial" w:eastAsia="Times New Roman" w:hAnsi="Arial" w:cs="Arial"/>
          <w:bCs/>
          <w:lang w:eastAsia="en-GB" w:bidi="en-US"/>
        </w:rPr>
        <w:t xml:space="preserve">. </w:t>
      </w:r>
    </w:p>
    <w:p w14:paraId="333E0265" w14:textId="77777777" w:rsidR="007A14A5" w:rsidRPr="00D91731" w:rsidRDefault="007A14A5" w:rsidP="007A14A5">
      <w:pPr>
        <w:rPr>
          <w:rFonts w:ascii="Arial" w:hAnsi="Arial" w:cs="Arial"/>
        </w:rPr>
        <w:sectPr w:rsidR="007A14A5" w:rsidRPr="00D91731" w:rsidSect="00DA255C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lnNumType w:countBy="1" w:restart="continuous"/>
          <w:cols w:space="708"/>
          <w:docGrid w:linePitch="360"/>
        </w:sectPr>
      </w:pPr>
    </w:p>
    <w:p w14:paraId="6CEEB6C1" w14:textId="77777777" w:rsidR="007A14A5" w:rsidRPr="005149BB" w:rsidRDefault="007A14A5" w:rsidP="0014262B">
      <w:pPr>
        <w:jc w:val="center"/>
        <w:rPr>
          <w:rFonts w:ascii="Arial" w:hAnsi="Arial" w:cs="Arial"/>
          <w:b/>
        </w:rPr>
      </w:pPr>
      <w:r w:rsidRPr="005149BB">
        <w:rPr>
          <w:rFonts w:ascii="Arial" w:hAnsi="Arial" w:cs="Arial"/>
          <w:b/>
        </w:rPr>
        <w:lastRenderedPageBreak/>
        <w:t>Results</w:t>
      </w:r>
    </w:p>
    <w:p w14:paraId="1CE5F0B1" w14:textId="7A8D87FD" w:rsidR="00283A26" w:rsidRPr="00D91731" w:rsidRDefault="00EF0964" w:rsidP="007A14A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Full d</w:t>
      </w:r>
      <w:r w:rsidR="007A14A5" w:rsidRPr="00D91731">
        <w:rPr>
          <w:rFonts w:ascii="Arial" w:hAnsi="Arial" w:cs="Arial"/>
        </w:rPr>
        <w:t xml:space="preserve">escriptives </w:t>
      </w:r>
      <w:r>
        <w:rPr>
          <w:rFonts w:ascii="Arial" w:hAnsi="Arial" w:cs="Arial"/>
        </w:rPr>
        <w:t>are presented</w:t>
      </w:r>
      <w:r w:rsidR="007A14A5" w:rsidRPr="00D91731">
        <w:rPr>
          <w:rFonts w:ascii="Arial" w:hAnsi="Arial" w:cs="Arial"/>
        </w:rPr>
        <w:t xml:space="preserve"> in </w:t>
      </w:r>
      <w:r w:rsidR="00404BB6" w:rsidRPr="00D91731">
        <w:rPr>
          <w:rFonts w:ascii="Arial" w:hAnsi="Arial" w:cs="Arial"/>
        </w:rPr>
        <w:t xml:space="preserve">Supplementary </w:t>
      </w:r>
      <w:r w:rsidR="007A14A5" w:rsidRPr="00D91731">
        <w:rPr>
          <w:rFonts w:ascii="Arial" w:hAnsi="Arial" w:cs="Arial"/>
        </w:rPr>
        <w:t xml:space="preserve">Table </w:t>
      </w:r>
      <w:r w:rsidR="00404BB6" w:rsidRPr="00D91731">
        <w:rPr>
          <w:rFonts w:ascii="Arial" w:hAnsi="Arial" w:cs="Arial"/>
        </w:rPr>
        <w:t>A</w:t>
      </w:r>
      <w:r w:rsidR="007A14A5" w:rsidRPr="00D91731">
        <w:rPr>
          <w:rFonts w:ascii="Arial" w:hAnsi="Arial" w:cs="Arial"/>
        </w:rPr>
        <w:t>. The simple (unadjusted) relationship betwee</w:t>
      </w:r>
      <w:r w:rsidR="004E3E5E">
        <w:rPr>
          <w:rFonts w:ascii="Arial" w:hAnsi="Arial" w:cs="Arial"/>
        </w:rPr>
        <w:t>n neighbourhood greenspace, dog-</w:t>
      </w:r>
      <w:r w:rsidR="007A14A5" w:rsidRPr="00D91731">
        <w:rPr>
          <w:rFonts w:ascii="Arial" w:hAnsi="Arial" w:cs="Arial"/>
        </w:rPr>
        <w:t xml:space="preserve">ownership and </w:t>
      </w:r>
      <w:r w:rsidR="0029022F">
        <w:rPr>
          <w:rFonts w:ascii="Arial" w:hAnsi="Arial" w:cs="Arial"/>
        </w:rPr>
        <w:t>LT</w:t>
      </w:r>
      <w:r w:rsidR="007A14A5" w:rsidRPr="00D91731">
        <w:rPr>
          <w:rFonts w:ascii="Arial" w:hAnsi="Arial" w:cs="Arial"/>
        </w:rPr>
        <w:t xml:space="preserve">PA can be seen in Table </w:t>
      </w:r>
      <w:r w:rsidR="00404BB6" w:rsidRPr="00D91731">
        <w:rPr>
          <w:rFonts w:ascii="Arial" w:hAnsi="Arial" w:cs="Arial"/>
        </w:rPr>
        <w:t>1</w:t>
      </w:r>
      <w:r w:rsidR="00AE0683" w:rsidRPr="00D91731">
        <w:rPr>
          <w:rFonts w:ascii="Arial" w:hAnsi="Arial" w:cs="Arial"/>
        </w:rPr>
        <w:t xml:space="preserve">. </w:t>
      </w:r>
      <w:r w:rsidR="008F1B6B">
        <w:rPr>
          <w:rFonts w:ascii="Arial" w:hAnsi="Arial" w:cs="Arial"/>
        </w:rPr>
        <w:t>T</w:t>
      </w:r>
      <w:r w:rsidR="007A14A5" w:rsidRPr="00D91731">
        <w:rPr>
          <w:rFonts w:ascii="Arial" w:hAnsi="Arial" w:cs="Arial"/>
        </w:rPr>
        <w:t>he</w:t>
      </w:r>
      <w:r w:rsidR="00AE0683" w:rsidRPr="00D91731">
        <w:rPr>
          <w:rFonts w:ascii="Arial" w:hAnsi="Arial" w:cs="Arial"/>
        </w:rPr>
        <w:t>se unadjusted</w:t>
      </w:r>
      <w:r w:rsidR="007A14A5" w:rsidRPr="00D91731">
        <w:rPr>
          <w:rFonts w:ascii="Arial" w:hAnsi="Arial" w:cs="Arial"/>
        </w:rPr>
        <w:t xml:space="preserve"> </w:t>
      </w:r>
      <w:r w:rsidR="008F1B6B">
        <w:rPr>
          <w:rFonts w:ascii="Arial" w:hAnsi="Arial" w:cs="Arial"/>
        </w:rPr>
        <w:t>results suggest that</w:t>
      </w:r>
      <w:r w:rsidR="007A14A5" w:rsidRPr="00D91731">
        <w:rPr>
          <w:rFonts w:ascii="Arial" w:hAnsi="Arial" w:cs="Arial"/>
        </w:rPr>
        <w:t xml:space="preserve"> those in the greenest areas were more likely to </w:t>
      </w:r>
      <w:r w:rsidR="004E3E5E">
        <w:rPr>
          <w:rFonts w:ascii="Arial" w:hAnsi="Arial" w:cs="Arial"/>
        </w:rPr>
        <w:t>achieve</w:t>
      </w:r>
      <w:r w:rsidR="007A14A5" w:rsidRPr="00D91731">
        <w:rPr>
          <w:rFonts w:ascii="Arial" w:hAnsi="Arial" w:cs="Arial"/>
        </w:rPr>
        <w:t xml:space="preserve"> </w:t>
      </w:r>
      <w:r w:rsidR="0029022F">
        <w:rPr>
          <w:rFonts w:ascii="Arial" w:hAnsi="Arial" w:cs="Arial"/>
        </w:rPr>
        <w:t>LT</w:t>
      </w:r>
      <w:r w:rsidR="007A14A5" w:rsidRPr="00D91731">
        <w:rPr>
          <w:rFonts w:ascii="Arial" w:hAnsi="Arial" w:cs="Arial"/>
        </w:rPr>
        <w:t>PA guidelines (24.8%) than those in the least green areas (21.7%), as were dog owners (34.9%) compared to non-dog o</w:t>
      </w:r>
      <w:r w:rsidR="000F65AC">
        <w:rPr>
          <w:rFonts w:ascii="Arial" w:hAnsi="Arial" w:cs="Arial"/>
        </w:rPr>
        <w:t xml:space="preserve">wners (19.1%). </w:t>
      </w:r>
      <w:r w:rsidR="00E25F79">
        <w:rPr>
          <w:rFonts w:ascii="Arial" w:hAnsi="Arial" w:cs="Arial"/>
        </w:rPr>
        <w:t>W</w:t>
      </w:r>
      <w:r w:rsidR="007A14A5" w:rsidRPr="00D91731">
        <w:rPr>
          <w:rFonts w:ascii="Arial" w:hAnsi="Arial" w:cs="Arial"/>
        </w:rPr>
        <w:t xml:space="preserve">hen </w:t>
      </w:r>
      <w:r w:rsidR="008F1B6B">
        <w:rPr>
          <w:rFonts w:ascii="Arial" w:hAnsi="Arial" w:cs="Arial"/>
        </w:rPr>
        <w:t>stratified</w:t>
      </w:r>
      <w:r w:rsidR="004E3E5E">
        <w:rPr>
          <w:rFonts w:ascii="Arial" w:hAnsi="Arial" w:cs="Arial"/>
        </w:rPr>
        <w:t xml:space="preserve"> on dog-</w:t>
      </w:r>
      <w:r w:rsidR="007A14A5" w:rsidRPr="00D91731">
        <w:rPr>
          <w:rFonts w:ascii="Arial" w:hAnsi="Arial" w:cs="Arial"/>
        </w:rPr>
        <w:t>ownership,</w:t>
      </w:r>
      <w:r w:rsidR="004E3E5E">
        <w:rPr>
          <w:rFonts w:ascii="Arial" w:hAnsi="Arial" w:cs="Arial"/>
        </w:rPr>
        <w:t xml:space="preserve"> the relationship between green</w:t>
      </w:r>
      <w:r w:rsidR="007A14A5" w:rsidRPr="00D91731">
        <w:rPr>
          <w:rFonts w:ascii="Arial" w:hAnsi="Arial" w:cs="Arial"/>
        </w:rPr>
        <w:t xml:space="preserve">space and </w:t>
      </w:r>
      <w:r w:rsidR="0029022F">
        <w:rPr>
          <w:rFonts w:ascii="Arial" w:hAnsi="Arial" w:cs="Arial"/>
        </w:rPr>
        <w:t>LT</w:t>
      </w:r>
      <w:r w:rsidR="007A14A5" w:rsidRPr="00D91731">
        <w:rPr>
          <w:rFonts w:ascii="Arial" w:hAnsi="Arial" w:cs="Arial"/>
        </w:rPr>
        <w:t xml:space="preserve">PA </w:t>
      </w:r>
      <w:r w:rsidR="00E25F79">
        <w:rPr>
          <w:rFonts w:ascii="Arial" w:hAnsi="Arial" w:cs="Arial"/>
        </w:rPr>
        <w:t xml:space="preserve">was </w:t>
      </w:r>
      <w:r w:rsidR="0029022F">
        <w:rPr>
          <w:rFonts w:ascii="Arial" w:hAnsi="Arial" w:cs="Arial"/>
        </w:rPr>
        <w:t>positive for</w:t>
      </w:r>
      <w:r w:rsidR="000F65AC">
        <w:rPr>
          <w:rFonts w:ascii="Arial" w:hAnsi="Arial" w:cs="Arial"/>
        </w:rPr>
        <w:t xml:space="preserve"> dog owners</w:t>
      </w:r>
      <w:r w:rsidR="0029022F">
        <w:rPr>
          <w:rFonts w:ascii="Arial" w:hAnsi="Arial" w:cs="Arial"/>
        </w:rPr>
        <w:t xml:space="preserve"> (from 33.4% in the least green neighbourhoods to 38.4% in the greenest), </w:t>
      </w:r>
      <w:r w:rsidR="004E3E5E">
        <w:rPr>
          <w:rFonts w:ascii="Arial" w:hAnsi="Arial" w:cs="Arial"/>
        </w:rPr>
        <w:t>but</w:t>
      </w:r>
      <w:r w:rsidR="007A14A5" w:rsidRPr="00D91731">
        <w:rPr>
          <w:rFonts w:ascii="Arial" w:hAnsi="Arial" w:cs="Arial"/>
        </w:rPr>
        <w:t xml:space="preserve"> </w:t>
      </w:r>
      <w:r w:rsidR="00E25F79">
        <w:rPr>
          <w:rFonts w:ascii="Arial" w:hAnsi="Arial" w:cs="Arial"/>
        </w:rPr>
        <w:t>not</w:t>
      </w:r>
      <w:r w:rsidR="007A14A5" w:rsidRPr="00D91731">
        <w:rPr>
          <w:rFonts w:ascii="Arial" w:hAnsi="Arial" w:cs="Arial"/>
        </w:rPr>
        <w:t xml:space="preserve"> non-dog owners</w:t>
      </w:r>
      <w:r w:rsidR="00E25F79">
        <w:rPr>
          <w:rFonts w:ascii="Arial" w:hAnsi="Arial" w:cs="Arial"/>
        </w:rPr>
        <w:t xml:space="preserve"> (from 19.2% to 18.8%)</w:t>
      </w:r>
      <w:r w:rsidR="007A14A5" w:rsidRPr="00D91731">
        <w:rPr>
          <w:rFonts w:ascii="Arial" w:hAnsi="Arial" w:cs="Arial"/>
        </w:rPr>
        <w:t xml:space="preserve">. </w:t>
      </w:r>
    </w:p>
    <w:p w14:paraId="3C4F8367" w14:textId="1B7996C6" w:rsidR="005C29E2" w:rsidRPr="00D91731" w:rsidRDefault="007A14A5" w:rsidP="007A14A5">
      <w:pPr>
        <w:spacing w:line="360" w:lineRule="auto"/>
        <w:rPr>
          <w:rFonts w:ascii="Arial" w:hAnsi="Arial" w:cs="Arial"/>
        </w:rPr>
      </w:pPr>
      <w:r w:rsidRPr="00D91731">
        <w:rPr>
          <w:rFonts w:ascii="Arial" w:hAnsi="Arial" w:cs="Arial"/>
        </w:rPr>
        <w:t xml:space="preserve">Table </w:t>
      </w:r>
      <w:r w:rsidR="00404BB6" w:rsidRPr="00D91731">
        <w:rPr>
          <w:rFonts w:ascii="Arial" w:hAnsi="Arial" w:cs="Arial"/>
        </w:rPr>
        <w:t>2</w:t>
      </w:r>
      <w:r w:rsidRPr="00D91731">
        <w:rPr>
          <w:rFonts w:ascii="Arial" w:hAnsi="Arial" w:cs="Arial"/>
        </w:rPr>
        <w:t xml:space="preserve"> present</w:t>
      </w:r>
      <w:r w:rsidR="000F65AC">
        <w:rPr>
          <w:rFonts w:ascii="Arial" w:hAnsi="Arial" w:cs="Arial"/>
        </w:rPr>
        <w:t>s</w:t>
      </w:r>
      <w:r w:rsidRPr="00D91731">
        <w:rPr>
          <w:rFonts w:ascii="Arial" w:hAnsi="Arial" w:cs="Arial"/>
        </w:rPr>
        <w:t xml:space="preserve"> the logistic regression models</w:t>
      </w:r>
      <w:r w:rsidR="000F65AC">
        <w:rPr>
          <w:rFonts w:ascii="Arial" w:hAnsi="Arial" w:cs="Arial"/>
        </w:rPr>
        <w:t xml:space="preserve">. Model 2 shows </w:t>
      </w:r>
      <w:r w:rsidR="005132B8">
        <w:rPr>
          <w:rFonts w:ascii="Arial" w:hAnsi="Arial" w:cs="Arial"/>
        </w:rPr>
        <w:t>that after</w:t>
      </w:r>
      <w:r w:rsidR="005132B8" w:rsidRPr="005132B8">
        <w:rPr>
          <w:rFonts w:ascii="Arial" w:hAnsi="Arial" w:cs="Arial"/>
        </w:rPr>
        <w:t xml:space="preserve"> </w:t>
      </w:r>
      <w:r w:rsidR="005132B8" w:rsidRPr="00D91731">
        <w:rPr>
          <w:rFonts w:ascii="Arial" w:hAnsi="Arial" w:cs="Arial"/>
        </w:rPr>
        <w:t>all covariates are included</w:t>
      </w:r>
      <w:r w:rsidR="00B41487">
        <w:rPr>
          <w:rFonts w:ascii="Arial" w:hAnsi="Arial" w:cs="Arial"/>
        </w:rPr>
        <w:t>,</w:t>
      </w:r>
      <w:r w:rsidR="005132B8">
        <w:rPr>
          <w:rFonts w:ascii="Arial" w:hAnsi="Arial" w:cs="Arial"/>
        </w:rPr>
        <w:t xml:space="preserve"> a </w:t>
      </w:r>
      <w:r w:rsidRPr="00D91731">
        <w:rPr>
          <w:rFonts w:ascii="Arial" w:hAnsi="Arial" w:cs="Arial"/>
        </w:rPr>
        <w:t>significant relationship between greenspace a</w:t>
      </w:r>
      <w:r w:rsidR="00AE0683" w:rsidRPr="00D91731">
        <w:rPr>
          <w:rFonts w:ascii="Arial" w:hAnsi="Arial" w:cs="Arial"/>
        </w:rPr>
        <w:t xml:space="preserve">nd </w:t>
      </w:r>
      <w:r w:rsidR="005132B8">
        <w:rPr>
          <w:rFonts w:ascii="Arial" w:hAnsi="Arial" w:cs="Arial"/>
        </w:rPr>
        <w:t>LTPA</w:t>
      </w:r>
      <w:r w:rsidR="00B41487">
        <w:rPr>
          <w:rFonts w:ascii="Arial" w:hAnsi="Arial" w:cs="Arial"/>
        </w:rPr>
        <w:t xml:space="preserve"> persists</w:t>
      </w:r>
      <w:r w:rsidRPr="00D91731">
        <w:rPr>
          <w:rFonts w:ascii="Arial" w:hAnsi="Arial" w:cs="Arial"/>
        </w:rPr>
        <w:t xml:space="preserve">. </w:t>
      </w:r>
      <w:r w:rsidR="005C29E2" w:rsidRPr="00D91731">
        <w:rPr>
          <w:rFonts w:ascii="Arial" w:hAnsi="Arial" w:cs="Arial"/>
        </w:rPr>
        <w:t xml:space="preserve">This model </w:t>
      </w:r>
      <w:r w:rsidR="00EA4274" w:rsidRPr="00D91731">
        <w:rPr>
          <w:rFonts w:ascii="Arial" w:hAnsi="Arial" w:cs="Arial"/>
        </w:rPr>
        <w:t xml:space="preserve">also </w:t>
      </w:r>
      <w:r w:rsidR="005C29E2" w:rsidRPr="00D91731">
        <w:rPr>
          <w:rFonts w:ascii="Arial" w:hAnsi="Arial" w:cs="Arial"/>
        </w:rPr>
        <w:t xml:space="preserve">suggests that urban residents, females, older adults, those with a long-term illness or disability, and those in higher </w:t>
      </w:r>
      <w:r w:rsidR="005149BB">
        <w:rPr>
          <w:rFonts w:ascii="Arial" w:hAnsi="Arial" w:cs="Arial"/>
        </w:rPr>
        <w:t>social grades</w:t>
      </w:r>
      <w:r w:rsidR="005C29E2" w:rsidRPr="00D91731">
        <w:rPr>
          <w:rFonts w:ascii="Arial" w:hAnsi="Arial" w:cs="Arial"/>
        </w:rPr>
        <w:t xml:space="preserve"> were less likely to report meeting </w:t>
      </w:r>
      <w:r w:rsidR="005132B8">
        <w:rPr>
          <w:rFonts w:ascii="Arial" w:hAnsi="Arial" w:cs="Arial"/>
        </w:rPr>
        <w:t>physical activity</w:t>
      </w:r>
      <w:r w:rsidR="005132B8" w:rsidRPr="00D91731">
        <w:rPr>
          <w:rFonts w:ascii="Arial" w:hAnsi="Arial" w:cs="Arial"/>
        </w:rPr>
        <w:t xml:space="preserve"> </w:t>
      </w:r>
      <w:r w:rsidR="005C29E2" w:rsidRPr="00D91731">
        <w:rPr>
          <w:rFonts w:ascii="Arial" w:hAnsi="Arial" w:cs="Arial"/>
        </w:rPr>
        <w:t>guidelines</w:t>
      </w:r>
      <w:r w:rsidR="00B41487">
        <w:rPr>
          <w:rFonts w:ascii="Arial" w:hAnsi="Arial" w:cs="Arial"/>
        </w:rPr>
        <w:t>.</w:t>
      </w:r>
      <w:r w:rsidR="005C29E2" w:rsidRPr="00D91731">
        <w:rPr>
          <w:rFonts w:ascii="Arial" w:hAnsi="Arial" w:cs="Arial"/>
        </w:rPr>
        <w:t xml:space="preserve"> White British participants, those</w:t>
      </w:r>
      <w:r w:rsidR="00A44A63">
        <w:rPr>
          <w:rFonts w:ascii="Arial" w:hAnsi="Arial" w:cs="Arial"/>
        </w:rPr>
        <w:t xml:space="preserve"> unemployed/</w:t>
      </w:r>
      <w:r w:rsidR="005C29E2" w:rsidRPr="00D91731">
        <w:rPr>
          <w:rFonts w:ascii="Arial" w:hAnsi="Arial" w:cs="Arial"/>
        </w:rPr>
        <w:t>not working, and those</w:t>
      </w:r>
      <w:r w:rsidR="008F1B6B">
        <w:rPr>
          <w:rFonts w:ascii="Arial" w:hAnsi="Arial" w:cs="Arial"/>
        </w:rPr>
        <w:t xml:space="preserve"> interviewed</w:t>
      </w:r>
      <w:r w:rsidR="005C29E2" w:rsidRPr="00D91731">
        <w:rPr>
          <w:rFonts w:ascii="Arial" w:hAnsi="Arial" w:cs="Arial"/>
        </w:rPr>
        <w:t xml:space="preserve"> </w:t>
      </w:r>
      <w:r w:rsidR="008F1B6B">
        <w:rPr>
          <w:rFonts w:ascii="Arial" w:hAnsi="Arial" w:cs="Arial"/>
        </w:rPr>
        <w:t xml:space="preserve">in </w:t>
      </w:r>
      <w:r w:rsidR="005C29E2" w:rsidRPr="00D91731">
        <w:rPr>
          <w:rFonts w:ascii="Arial" w:hAnsi="Arial" w:cs="Arial"/>
        </w:rPr>
        <w:t>spring, summer and autumn (</w:t>
      </w:r>
      <w:r w:rsidR="000F65AC">
        <w:rPr>
          <w:rFonts w:ascii="Arial" w:hAnsi="Arial" w:cs="Arial"/>
        </w:rPr>
        <w:t>vs.</w:t>
      </w:r>
      <w:r w:rsidR="005C29E2" w:rsidRPr="00D91731">
        <w:rPr>
          <w:rFonts w:ascii="Arial" w:hAnsi="Arial" w:cs="Arial"/>
        </w:rPr>
        <w:t xml:space="preserve"> winter) were more likely to report meeting guidelines. </w:t>
      </w:r>
      <w:r w:rsidR="00283A26" w:rsidRPr="00D91731">
        <w:rPr>
          <w:rFonts w:ascii="Arial" w:hAnsi="Arial" w:cs="Arial"/>
        </w:rPr>
        <w:t xml:space="preserve">These findings </w:t>
      </w:r>
      <w:r w:rsidR="005C29E2" w:rsidRPr="00D91731">
        <w:rPr>
          <w:rFonts w:ascii="Arial" w:hAnsi="Arial" w:cs="Arial"/>
        </w:rPr>
        <w:t xml:space="preserve">largely </w:t>
      </w:r>
      <w:r w:rsidR="00283A26" w:rsidRPr="00D91731">
        <w:rPr>
          <w:rFonts w:ascii="Arial" w:hAnsi="Arial" w:cs="Arial"/>
        </w:rPr>
        <w:t xml:space="preserve">replicate earlier </w:t>
      </w:r>
      <w:r w:rsidR="00283A26" w:rsidRPr="00E25F79">
        <w:rPr>
          <w:rFonts w:ascii="Arial" w:hAnsi="Arial" w:cs="Arial"/>
        </w:rPr>
        <w:t>results</w:t>
      </w:r>
      <w:proofErr w:type="gramStart"/>
      <w:r w:rsidR="00283A26" w:rsidRPr="00E25F79">
        <w:rPr>
          <w:rFonts w:ascii="Arial" w:hAnsi="Arial" w:cs="Arial"/>
        </w:rPr>
        <w:t>.</w:t>
      </w:r>
      <w:r w:rsidR="000F65AC" w:rsidRPr="00E25F79">
        <w:rPr>
          <w:rFonts w:ascii="Arial" w:hAnsi="Arial" w:cs="Arial"/>
          <w:vertAlign w:val="superscript"/>
        </w:rPr>
        <w:t>[</w:t>
      </w:r>
      <w:proofErr w:type="gramEnd"/>
      <w:r w:rsidR="00E25F79" w:rsidRPr="00E25F79">
        <w:rPr>
          <w:rFonts w:ascii="Arial" w:hAnsi="Arial" w:cs="Arial"/>
          <w:vertAlign w:val="superscript"/>
        </w:rPr>
        <w:t>3</w:t>
      </w:r>
      <w:del w:id="133" w:author="Lewis Elliott" w:date="2018-01-05T12:44:00Z">
        <w:r w:rsidR="00E25F79" w:rsidRPr="00E25F79" w:rsidDel="00705FF4">
          <w:rPr>
            <w:rFonts w:ascii="Arial" w:hAnsi="Arial" w:cs="Arial"/>
            <w:vertAlign w:val="superscript"/>
          </w:rPr>
          <w:delText>4</w:delText>
        </w:r>
      </w:del>
      <w:ins w:id="134" w:author="Lewis Elliott" w:date="2018-01-05T12:44:00Z">
        <w:r w:rsidR="00705FF4">
          <w:rPr>
            <w:rFonts w:ascii="Arial" w:hAnsi="Arial" w:cs="Arial"/>
            <w:vertAlign w:val="superscript"/>
          </w:rPr>
          <w:t>6</w:t>
        </w:r>
      </w:ins>
      <w:r w:rsidR="005132B8">
        <w:rPr>
          <w:rFonts w:ascii="Arial" w:hAnsi="Arial" w:cs="Arial"/>
          <w:vertAlign w:val="superscript"/>
        </w:rPr>
        <w:t>]</w:t>
      </w:r>
      <w:r w:rsidR="00283A26" w:rsidRPr="000F65AC">
        <w:rPr>
          <w:rFonts w:ascii="Arial" w:hAnsi="Arial" w:cs="Arial"/>
          <w:vertAlign w:val="superscript"/>
        </w:rPr>
        <w:t xml:space="preserve"> </w:t>
      </w:r>
    </w:p>
    <w:p w14:paraId="66C07FA0" w14:textId="6BD1A858" w:rsidR="00DA789D" w:rsidRDefault="000F65AC" w:rsidP="007A14A5">
      <w:pPr>
        <w:spacing w:line="360" w:lineRule="auto"/>
        <w:rPr>
          <w:ins w:id="135" w:author="White, Mathew" w:date="2018-01-03T10:32:00Z"/>
          <w:rFonts w:ascii="Arial" w:hAnsi="Arial" w:cs="Arial"/>
        </w:rPr>
      </w:pPr>
      <w:r>
        <w:rPr>
          <w:rFonts w:ascii="Arial" w:hAnsi="Arial" w:cs="Arial"/>
        </w:rPr>
        <w:t>Model 3 adds dog-</w:t>
      </w:r>
      <w:r w:rsidR="007A14A5" w:rsidRPr="00D91731">
        <w:rPr>
          <w:rFonts w:ascii="Arial" w:hAnsi="Arial" w:cs="Arial"/>
        </w:rPr>
        <w:t>ownership and the interact</w:t>
      </w:r>
      <w:r>
        <w:rPr>
          <w:rFonts w:ascii="Arial" w:hAnsi="Arial" w:cs="Arial"/>
        </w:rPr>
        <w:t>ions between greenspace and dog-</w:t>
      </w:r>
      <w:r w:rsidR="007A14A5" w:rsidRPr="00D91731">
        <w:rPr>
          <w:rFonts w:ascii="Arial" w:hAnsi="Arial" w:cs="Arial"/>
        </w:rPr>
        <w:t xml:space="preserve">ownership. </w:t>
      </w:r>
      <w:moveToRangeStart w:id="136" w:author="White, Mathew" w:date="2018-01-03T10:27:00Z" w:name="move502738575"/>
      <w:moveTo w:id="137" w:author="White, Mathew" w:date="2018-01-03T10:27:00Z">
        <w:r w:rsidR="00272C2B">
          <w:rPr>
            <w:rFonts w:ascii="Arial" w:hAnsi="Arial" w:cs="Arial"/>
          </w:rPr>
          <w:t>Dog owners we</w:t>
        </w:r>
        <w:r w:rsidR="00272C2B" w:rsidRPr="00D91731">
          <w:rPr>
            <w:rFonts w:ascii="Arial" w:hAnsi="Arial" w:cs="Arial"/>
          </w:rPr>
          <w:t xml:space="preserve">re twice as likely to report meeting </w:t>
        </w:r>
        <w:r w:rsidR="00272C2B">
          <w:rPr>
            <w:rFonts w:ascii="Arial" w:hAnsi="Arial" w:cs="Arial"/>
          </w:rPr>
          <w:t xml:space="preserve">guidelines </w:t>
        </w:r>
        <w:del w:id="138" w:author="White, Mathew" w:date="2018-01-03T10:36:00Z">
          <w:r w:rsidR="00272C2B" w:rsidDel="00DA789D">
            <w:rPr>
              <w:rFonts w:ascii="Arial" w:hAnsi="Arial" w:cs="Arial"/>
            </w:rPr>
            <w:delText>than</w:delText>
          </w:r>
        </w:del>
      </w:moveTo>
      <w:ins w:id="139" w:author="White, Mathew" w:date="2018-01-03T10:36:00Z">
        <w:r w:rsidR="00DA789D">
          <w:rPr>
            <w:rFonts w:ascii="Arial" w:hAnsi="Arial" w:cs="Arial"/>
          </w:rPr>
          <w:t>as</w:t>
        </w:r>
      </w:ins>
      <w:moveTo w:id="140" w:author="White, Mathew" w:date="2018-01-03T10:27:00Z">
        <w:r w:rsidR="00272C2B">
          <w:rPr>
            <w:rFonts w:ascii="Arial" w:hAnsi="Arial" w:cs="Arial"/>
          </w:rPr>
          <w:t xml:space="preserve"> non-dog owners. </w:t>
        </w:r>
      </w:moveTo>
      <w:moveToRangeEnd w:id="136"/>
      <w:del w:id="141" w:author="White, Mathew" w:date="2018-01-03T10:27:00Z">
        <w:r w:rsidR="008F1B6B" w:rsidDel="00272C2B">
          <w:rPr>
            <w:rFonts w:ascii="Arial" w:hAnsi="Arial" w:cs="Arial"/>
          </w:rPr>
          <w:delText>T</w:delText>
        </w:r>
        <w:r w:rsidR="007A14A5" w:rsidRPr="00D91731" w:rsidDel="00272C2B">
          <w:rPr>
            <w:rFonts w:ascii="Arial" w:hAnsi="Arial" w:cs="Arial"/>
          </w:rPr>
          <w:delText xml:space="preserve">he </w:delText>
        </w:r>
      </w:del>
      <w:ins w:id="142" w:author="White, Mathew" w:date="2018-01-03T10:27:00Z">
        <w:r w:rsidR="00272C2B">
          <w:rPr>
            <w:rFonts w:ascii="Arial" w:hAnsi="Arial" w:cs="Arial"/>
          </w:rPr>
          <w:t xml:space="preserve">Although </w:t>
        </w:r>
      </w:ins>
      <w:ins w:id="143" w:author="White, Mathew" w:date="2018-01-03T10:28:00Z">
        <w:r w:rsidR="00272C2B">
          <w:rPr>
            <w:rFonts w:ascii="Arial" w:hAnsi="Arial" w:cs="Arial"/>
          </w:rPr>
          <w:t xml:space="preserve">it now </w:t>
        </w:r>
      </w:ins>
      <w:del w:id="144" w:author="White, Mathew" w:date="2018-01-03T10:28:00Z">
        <w:r w:rsidDel="00272C2B">
          <w:rPr>
            <w:rFonts w:ascii="Arial" w:hAnsi="Arial" w:cs="Arial"/>
          </w:rPr>
          <w:delText>direct</w:delText>
        </w:r>
        <w:r w:rsidR="007A14A5" w:rsidRPr="00D91731" w:rsidDel="00272C2B">
          <w:rPr>
            <w:rFonts w:ascii="Arial" w:hAnsi="Arial" w:cs="Arial"/>
          </w:rPr>
          <w:delText xml:space="preserve"> relationshi</w:delText>
        </w:r>
        <w:r w:rsidR="00AE0683" w:rsidRPr="00D91731" w:rsidDel="00272C2B">
          <w:rPr>
            <w:rFonts w:ascii="Arial" w:hAnsi="Arial" w:cs="Arial"/>
          </w:rPr>
          <w:delText xml:space="preserve">p between greenspace and </w:delText>
        </w:r>
        <w:r w:rsidR="00E25F79" w:rsidDel="00272C2B">
          <w:rPr>
            <w:rFonts w:ascii="Arial" w:hAnsi="Arial" w:cs="Arial"/>
          </w:rPr>
          <w:delText>LT</w:delText>
        </w:r>
        <w:r w:rsidR="00AE0683" w:rsidRPr="00D91731" w:rsidDel="00272C2B">
          <w:rPr>
            <w:rFonts w:ascii="Arial" w:hAnsi="Arial" w:cs="Arial"/>
          </w:rPr>
          <w:delText>PA</w:delText>
        </w:r>
        <w:r w:rsidR="008F1B6B" w:rsidDel="00272C2B">
          <w:rPr>
            <w:rFonts w:ascii="Arial" w:hAnsi="Arial" w:cs="Arial"/>
          </w:rPr>
          <w:delText xml:space="preserve"> disappea</w:delText>
        </w:r>
        <w:r w:rsidDel="00272C2B">
          <w:rPr>
            <w:rFonts w:ascii="Arial" w:hAnsi="Arial" w:cs="Arial"/>
          </w:rPr>
          <w:delText>red</w:delText>
        </w:r>
      </w:del>
      <w:ins w:id="145" w:author="White, Mathew" w:date="2018-01-03T10:26:00Z">
        <w:r w:rsidR="00272C2B">
          <w:rPr>
            <w:rFonts w:ascii="Arial" w:hAnsi="Arial" w:cs="Arial"/>
          </w:rPr>
          <w:t>appears that those in the greenest areas were less likely to achieve guidelines</w:t>
        </w:r>
      </w:ins>
      <w:ins w:id="146" w:author="White, Mathew" w:date="2018-01-03T10:28:00Z">
        <w:r w:rsidR="00272C2B">
          <w:rPr>
            <w:rFonts w:ascii="Arial" w:hAnsi="Arial" w:cs="Arial"/>
          </w:rPr>
          <w:t xml:space="preserve"> these results can only be interpreted with reference to the interaction terms</w:t>
        </w:r>
      </w:ins>
      <w:ins w:id="147" w:author="White, Mathew" w:date="2018-01-03T10:31:00Z">
        <w:r w:rsidR="00272C2B">
          <w:rPr>
            <w:rFonts w:ascii="Arial" w:hAnsi="Arial" w:cs="Arial"/>
          </w:rPr>
          <w:t xml:space="preserve"> and is clarified in the stratified models</w:t>
        </w:r>
      </w:ins>
      <w:r w:rsidR="008F1B6B">
        <w:rPr>
          <w:rFonts w:ascii="Arial" w:hAnsi="Arial" w:cs="Arial"/>
        </w:rPr>
        <w:t xml:space="preserve">. </w:t>
      </w:r>
      <w:ins w:id="148" w:author="White, Mathew" w:date="2018-01-03T10:29:00Z">
        <w:r w:rsidR="00272C2B">
          <w:rPr>
            <w:rFonts w:ascii="Arial" w:hAnsi="Arial" w:cs="Arial"/>
          </w:rPr>
          <w:t xml:space="preserve">Specifically, </w:t>
        </w:r>
      </w:ins>
      <w:moveFromRangeStart w:id="149" w:author="White, Mathew" w:date="2018-01-03T10:27:00Z" w:name="move502738575"/>
      <w:moveFrom w:id="150" w:author="White, Mathew" w:date="2018-01-03T10:27:00Z">
        <w:r w:rsidR="008F1B6B" w:rsidDel="00272C2B">
          <w:rPr>
            <w:rFonts w:ascii="Arial" w:hAnsi="Arial" w:cs="Arial"/>
          </w:rPr>
          <w:t>D</w:t>
        </w:r>
        <w:r w:rsidDel="00272C2B">
          <w:rPr>
            <w:rFonts w:ascii="Arial" w:hAnsi="Arial" w:cs="Arial"/>
          </w:rPr>
          <w:t>og owners we</w:t>
        </w:r>
        <w:r w:rsidR="007A14A5" w:rsidRPr="00D91731" w:rsidDel="00272C2B">
          <w:rPr>
            <w:rFonts w:ascii="Arial" w:hAnsi="Arial" w:cs="Arial"/>
          </w:rPr>
          <w:t xml:space="preserve">re twice as likely to report meeting </w:t>
        </w:r>
        <w:r w:rsidDel="00272C2B">
          <w:rPr>
            <w:rFonts w:ascii="Arial" w:hAnsi="Arial" w:cs="Arial"/>
          </w:rPr>
          <w:t>guidelines than non-dog owners</w:t>
        </w:r>
        <w:r w:rsidR="00A44A63" w:rsidDel="00272C2B">
          <w:rPr>
            <w:rFonts w:ascii="Arial" w:hAnsi="Arial" w:cs="Arial"/>
          </w:rPr>
          <w:t>.</w:t>
        </w:r>
        <w:r w:rsidDel="00272C2B">
          <w:rPr>
            <w:rFonts w:ascii="Arial" w:hAnsi="Arial" w:cs="Arial"/>
          </w:rPr>
          <w:t xml:space="preserve"> </w:t>
        </w:r>
      </w:moveFrom>
      <w:moveFromRangeEnd w:id="149"/>
      <w:ins w:id="151" w:author="White, Mathew" w:date="2018-01-03T10:29:00Z">
        <w:r w:rsidR="00272C2B">
          <w:rPr>
            <w:rFonts w:ascii="Arial" w:hAnsi="Arial" w:cs="Arial"/>
          </w:rPr>
          <w:t>t</w:t>
        </w:r>
      </w:ins>
      <w:del w:id="152" w:author="White, Mathew" w:date="2018-01-03T10:29:00Z">
        <w:r w:rsidR="00A44A63" w:rsidDel="00272C2B">
          <w:rPr>
            <w:rFonts w:ascii="Arial" w:hAnsi="Arial" w:cs="Arial"/>
          </w:rPr>
          <w:delText>T</w:delText>
        </w:r>
      </w:del>
      <w:r>
        <w:rPr>
          <w:rFonts w:ascii="Arial" w:hAnsi="Arial" w:cs="Arial"/>
        </w:rPr>
        <w:t>here wa</w:t>
      </w:r>
      <w:r w:rsidR="007A14A5" w:rsidRPr="00D91731">
        <w:rPr>
          <w:rFonts w:ascii="Arial" w:hAnsi="Arial" w:cs="Arial"/>
        </w:rPr>
        <w:t xml:space="preserve">s </w:t>
      </w:r>
      <w:del w:id="153" w:author="White, Mathew" w:date="2018-01-03T10:29:00Z">
        <w:r w:rsidR="007557A4" w:rsidDel="00272C2B">
          <w:rPr>
            <w:rFonts w:ascii="Arial" w:hAnsi="Arial" w:cs="Arial"/>
          </w:rPr>
          <w:delText xml:space="preserve">also </w:delText>
        </w:r>
      </w:del>
      <w:r w:rsidR="007A14A5" w:rsidRPr="00D91731">
        <w:rPr>
          <w:rFonts w:ascii="Arial" w:hAnsi="Arial" w:cs="Arial"/>
        </w:rPr>
        <w:t>a clear</w:t>
      </w:r>
      <w:r w:rsidR="007557A4">
        <w:rPr>
          <w:rFonts w:ascii="Arial" w:hAnsi="Arial" w:cs="Arial"/>
        </w:rPr>
        <w:t>, linear</w:t>
      </w:r>
      <w:r w:rsidR="007A14A5" w:rsidRPr="00D91731">
        <w:rPr>
          <w:rFonts w:ascii="Arial" w:hAnsi="Arial" w:cs="Arial"/>
        </w:rPr>
        <w:t xml:space="preserve"> gradient </w:t>
      </w:r>
      <w:r w:rsidR="007557A4">
        <w:rPr>
          <w:rFonts w:ascii="Arial" w:hAnsi="Arial" w:cs="Arial"/>
        </w:rPr>
        <w:t>concerning</w:t>
      </w:r>
      <w:r w:rsidR="007A14A5" w:rsidRPr="00D91731">
        <w:rPr>
          <w:rFonts w:ascii="Arial" w:hAnsi="Arial" w:cs="Arial"/>
        </w:rPr>
        <w:t xml:space="preserve"> the interaction t</w:t>
      </w:r>
      <w:r>
        <w:rPr>
          <w:rFonts w:ascii="Arial" w:hAnsi="Arial" w:cs="Arial"/>
        </w:rPr>
        <w:t>erms between greenspace and dog-ownership</w:t>
      </w:r>
      <w:r w:rsidR="00A44A63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A44A63">
        <w:rPr>
          <w:rFonts w:ascii="Arial" w:hAnsi="Arial" w:cs="Arial"/>
        </w:rPr>
        <w:t>a</w:t>
      </w:r>
      <w:r w:rsidR="007A14A5" w:rsidRPr="00D91731">
        <w:rPr>
          <w:rFonts w:ascii="Arial" w:hAnsi="Arial" w:cs="Arial"/>
        </w:rPr>
        <w:t>s greenspa</w:t>
      </w:r>
      <w:r>
        <w:rPr>
          <w:rFonts w:ascii="Arial" w:hAnsi="Arial" w:cs="Arial"/>
        </w:rPr>
        <w:t>ce increased</w:t>
      </w:r>
      <w:r w:rsidR="007A14A5" w:rsidRPr="00D91731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dog-ownership became</w:t>
      </w:r>
      <w:r w:rsidR="007A14A5" w:rsidRPr="00D91731">
        <w:rPr>
          <w:rFonts w:ascii="Arial" w:hAnsi="Arial" w:cs="Arial"/>
        </w:rPr>
        <w:t xml:space="preserve"> an increasingly important predictor of </w:t>
      </w:r>
      <w:r w:rsidR="00E25F79">
        <w:rPr>
          <w:rFonts w:ascii="Arial" w:hAnsi="Arial" w:cs="Arial"/>
        </w:rPr>
        <w:t>LT</w:t>
      </w:r>
      <w:r w:rsidR="007A14A5" w:rsidRPr="00D91731">
        <w:rPr>
          <w:rFonts w:ascii="Arial" w:hAnsi="Arial" w:cs="Arial"/>
        </w:rPr>
        <w:t xml:space="preserve">PA. </w:t>
      </w:r>
      <w:ins w:id="154" w:author="White, Mathew" w:date="2018-01-03T10:35:00Z">
        <w:r w:rsidR="00DA789D" w:rsidRPr="00D91731">
          <w:rPr>
            <w:rFonts w:ascii="Arial" w:hAnsi="Arial" w:cs="Arial"/>
          </w:rPr>
          <w:t xml:space="preserve">Model 4 shows </w:t>
        </w:r>
        <w:r w:rsidR="00DA789D">
          <w:rPr>
            <w:rFonts w:ascii="Arial" w:hAnsi="Arial" w:cs="Arial"/>
          </w:rPr>
          <w:t>this pattern wa</w:t>
        </w:r>
        <w:r w:rsidR="00DA789D" w:rsidRPr="00D91731">
          <w:rPr>
            <w:rFonts w:ascii="Arial" w:hAnsi="Arial" w:cs="Arial"/>
          </w:rPr>
          <w:t xml:space="preserve">s maintained </w:t>
        </w:r>
      </w:ins>
      <w:ins w:id="155" w:author="White, Mathew" w:date="2018-01-04T15:44:00Z">
        <w:r w:rsidR="00DC0B09">
          <w:rPr>
            <w:rFonts w:ascii="Arial" w:hAnsi="Arial" w:cs="Arial"/>
          </w:rPr>
          <w:t xml:space="preserve">even </w:t>
        </w:r>
      </w:ins>
      <w:ins w:id="156" w:author="White, Mathew" w:date="2018-01-03T10:35:00Z">
        <w:r w:rsidR="00DA789D" w:rsidRPr="00D91731">
          <w:rPr>
            <w:rFonts w:ascii="Arial" w:hAnsi="Arial" w:cs="Arial"/>
          </w:rPr>
          <w:t xml:space="preserve">when </w:t>
        </w:r>
        <w:r w:rsidR="00DA789D">
          <w:rPr>
            <w:rFonts w:ascii="Arial" w:hAnsi="Arial" w:cs="Arial"/>
          </w:rPr>
          <w:t>only urban areas were explored.</w:t>
        </w:r>
        <w:r w:rsidR="00DA789D" w:rsidRPr="00D91731">
          <w:rPr>
            <w:rFonts w:ascii="Arial" w:hAnsi="Arial" w:cs="Arial"/>
          </w:rPr>
          <w:t xml:space="preserve"> </w:t>
        </w:r>
      </w:ins>
      <w:moveToRangeStart w:id="157" w:author="White, Mathew" w:date="2018-01-03T10:30:00Z" w:name="move502738756"/>
      <w:moveTo w:id="158" w:author="White, Mathew" w:date="2018-01-03T10:30:00Z">
        <w:r w:rsidR="00272C2B">
          <w:rPr>
            <w:rFonts w:ascii="Arial" w:hAnsi="Arial" w:cs="Arial"/>
          </w:rPr>
          <w:t>F</w:t>
        </w:r>
        <w:r w:rsidR="00272C2B" w:rsidRPr="00D91731">
          <w:rPr>
            <w:rFonts w:ascii="Arial" w:hAnsi="Arial" w:cs="Arial"/>
          </w:rPr>
          <w:t xml:space="preserve">ull models for greenspace stratified by </w:t>
        </w:r>
        <w:r w:rsidR="00272C2B">
          <w:rPr>
            <w:rFonts w:ascii="Arial" w:hAnsi="Arial" w:cs="Arial"/>
          </w:rPr>
          <w:t>d</w:t>
        </w:r>
        <w:r w:rsidR="00272C2B" w:rsidRPr="00D91731">
          <w:rPr>
            <w:rFonts w:ascii="Arial" w:hAnsi="Arial" w:cs="Arial"/>
          </w:rPr>
          <w:t>og</w:t>
        </w:r>
        <w:r w:rsidR="00272C2B">
          <w:rPr>
            <w:rFonts w:ascii="Arial" w:hAnsi="Arial" w:cs="Arial"/>
          </w:rPr>
          <w:t>-o</w:t>
        </w:r>
        <w:r w:rsidR="00272C2B" w:rsidRPr="00D91731">
          <w:rPr>
            <w:rFonts w:ascii="Arial" w:hAnsi="Arial" w:cs="Arial"/>
          </w:rPr>
          <w:t xml:space="preserve">wnership are presented in Supplementary Table B, </w:t>
        </w:r>
        <w:r w:rsidR="00272C2B">
          <w:rPr>
            <w:rFonts w:ascii="Arial" w:hAnsi="Arial" w:cs="Arial"/>
          </w:rPr>
          <w:t>and</w:t>
        </w:r>
        <w:r w:rsidR="00272C2B" w:rsidRPr="00D91731">
          <w:rPr>
            <w:rFonts w:ascii="Arial" w:hAnsi="Arial" w:cs="Arial"/>
          </w:rPr>
          <w:t xml:space="preserve"> key findings presented in Figure 1. </w:t>
        </w:r>
        <w:r w:rsidR="00272C2B">
          <w:rPr>
            <w:rFonts w:ascii="Arial" w:hAnsi="Arial" w:cs="Arial"/>
          </w:rPr>
          <w:t>C</w:t>
        </w:r>
        <w:r w:rsidR="00272C2B" w:rsidRPr="00D91731">
          <w:rPr>
            <w:rFonts w:ascii="Arial" w:hAnsi="Arial" w:cs="Arial"/>
          </w:rPr>
          <w:t xml:space="preserve">ompared to living in an area with 0-19.99% greenspace, living in areas with: a) 20-59.99% greenspace </w:t>
        </w:r>
        <w:r w:rsidR="00272C2B">
          <w:rPr>
            <w:rFonts w:ascii="Arial" w:hAnsi="Arial" w:cs="Arial"/>
          </w:rPr>
          <w:t>wa</w:t>
        </w:r>
        <w:r w:rsidR="00272C2B" w:rsidRPr="00D91731">
          <w:rPr>
            <w:rFonts w:ascii="Arial" w:hAnsi="Arial" w:cs="Arial"/>
          </w:rPr>
          <w:t xml:space="preserve">s unrelated to the </w:t>
        </w:r>
        <w:r w:rsidR="00272C2B">
          <w:rPr>
            <w:rFonts w:ascii="Arial" w:hAnsi="Arial" w:cs="Arial"/>
          </w:rPr>
          <w:t>o</w:t>
        </w:r>
        <w:r w:rsidR="00272C2B" w:rsidRPr="00D91731">
          <w:rPr>
            <w:rFonts w:ascii="Arial" w:hAnsi="Arial" w:cs="Arial"/>
          </w:rPr>
          <w:t xml:space="preserve">dds of achieving </w:t>
        </w:r>
        <w:r w:rsidR="00272C2B">
          <w:rPr>
            <w:rFonts w:ascii="Arial" w:hAnsi="Arial" w:cs="Arial"/>
          </w:rPr>
          <w:t>LT</w:t>
        </w:r>
        <w:r w:rsidR="00272C2B" w:rsidRPr="00D91731">
          <w:rPr>
            <w:rFonts w:ascii="Arial" w:hAnsi="Arial" w:cs="Arial"/>
          </w:rPr>
          <w:t xml:space="preserve">PA guidelines; but b) 60-100% greenspace </w:t>
        </w:r>
        <w:r w:rsidR="00272C2B">
          <w:rPr>
            <w:rFonts w:ascii="Arial" w:hAnsi="Arial" w:cs="Arial"/>
          </w:rPr>
          <w:t>wa</w:t>
        </w:r>
        <w:r w:rsidR="00272C2B" w:rsidRPr="00D91731">
          <w:rPr>
            <w:rFonts w:ascii="Arial" w:hAnsi="Arial" w:cs="Arial"/>
          </w:rPr>
          <w:t xml:space="preserve">s related to </w:t>
        </w:r>
        <w:r w:rsidR="00272C2B">
          <w:rPr>
            <w:rFonts w:ascii="Arial" w:hAnsi="Arial" w:cs="Arial"/>
          </w:rPr>
          <w:t>LT</w:t>
        </w:r>
        <w:r w:rsidR="00272C2B" w:rsidRPr="00D91731">
          <w:rPr>
            <w:rFonts w:ascii="Arial" w:hAnsi="Arial" w:cs="Arial"/>
          </w:rPr>
          <w:t>PA for dog owners</w:t>
        </w:r>
        <w:r w:rsidR="00272C2B">
          <w:rPr>
            <w:rFonts w:ascii="Arial" w:hAnsi="Arial" w:cs="Arial"/>
          </w:rPr>
          <w:t>,</w:t>
        </w:r>
        <w:r w:rsidR="00272C2B" w:rsidRPr="00D91731">
          <w:rPr>
            <w:rFonts w:ascii="Arial" w:hAnsi="Arial" w:cs="Arial"/>
          </w:rPr>
          <w:t xml:space="preserve"> but not non-dog owners</w:t>
        </w:r>
      </w:moveTo>
      <w:ins w:id="159" w:author="White, Mathew" w:date="2018-01-03T10:32:00Z">
        <w:r w:rsidR="00DA789D">
          <w:rPr>
            <w:rFonts w:ascii="Arial" w:hAnsi="Arial" w:cs="Arial"/>
          </w:rPr>
          <w:t xml:space="preserve"> (although the ORs were &lt;1, the relationship was not significantly negative)</w:t>
        </w:r>
      </w:ins>
      <w:moveTo w:id="160" w:author="White, Mathew" w:date="2018-01-03T10:30:00Z">
        <w:r w:rsidR="00272C2B" w:rsidRPr="00D91731">
          <w:rPr>
            <w:rFonts w:ascii="Arial" w:hAnsi="Arial" w:cs="Arial"/>
          </w:rPr>
          <w:t xml:space="preserve">. </w:t>
        </w:r>
      </w:moveTo>
      <w:moveToRangeEnd w:id="157"/>
    </w:p>
    <w:p w14:paraId="37229E00" w14:textId="52D2A10F" w:rsidR="00DA789D" w:rsidRPr="00D91731" w:rsidDel="00DA789D" w:rsidRDefault="007A14A5" w:rsidP="00DA789D">
      <w:pPr>
        <w:spacing w:line="360" w:lineRule="auto"/>
        <w:rPr>
          <w:del w:id="161" w:author="White, Mathew" w:date="2018-01-03T10:33:00Z"/>
          <w:moveTo w:id="162" w:author="White, Mathew" w:date="2018-01-03T10:33:00Z"/>
          <w:rFonts w:ascii="Arial" w:hAnsi="Arial" w:cs="Arial"/>
        </w:rPr>
      </w:pPr>
      <w:del w:id="163" w:author="White, Mathew" w:date="2018-01-03T10:35:00Z">
        <w:r w:rsidRPr="00D91731" w:rsidDel="00DA789D">
          <w:rPr>
            <w:rFonts w:ascii="Arial" w:hAnsi="Arial" w:cs="Arial"/>
          </w:rPr>
          <w:delText xml:space="preserve">Model 4 shows </w:delText>
        </w:r>
        <w:r w:rsidR="000F65AC" w:rsidDel="00DA789D">
          <w:rPr>
            <w:rFonts w:ascii="Arial" w:hAnsi="Arial" w:cs="Arial"/>
          </w:rPr>
          <w:delText>this pattern wa</w:delText>
        </w:r>
        <w:r w:rsidRPr="00D91731" w:rsidDel="00DA789D">
          <w:rPr>
            <w:rFonts w:ascii="Arial" w:hAnsi="Arial" w:cs="Arial"/>
          </w:rPr>
          <w:delText xml:space="preserve">s maintained when </w:delText>
        </w:r>
        <w:r w:rsidR="008F1B6B" w:rsidDel="00DA789D">
          <w:rPr>
            <w:rFonts w:ascii="Arial" w:hAnsi="Arial" w:cs="Arial"/>
          </w:rPr>
          <w:delText>only</w:delText>
        </w:r>
        <w:r w:rsidR="000F65AC" w:rsidDel="00DA789D">
          <w:rPr>
            <w:rFonts w:ascii="Arial" w:hAnsi="Arial" w:cs="Arial"/>
          </w:rPr>
          <w:delText xml:space="preserve"> urban</w:delText>
        </w:r>
      </w:del>
      <w:del w:id="164" w:author="White, Mathew" w:date="2018-01-03T10:29:00Z">
        <w:r w:rsidR="000F65AC" w:rsidDel="00272C2B">
          <w:rPr>
            <w:rFonts w:ascii="Arial" w:hAnsi="Arial" w:cs="Arial"/>
          </w:rPr>
          <w:delText>-peri-urban</w:delText>
        </w:r>
      </w:del>
      <w:del w:id="165" w:author="White, Mathew" w:date="2018-01-03T10:35:00Z">
        <w:r w:rsidR="000F65AC" w:rsidDel="00DA789D">
          <w:rPr>
            <w:rFonts w:ascii="Arial" w:hAnsi="Arial" w:cs="Arial"/>
          </w:rPr>
          <w:delText xml:space="preserve"> areas were explored.</w:delText>
        </w:r>
        <w:r w:rsidRPr="00D91731" w:rsidDel="00DA789D">
          <w:rPr>
            <w:rFonts w:ascii="Arial" w:hAnsi="Arial" w:cs="Arial"/>
          </w:rPr>
          <w:delText xml:space="preserve"> </w:delText>
        </w:r>
      </w:del>
      <w:moveToRangeStart w:id="166" w:author="White, Mathew" w:date="2018-01-03T10:33:00Z" w:name="move502738953"/>
      <w:moveTo w:id="167" w:author="White, Mathew" w:date="2018-01-03T10:33:00Z">
        <w:r w:rsidR="00DA789D" w:rsidRPr="00D91731">
          <w:rPr>
            <w:rFonts w:ascii="Arial" w:hAnsi="Arial" w:cs="Arial"/>
          </w:rPr>
          <w:t xml:space="preserve">A further breakdown of results </w:t>
        </w:r>
        <w:r w:rsidR="00DA789D">
          <w:rPr>
            <w:rFonts w:ascii="Arial" w:hAnsi="Arial" w:cs="Arial"/>
          </w:rPr>
          <w:t>by dog-</w:t>
        </w:r>
        <w:r w:rsidR="00DA789D" w:rsidRPr="00D91731">
          <w:rPr>
            <w:rFonts w:ascii="Arial" w:hAnsi="Arial" w:cs="Arial"/>
          </w:rPr>
          <w:t>ownership</w:t>
        </w:r>
        <w:r w:rsidR="00DA789D">
          <w:rPr>
            <w:rFonts w:ascii="Arial" w:hAnsi="Arial" w:cs="Arial"/>
          </w:rPr>
          <w:t>,</w:t>
        </w:r>
        <w:r w:rsidR="00DA789D" w:rsidRPr="00D91731">
          <w:rPr>
            <w:rFonts w:ascii="Arial" w:hAnsi="Arial" w:cs="Arial"/>
          </w:rPr>
          <w:t xml:space="preserve"> by season is pr</w:t>
        </w:r>
        <w:r w:rsidR="00DA789D">
          <w:rPr>
            <w:rFonts w:ascii="Arial" w:hAnsi="Arial" w:cs="Arial"/>
          </w:rPr>
          <w:t>esented in Supplementary Table C</w:t>
        </w:r>
      </w:moveTo>
      <w:ins w:id="168" w:author="White, Mathew" w:date="2018-01-03T10:47:00Z">
        <w:r w:rsidR="00BF7288">
          <w:rPr>
            <w:rFonts w:ascii="Arial" w:hAnsi="Arial" w:cs="Arial"/>
          </w:rPr>
          <w:t xml:space="preserve">. Although there was some evidence that dog owners in greener </w:t>
        </w:r>
        <w:r w:rsidR="00BF7288">
          <w:rPr>
            <w:rFonts w:ascii="Arial" w:hAnsi="Arial" w:cs="Arial"/>
          </w:rPr>
          <w:lastRenderedPageBreak/>
          <w:t xml:space="preserve">areas were more likely to report recommended levels of PA in </w:t>
        </w:r>
      </w:ins>
      <w:ins w:id="169" w:author="White, Mathew" w:date="2018-01-03T10:51:00Z">
        <w:r w:rsidR="00BF7288">
          <w:rPr>
            <w:rFonts w:ascii="Arial" w:hAnsi="Arial" w:cs="Arial"/>
          </w:rPr>
          <w:t>spring</w:t>
        </w:r>
      </w:ins>
      <w:ins w:id="170" w:author="White, Mathew" w:date="2018-01-03T10:50:00Z">
        <w:r w:rsidR="00BF7288">
          <w:rPr>
            <w:rFonts w:ascii="Arial" w:hAnsi="Arial" w:cs="Arial"/>
          </w:rPr>
          <w:t xml:space="preserve">, </w:t>
        </w:r>
      </w:ins>
      <w:moveTo w:id="171" w:author="White, Mathew" w:date="2018-01-03T10:33:00Z">
        <w:del w:id="172" w:author="White, Mathew" w:date="2018-01-03T10:47:00Z">
          <w:r w:rsidR="00DA789D" w:rsidDel="00BF7288">
            <w:rPr>
              <w:rFonts w:ascii="Arial" w:hAnsi="Arial" w:cs="Arial"/>
            </w:rPr>
            <w:delText xml:space="preserve">, </w:delText>
          </w:r>
        </w:del>
        <w:del w:id="173" w:author="White, Mathew" w:date="2018-01-03T10:50:00Z">
          <w:r w:rsidR="00DA789D" w:rsidDel="00BF7288">
            <w:rPr>
              <w:rFonts w:ascii="Arial" w:hAnsi="Arial" w:cs="Arial"/>
            </w:rPr>
            <w:delText>but</w:delText>
          </w:r>
        </w:del>
        <w:r w:rsidR="00DA789D">
          <w:rPr>
            <w:rFonts w:ascii="Arial" w:hAnsi="Arial" w:cs="Arial"/>
          </w:rPr>
          <w:t xml:space="preserve"> </w:t>
        </w:r>
      </w:moveTo>
      <w:ins w:id="174" w:author="White, Mathew" w:date="2018-01-03T10:50:00Z">
        <w:r w:rsidR="00BF7288">
          <w:rPr>
            <w:rFonts w:ascii="Arial" w:hAnsi="Arial" w:cs="Arial"/>
          </w:rPr>
          <w:t xml:space="preserve">the overall seasonal pattern was unclear. </w:t>
        </w:r>
      </w:ins>
      <w:moveTo w:id="175" w:author="White, Mathew" w:date="2018-01-03T10:33:00Z">
        <w:del w:id="176" w:author="White, Mathew" w:date="2018-01-03T10:50:00Z">
          <w:r w:rsidR="00DA789D" w:rsidDel="00BF7288">
            <w:rPr>
              <w:rFonts w:ascii="Arial" w:hAnsi="Arial" w:cs="Arial"/>
            </w:rPr>
            <w:delText>no clear patterns emerged</w:delText>
          </w:r>
          <w:r w:rsidR="00DA789D" w:rsidRPr="00D91731" w:rsidDel="00BF7288">
            <w:rPr>
              <w:rFonts w:ascii="Arial" w:hAnsi="Arial" w:cs="Arial"/>
            </w:rPr>
            <w:delText xml:space="preserve">. </w:delText>
          </w:r>
        </w:del>
      </w:moveTo>
    </w:p>
    <w:moveToRangeEnd w:id="166"/>
    <w:p w14:paraId="5170DCBC" w14:textId="1CFF1026" w:rsidR="00AE0683" w:rsidRPr="00D91731" w:rsidDel="00DA789D" w:rsidRDefault="00AE0683" w:rsidP="00DA789D">
      <w:pPr>
        <w:spacing w:line="360" w:lineRule="auto"/>
        <w:rPr>
          <w:del w:id="177" w:author="White, Mathew" w:date="2018-01-03T10:33:00Z"/>
          <w:rFonts w:ascii="Arial" w:hAnsi="Arial" w:cs="Arial"/>
        </w:rPr>
      </w:pPr>
    </w:p>
    <w:p w14:paraId="71D0FBB9" w14:textId="74DAC752" w:rsidR="00E06D01" w:rsidRPr="00D91731" w:rsidRDefault="00B41487" w:rsidP="00DA789D">
      <w:pPr>
        <w:spacing w:line="360" w:lineRule="auto"/>
        <w:rPr>
          <w:rFonts w:ascii="Arial" w:hAnsi="Arial" w:cs="Arial"/>
        </w:rPr>
      </w:pPr>
      <w:moveFromRangeStart w:id="178" w:author="White, Mathew" w:date="2018-01-03T10:30:00Z" w:name="move502738756"/>
      <w:moveFrom w:id="179" w:author="White, Mathew" w:date="2018-01-03T10:30:00Z">
        <w:del w:id="180" w:author="White, Mathew" w:date="2018-01-03T10:33:00Z">
          <w:r w:rsidDel="00DA789D">
            <w:rPr>
              <w:rFonts w:ascii="Arial" w:hAnsi="Arial" w:cs="Arial"/>
            </w:rPr>
            <w:delText>F</w:delText>
          </w:r>
          <w:r w:rsidR="007A14A5" w:rsidRPr="00D91731" w:rsidDel="00DA789D">
            <w:rPr>
              <w:rFonts w:ascii="Arial" w:hAnsi="Arial" w:cs="Arial"/>
            </w:rPr>
            <w:delText xml:space="preserve">ull models for greenspace stratified by </w:delText>
          </w:r>
          <w:r w:rsidR="005132B8" w:rsidDel="00DA789D">
            <w:rPr>
              <w:rFonts w:ascii="Arial" w:hAnsi="Arial" w:cs="Arial"/>
            </w:rPr>
            <w:delText>d</w:delText>
          </w:r>
          <w:r w:rsidR="005132B8" w:rsidRPr="00D91731" w:rsidDel="00DA789D">
            <w:rPr>
              <w:rFonts w:ascii="Arial" w:hAnsi="Arial" w:cs="Arial"/>
            </w:rPr>
            <w:delText>og</w:delText>
          </w:r>
          <w:r w:rsidR="005132B8" w:rsidDel="00DA789D">
            <w:rPr>
              <w:rFonts w:ascii="Arial" w:hAnsi="Arial" w:cs="Arial"/>
            </w:rPr>
            <w:delText>-</w:delText>
          </w:r>
          <w:r w:rsidR="008F1B6B" w:rsidDel="00DA789D">
            <w:rPr>
              <w:rFonts w:ascii="Arial" w:hAnsi="Arial" w:cs="Arial"/>
            </w:rPr>
            <w:delText>o</w:delText>
          </w:r>
          <w:r w:rsidR="007A14A5" w:rsidRPr="00D91731" w:rsidDel="00DA789D">
            <w:rPr>
              <w:rFonts w:ascii="Arial" w:hAnsi="Arial" w:cs="Arial"/>
            </w:rPr>
            <w:delText xml:space="preserve">wnership are presented in Supplementary </w:delText>
          </w:r>
          <w:r w:rsidR="00AE0683" w:rsidRPr="00D91731" w:rsidDel="00DA789D">
            <w:rPr>
              <w:rFonts w:ascii="Arial" w:hAnsi="Arial" w:cs="Arial"/>
            </w:rPr>
            <w:delText xml:space="preserve">Table </w:delText>
          </w:r>
          <w:r w:rsidR="00404BB6" w:rsidRPr="00D91731" w:rsidDel="00DA789D">
            <w:rPr>
              <w:rFonts w:ascii="Arial" w:hAnsi="Arial" w:cs="Arial"/>
            </w:rPr>
            <w:delText>B</w:delText>
          </w:r>
          <w:r w:rsidR="007A14A5" w:rsidRPr="00D91731" w:rsidDel="00DA789D">
            <w:rPr>
              <w:rFonts w:ascii="Arial" w:hAnsi="Arial" w:cs="Arial"/>
            </w:rPr>
            <w:delText xml:space="preserve">, </w:delText>
          </w:r>
          <w:r w:rsidR="000F65AC" w:rsidDel="00DA789D">
            <w:rPr>
              <w:rFonts w:ascii="Arial" w:hAnsi="Arial" w:cs="Arial"/>
            </w:rPr>
            <w:delText>and</w:delText>
          </w:r>
          <w:r w:rsidR="007A14A5" w:rsidRPr="00D91731" w:rsidDel="00DA789D">
            <w:rPr>
              <w:rFonts w:ascii="Arial" w:hAnsi="Arial" w:cs="Arial"/>
            </w:rPr>
            <w:delText xml:space="preserve"> key findings presented in Figure 1. </w:delText>
          </w:r>
          <w:r w:rsidR="000F65AC" w:rsidDel="00DA789D">
            <w:rPr>
              <w:rFonts w:ascii="Arial" w:hAnsi="Arial" w:cs="Arial"/>
            </w:rPr>
            <w:delText>C</w:delText>
          </w:r>
          <w:r w:rsidR="007A14A5" w:rsidRPr="00D91731" w:rsidDel="00DA789D">
            <w:rPr>
              <w:rFonts w:ascii="Arial" w:hAnsi="Arial" w:cs="Arial"/>
            </w:rPr>
            <w:delText>ompared to living in an area with 0-19.99% greenspace, living in areas with</w:delText>
          </w:r>
          <w:r w:rsidR="00AE0683" w:rsidRPr="00D91731" w:rsidDel="00DA789D">
            <w:rPr>
              <w:rFonts w:ascii="Arial" w:hAnsi="Arial" w:cs="Arial"/>
            </w:rPr>
            <w:delText>:</w:delText>
          </w:r>
          <w:r w:rsidR="007A14A5" w:rsidRPr="00D91731" w:rsidDel="00DA789D">
            <w:rPr>
              <w:rFonts w:ascii="Arial" w:hAnsi="Arial" w:cs="Arial"/>
            </w:rPr>
            <w:delText xml:space="preserve"> a) 20-59.99% greenspace </w:delText>
          </w:r>
          <w:r w:rsidR="00A63352" w:rsidDel="00DA789D">
            <w:rPr>
              <w:rFonts w:ascii="Arial" w:hAnsi="Arial" w:cs="Arial"/>
            </w:rPr>
            <w:delText>wa</w:delText>
          </w:r>
          <w:r w:rsidR="00A63352" w:rsidRPr="00D91731" w:rsidDel="00DA789D">
            <w:rPr>
              <w:rFonts w:ascii="Arial" w:hAnsi="Arial" w:cs="Arial"/>
            </w:rPr>
            <w:delText xml:space="preserve">s </w:delText>
          </w:r>
          <w:r w:rsidR="007A14A5" w:rsidRPr="00D91731" w:rsidDel="00DA789D">
            <w:rPr>
              <w:rFonts w:ascii="Arial" w:hAnsi="Arial" w:cs="Arial"/>
            </w:rPr>
            <w:delText xml:space="preserve">unrelated to the </w:delText>
          </w:r>
          <w:r w:rsidR="00A44A63" w:rsidDel="00DA789D">
            <w:rPr>
              <w:rFonts w:ascii="Arial" w:hAnsi="Arial" w:cs="Arial"/>
            </w:rPr>
            <w:delText>o</w:delText>
          </w:r>
          <w:r w:rsidR="00AE0683" w:rsidRPr="00D91731" w:rsidDel="00DA789D">
            <w:rPr>
              <w:rFonts w:ascii="Arial" w:hAnsi="Arial" w:cs="Arial"/>
            </w:rPr>
            <w:delText xml:space="preserve">dds of achieving </w:delText>
          </w:r>
          <w:r w:rsidR="00A63352" w:rsidDel="00DA789D">
            <w:rPr>
              <w:rFonts w:ascii="Arial" w:hAnsi="Arial" w:cs="Arial"/>
            </w:rPr>
            <w:delText>LT</w:delText>
          </w:r>
          <w:r w:rsidR="00AE0683" w:rsidRPr="00D91731" w:rsidDel="00DA789D">
            <w:rPr>
              <w:rFonts w:ascii="Arial" w:hAnsi="Arial" w:cs="Arial"/>
            </w:rPr>
            <w:delText>PA guidelines;</w:delText>
          </w:r>
          <w:r w:rsidR="007A14A5" w:rsidRPr="00D91731" w:rsidDel="00DA789D">
            <w:rPr>
              <w:rFonts w:ascii="Arial" w:hAnsi="Arial" w:cs="Arial"/>
            </w:rPr>
            <w:delText xml:space="preserve"> but </w:delText>
          </w:r>
          <w:bookmarkStart w:id="181" w:name="_Hlk480971584"/>
          <w:r w:rsidR="007A14A5" w:rsidRPr="00D91731" w:rsidDel="00DA789D">
            <w:rPr>
              <w:rFonts w:ascii="Arial" w:hAnsi="Arial" w:cs="Arial"/>
            </w:rPr>
            <w:delText xml:space="preserve">b) 60-100% greenspace </w:delText>
          </w:r>
          <w:r w:rsidR="00A63352" w:rsidDel="00DA789D">
            <w:rPr>
              <w:rFonts w:ascii="Arial" w:hAnsi="Arial" w:cs="Arial"/>
            </w:rPr>
            <w:delText>wa</w:delText>
          </w:r>
          <w:r w:rsidR="00A63352" w:rsidRPr="00D91731" w:rsidDel="00DA789D">
            <w:rPr>
              <w:rFonts w:ascii="Arial" w:hAnsi="Arial" w:cs="Arial"/>
            </w:rPr>
            <w:delText xml:space="preserve">s </w:delText>
          </w:r>
          <w:r w:rsidR="007A14A5" w:rsidRPr="00D91731" w:rsidDel="00DA789D">
            <w:rPr>
              <w:rFonts w:ascii="Arial" w:hAnsi="Arial" w:cs="Arial"/>
            </w:rPr>
            <w:delText xml:space="preserve">related to </w:delText>
          </w:r>
          <w:r w:rsidR="00A63352" w:rsidDel="00DA789D">
            <w:rPr>
              <w:rFonts w:ascii="Arial" w:hAnsi="Arial" w:cs="Arial"/>
            </w:rPr>
            <w:delText>LT</w:delText>
          </w:r>
          <w:r w:rsidR="007A14A5" w:rsidRPr="00D91731" w:rsidDel="00DA789D">
            <w:rPr>
              <w:rFonts w:ascii="Arial" w:hAnsi="Arial" w:cs="Arial"/>
            </w:rPr>
            <w:delText>PA for dog owners</w:delText>
          </w:r>
          <w:r w:rsidR="00A44A63" w:rsidDel="00DA789D">
            <w:rPr>
              <w:rFonts w:ascii="Arial" w:hAnsi="Arial" w:cs="Arial"/>
            </w:rPr>
            <w:delText>,</w:delText>
          </w:r>
          <w:r w:rsidR="007A14A5" w:rsidRPr="00D91731" w:rsidDel="00DA789D">
            <w:rPr>
              <w:rFonts w:ascii="Arial" w:hAnsi="Arial" w:cs="Arial"/>
            </w:rPr>
            <w:delText xml:space="preserve"> but not non-dog owners</w:delText>
          </w:r>
          <w:bookmarkEnd w:id="181"/>
          <w:r w:rsidR="007A14A5" w:rsidRPr="00D91731" w:rsidDel="00DA789D">
            <w:rPr>
              <w:rFonts w:ascii="Arial" w:hAnsi="Arial" w:cs="Arial"/>
            </w:rPr>
            <w:delText xml:space="preserve">. </w:delText>
          </w:r>
        </w:del>
      </w:moveFrom>
      <w:moveFromRangeStart w:id="182" w:author="White, Mathew" w:date="2018-01-03T10:33:00Z" w:name="move502738953"/>
      <w:moveFromRangeEnd w:id="178"/>
      <w:moveFrom w:id="183" w:author="White, Mathew" w:date="2018-01-03T10:33:00Z">
        <w:r w:rsidR="00E06D01" w:rsidRPr="00D91731" w:rsidDel="00DA789D">
          <w:rPr>
            <w:rFonts w:ascii="Arial" w:hAnsi="Arial" w:cs="Arial"/>
          </w:rPr>
          <w:t xml:space="preserve">A </w:t>
        </w:r>
        <w:r w:rsidR="00AE0683" w:rsidRPr="00D91731" w:rsidDel="00DA789D">
          <w:rPr>
            <w:rFonts w:ascii="Arial" w:hAnsi="Arial" w:cs="Arial"/>
          </w:rPr>
          <w:t xml:space="preserve">further </w:t>
        </w:r>
        <w:r w:rsidR="00E06D01" w:rsidRPr="00D91731" w:rsidDel="00DA789D">
          <w:rPr>
            <w:rFonts w:ascii="Arial" w:hAnsi="Arial" w:cs="Arial"/>
          </w:rPr>
          <w:t xml:space="preserve">breakdown of results </w:t>
        </w:r>
        <w:r w:rsidDel="00DA789D">
          <w:rPr>
            <w:rFonts w:ascii="Arial" w:hAnsi="Arial" w:cs="Arial"/>
          </w:rPr>
          <w:t xml:space="preserve">by </w:t>
        </w:r>
        <w:r w:rsidR="000F65AC" w:rsidDel="00DA789D">
          <w:rPr>
            <w:rFonts w:ascii="Arial" w:hAnsi="Arial" w:cs="Arial"/>
          </w:rPr>
          <w:t>dog-</w:t>
        </w:r>
        <w:r w:rsidR="00AE0683" w:rsidRPr="00D91731" w:rsidDel="00DA789D">
          <w:rPr>
            <w:rFonts w:ascii="Arial" w:hAnsi="Arial" w:cs="Arial"/>
          </w:rPr>
          <w:t>ownership</w:t>
        </w:r>
        <w:r w:rsidDel="00DA789D">
          <w:rPr>
            <w:rFonts w:ascii="Arial" w:hAnsi="Arial" w:cs="Arial"/>
          </w:rPr>
          <w:t>,</w:t>
        </w:r>
        <w:r w:rsidR="00AE0683" w:rsidRPr="00D91731" w:rsidDel="00DA789D">
          <w:rPr>
            <w:rFonts w:ascii="Arial" w:hAnsi="Arial" w:cs="Arial"/>
          </w:rPr>
          <w:t xml:space="preserve"> by season</w:t>
        </w:r>
        <w:r w:rsidR="00E06D01" w:rsidRPr="00D91731" w:rsidDel="00DA789D">
          <w:rPr>
            <w:rFonts w:ascii="Arial" w:hAnsi="Arial" w:cs="Arial"/>
          </w:rPr>
          <w:t xml:space="preserve"> is pr</w:t>
        </w:r>
        <w:r w:rsidR="000F65AC" w:rsidDel="00DA789D">
          <w:rPr>
            <w:rFonts w:ascii="Arial" w:hAnsi="Arial" w:cs="Arial"/>
          </w:rPr>
          <w:t>esented in Supplementary Table C</w:t>
        </w:r>
        <w:r w:rsidR="00A44A63" w:rsidDel="00DA789D">
          <w:rPr>
            <w:rFonts w:ascii="Arial" w:hAnsi="Arial" w:cs="Arial"/>
          </w:rPr>
          <w:t>,</w:t>
        </w:r>
        <w:r w:rsidR="0091039B" w:rsidDel="00DA789D">
          <w:rPr>
            <w:rFonts w:ascii="Arial" w:hAnsi="Arial" w:cs="Arial"/>
          </w:rPr>
          <w:t xml:space="preserve"> but no clear patterns emerged</w:t>
        </w:r>
        <w:r w:rsidR="00AE0683" w:rsidRPr="00D91731" w:rsidDel="00DA789D">
          <w:rPr>
            <w:rFonts w:ascii="Arial" w:hAnsi="Arial" w:cs="Arial"/>
          </w:rPr>
          <w:t xml:space="preserve">. </w:t>
        </w:r>
      </w:moveFrom>
      <w:moveFromRangeEnd w:id="182"/>
    </w:p>
    <w:p w14:paraId="7955E9D4" w14:textId="77777777" w:rsidR="00404BB6" w:rsidRPr="00D91731" w:rsidRDefault="00404BB6" w:rsidP="007A14A5">
      <w:pPr>
        <w:spacing w:line="360" w:lineRule="auto"/>
        <w:rPr>
          <w:rFonts w:ascii="Arial" w:hAnsi="Arial" w:cs="Arial"/>
        </w:rPr>
      </w:pPr>
    </w:p>
    <w:p w14:paraId="6FF87382" w14:textId="77777777" w:rsidR="00D91731" w:rsidRPr="00D91731" w:rsidRDefault="00D91731" w:rsidP="007A14A5">
      <w:pPr>
        <w:rPr>
          <w:rFonts w:ascii="Arial" w:hAnsi="Arial" w:cs="Arial"/>
        </w:rPr>
      </w:pPr>
    </w:p>
    <w:p w14:paraId="2974280E" w14:textId="77777777" w:rsidR="00D91731" w:rsidRPr="00D91731" w:rsidRDefault="00D91731">
      <w:pPr>
        <w:rPr>
          <w:rFonts w:ascii="Arial" w:hAnsi="Arial" w:cs="Arial"/>
        </w:rPr>
      </w:pPr>
      <w:r w:rsidRPr="00D91731">
        <w:rPr>
          <w:rFonts w:ascii="Arial" w:hAnsi="Arial" w:cs="Arial"/>
        </w:rPr>
        <w:br w:type="page"/>
      </w:r>
    </w:p>
    <w:p w14:paraId="6831753A" w14:textId="77777777" w:rsidR="00D91731" w:rsidRPr="0014262B" w:rsidRDefault="00D91731" w:rsidP="00D91731">
      <w:pPr>
        <w:jc w:val="center"/>
        <w:rPr>
          <w:rFonts w:ascii="Arial" w:hAnsi="Arial" w:cs="Arial"/>
          <w:b/>
        </w:rPr>
      </w:pPr>
      <w:r w:rsidRPr="0014262B">
        <w:rPr>
          <w:rFonts w:ascii="Arial" w:hAnsi="Arial" w:cs="Arial"/>
          <w:b/>
        </w:rPr>
        <w:lastRenderedPageBreak/>
        <w:t>Discussion</w:t>
      </w:r>
    </w:p>
    <w:p w14:paraId="3EBA2FDD" w14:textId="69659EB6" w:rsidR="00E25F79" w:rsidRPr="0085596A" w:rsidDel="0085596A" w:rsidRDefault="009B7D17" w:rsidP="000F65AC">
      <w:pPr>
        <w:spacing w:after="0" w:line="360" w:lineRule="auto"/>
        <w:rPr>
          <w:del w:id="184" w:author="White, Mathew" w:date="2018-01-03T11:02:00Z"/>
          <w:rFonts w:ascii="Arial" w:hAnsi="Arial" w:cs="Arial"/>
        </w:rPr>
      </w:pPr>
      <w:r w:rsidRPr="000F65AC">
        <w:rPr>
          <w:rFonts w:ascii="Arial" w:hAnsi="Arial" w:cs="Arial"/>
        </w:rPr>
        <w:t>Supporting some previous work</w:t>
      </w:r>
      <w:proofErr w:type="gramStart"/>
      <w:r w:rsidRPr="000F65AC">
        <w:rPr>
          <w:rFonts w:ascii="Arial" w:hAnsi="Arial" w:cs="Arial"/>
        </w:rPr>
        <w:t>,</w:t>
      </w:r>
      <w:r w:rsidR="00AB6AE0" w:rsidRPr="00AB6AE0">
        <w:rPr>
          <w:rFonts w:ascii="Arial" w:hAnsi="Arial" w:cs="Arial"/>
          <w:vertAlign w:val="superscript"/>
        </w:rPr>
        <w:t>[</w:t>
      </w:r>
      <w:proofErr w:type="gramEnd"/>
      <w:r w:rsidR="00AB6AE0" w:rsidRPr="00AB6AE0">
        <w:rPr>
          <w:rFonts w:ascii="Arial" w:hAnsi="Arial" w:cs="Arial"/>
          <w:vertAlign w:val="superscript"/>
        </w:rPr>
        <w:t>7</w:t>
      </w:r>
      <w:r w:rsidR="00E25F79">
        <w:rPr>
          <w:rFonts w:ascii="Arial" w:hAnsi="Arial" w:cs="Arial"/>
          <w:vertAlign w:val="superscript"/>
        </w:rPr>
        <w:t>-11</w:t>
      </w:r>
      <w:r w:rsidR="00AB6AE0" w:rsidRPr="00AB6AE0">
        <w:rPr>
          <w:rFonts w:ascii="Arial" w:hAnsi="Arial" w:cs="Arial"/>
          <w:vertAlign w:val="superscript"/>
        </w:rPr>
        <w:t>]</w:t>
      </w:r>
      <w:r w:rsidR="00AB6AE0" w:rsidRPr="000F65AC">
        <w:rPr>
          <w:rFonts w:ascii="Arial" w:hAnsi="Arial" w:cs="Arial"/>
        </w:rPr>
        <w:t xml:space="preserve"> </w:t>
      </w:r>
      <w:r w:rsidR="00B0041A">
        <w:rPr>
          <w:rFonts w:ascii="Arial" w:hAnsi="Arial" w:cs="Arial"/>
        </w:rPr>
        <w:t xml:space="preserve">we </w:t>
      </w:r>
      <w:r w:rsidR="00DF1B5F" w:rsidRPr="000F65AC">
        <w:rPr>
          <w:rFonts w:ascii="Arial" w:hAnsi="Arial" w:cs="Arial"/>
        </w:rPr>
        <w:t>found</w:t>
      </w:r>
      <w:r w:rsidRPr="000F65AC">
        <w:rPr>
          <w:rFonts w:ascii="Arial" w:hAnsi="Arial" w:cs="Arial"/>
        </w:rPr>
        <w:t xml:space="preserve"> a positive relationship between </w:t>
      </w:r>
      <w:r w:rsidR="00B0041A" w:rsidRPr="000F65AC">
        <w:rPr>
          <w:rFonts w:ascii="Arial" w:hAnsi="Arial" w:cs="Arial"/>
        </w:rPr>
        <w:t xml:space="preserve">neighbourhood </w:t>
      </w:r>
      <w:r w:rsidRPr="000F65AC">
        <w:rPr>
          <w:rFonts w:ascii="Arial" w:hAnsi="Arial" w:cs="Arial"/>
        </w:rPr>
        <w:t xml:space="preserve">greenspace </w:t>
      </w:r>
      <w:r w:rsidR="00B0041A">
        <w:rPr>
          <w:rFonts w:ascii="Arial" w:hAnsi="Arial" w:cs="Arial"/>
        </w:rPr>
        <w:t>and the</w:t>
      </w:r>
      <w:r w:rsidRPr="000F65AC">
        <w:rPr>
          <w:rFonts w:ascii="Arial" w:hAnsi="Arial" w:cs="Arial"/>
        </w:rPr>
        <w:t xml:space="preserve"> odds of achieving recommended levels of physical activity, through </w:t>
      </w:r>
      <w:r w:rsidR="00E25F79">
        <w:rPr>
          <w:rFonts w:ascii="Arial" w:hAnsi="Arial" w:cs="Arial"/>
        </w:rPr>
        <w:t>leisure</w:t>
      </w:r>
      <w:r w:rsidR="00A44A63" w:rsidRPr="000F65AC">
        <w:rPr>
          <w:rFonts w:ascii="Arial" w:hAnsi="Arial" w:cs="Arial"/>
        </w:rPr>
        <w:t xml:space="preserve"> </w:t>
      </w:r>
      <w:r w:rsidRPr="000F65AC">
        <w:rPr>
          <w:rFonts w:ascii="Arial" w:hAnsi="Arial" w:cs="Arial"/>
        </w:rPr>
        <w:t xml:space="preserve">and </w:t>
      </w:r>
      <w:r w:rsidR="00B0041A">
        <w:rPr>
          <w:rFonts w:ascii="Arial" w:hAnsi="Arial" w:cs="Arial"/>
        </w:rPr>
        <w:t>travel-</w:t>
      </w:r>
      <w:r w:rsidR="00AB6AE0">
        <w:rPr>
          <w:rFonts w:ascii="Arial" w:hAnsi="Arial" w:cs="Arial"/>
        </w:rPr>
        <w:t xml:space="preserve">related activities </w:t>
      </w:r>
      <w:ins w:id="185" w:author="White, Mathew" w:date="2018-01-04T11:57:00Z">
        <w:r w:rsidR="00ED2FF5">
          <w:rPr>
            <w:rFonts w:ascii="Arial" w:hAnsi="Arial" w:cs="Arial"/>
          </w:rPr>
          <w:t xml:space="preserve">(LTPA) </w:t>
        </w:r>
      </w:ins>
      <w:r w:rsidR="00AB6AE0">
        <w:rPr>
          <w:rFonts w:ascii="Arial" w:hAnsi="Arial" w:cs="Arial"/>
        </w:rPr>
        <w:t>alone</w:t>
      </w:r>
      <w:del w:id="186" w:author="White, Mathew" w:date="2018-01-04T11:57:00Z">
        <w:r w:rsidR="00E25F79" w:rsidDel="00ED2FF5">
          <w:rPr>
            <w:rFonts w:ascii="Arial" w:hAnsi="Arial" w:cs="Arial"/>
          </w:rPr>
          <w:delText xml:space="preserve"> (i.e. LTPA)</w:delText>
        </w:r>
      </w:del>
      <w:r w:rsidR="00AB6AE0">
        <w:rPr>
          <w:rFonts w:ascii="Arial" w:hAnsi="Arial" w:cs="Arial"/>
        </w:rPr>
        <w:t>.</w:t>
      </w:r>
      <w:r w:rsidRPr="000F65AC">
        <w:rPr>
          <w:rFonts w:ascii="Arial" w:hAnsi="Arial" w:cs="Arial"/>
        </w:rPr>
        <w:t xml:space="preserve"> Extending previous findings, this relationship</w:t>
      </w:r>
      <w:r w:rsidR="00DF1B5F" w:rsidRPr="000F65AC">
        <w:rPr>
          <w:rFonts w:ascii="Arial" w:hAnsi="Arial" w:cs="Arial"/>
        </w:rPr>
        <w:t xml:space="preserve"> was</w:t>
      </w:r>
      <w:r w:rsidRPr="000F65AC">
        <w:rPr>
          <w:rFonts w:ascii="Arial" w:hAnsi="Arial" w:cs="Arial"/>
        </w:rPr>
        <w:t xml:space="preserve"> found for dog owners, </w:t>
      </w:r>
      <w:r w:rsidR="00DF1B5F" w:rsidRPr="000F65AC">
        <w:rPr>
          <w:rFonts w:ascii="Arial" w:hAnsi="Arial" w:cs="Arial"/>
        </w:rPr>
        <w:t>but</w:t>
      </w:r>
      <w:r w:rsidRPr="000F65AC">
        <w:rPr>
          <w:rFonts w:ascii="Arial" w:hAnsi="Arial" w:cs="Arial"/>
        </w:rPr>
        <w:t xml:space="preserve"> not</w:t>
      </w:r>
      <w:r w:rsidR="00B0041A">
        <w:rPr>
          <w:rFonts w:ascii="Arial" w:hAnsi="Arial" w:cs="Arial"/>
        </w:rPr>
        <w:t xml:space="preserve"> for non-dog owners. Given that:</w:t>
      </w:r>
      <w:r w:rsidRPr="000F65AC">
        <w:rPr>
          <w:rFonts w:ascii="Arial" w:hAnsi="Arial" w:cs="Arial"/>
        </w:rPr>
        <w:t xml:space="preserve"> </w:t>
      </w:r>
      <w:r w:rsidR="00DF1B5F" w:rsidRPr="000F65AC">
        <w:rPr>
          <w:rFonts w:ascii="Arial" w:hAnsi="Arial" w:cs="Arial"/>
        </w:rPr>
        <w:t xml:space="preserve">a) </w:t>
      </w:r>
      <w:r w:rsidRPr="000F65AC">
        <w:rPr>
          <w:rFonts w:ascii="Arial" w:hAnsi="Arial" w:cs="Arial"/>
        </w:rPr>
        <w:t>on average, dog owners walk their dogs for 160 minutes per week</w:t>
      </w:r>
      <w:proofErr w:type="gramStart"/>
      <w:r w:rsidR="00DF1B5F" w:rsidRPr="000F65AC">
        <w:rPr>
          <w:rFonts w:ascii="Arial" w:hAnsi="Arial" w:cs="Arial"/>
        </w:rPr>
        <w:t>;</w:t>
      </w:r>
      <w:r w:rsidR="00AB6AE0" w:rsidRPr="00AB6AE0">
        <w:rPr>
          <w:rFonts w:ascii="Arial" w:hAnsi="Arial" w:cs="Arial"/>
          <w:vertAlign w:val="superscript"/>
        </w:rPr>
        <w:t>[</w:t>
      </w:r>
      <w:proofErr w:type="gramEnd"/>
      <w:r w:rsidR="00E25F79">
        <w:rPr>
          <w:rFonts w:ascii="Arial" w:hAnsi="Arial" w:cs="Arial"/>
          <w:vertAlign w:val="superscript"/>
        </w:rPr>
        <w:t>2</w:t>
      </w:r>
      <w:ins w:id="187" w:author="Lewis Elliott" w:date="2018-01-05T12:44:00Z">
        <w:r w:rsidR="00705FF4">
          <w:rPr>
            <w:rFonts w:ascii="Arial" w:hAnsi="Arial" w:cs="Arial"/>
            <w:vertAlign w:val="superscript"/>
          </w:rPr>
          <w:t>4</w:t>
        </w:r>
      </w:ins>
      <w:del w:id="188" w:author="Lewis Elliott" w:date="2018-01-05T12:44:00Z">
        <w:r w:rsidR="00E25F79" w:rsidDel="00705FF4">
          <w:rPr>
            <w:rFonts w:ascii="Arial" w:hAnsi="Arial" w:cs="Arial"/>
            <w:vertAlign w:val="superscript"/>
          </w:rPr>
          <w:delText>2</w:delText>
        </w:r>
      </w:del>
      <w:r w:rsidR="00AB6AE0" w:rsidRPr="00AB6AE0">
        <w:rPr>
          <w:rFonts w:ascii="Arial" w:hAnsi="Arial" w:cs="Arial"/>
          <w:vertAlign w:val="superscript"/>
        </w:rPr>
        <w:t>]</w:t>
      </w:r>
      <w:r w:rsidR="00DF1B5F" w:rsidRPr="00AB6AE0">
        <w:rPr>
          <w:rFonts w:ascii="Arial" w:hAnsi="Arial" w:cs="Arial"/>
          <w:vertAlign w:val="superscript"/>
        </w:rPr>
        <w:t xml:space="preserve"> </w:t>
      </w:r>
      <w:r w:rsidR="00DF1B5F" w:rsidRPr="000F65AC">
        <w:rPr>
          <w:rFonts w:ascii="Arial" w:hAnsi="Arial" w:cs="Arial"/>
        </w:rPr>
        <w:t>b)</w:t>
      </w:r>
      <w:r w:rsidRPr="000F65AC">
        <w:rPr>
          <w:rFonts w:ascii="Arial" w:hAnsi="Arial" w:cs="Arial"/>
        </w:rPr>
        <w:t xml:space="preserve"> most dog</w:t>
      </w:r>
      <w:r w:rsidR="00A63352">
        <w:rPr>
          <w:rFonts w:ascii="Arial" w:hAnsi="Arial" w:cs="Arial"/>
        </w:rPr>
        <w:t xml:space="preserve"> </w:t>
      </w:r>
      <w:r w:rsidRPr="000F65AC">
        <w:rPr>
          <w:rFonts w:ascii="Arial" w:hAnsi="Arial" w:cs="Arial"/>
        </w:rPr>
        <w:t>walks are</w:t>
      </w:r>
      <w:r w:rsidR="00B0041A">
        <w:rPr>
          <w:rFonts w:ascii="Arial" w:hAnsi="Arial" w:cs="Arial"/>
        </w:rPr>
        <w:t xml:space="preserve"> within a 2 mile radius of home;</w:t>
      </w:r>
      <w:r w:rsidR="00AB6AE0" w:rsidRPr="00AB6AE0">
        <w:rPr>
          <w:rFonts w:ascii="Arial" w:hAnsi="Arial" w:cs="Arial"/>
          <w:vertAlign w:val="superscript"/>
        </w:rPr>
        <w:t>[</w:t>
      </w:r>
      <w:r w:rsidR="00E25F79" w:rsidRPr="00AB6AE0">
        <w:rPr>
          <w:rFonts w:ascii="Arial" w:hAnsi="Arial" w:cs="Arial"/>
          <w:vertAlign w:val="superscript"/>
        </w:rPr>
        <w:t>2</w:t>
      </w:r>
      <w:ins w:id="189" w:author="Lewis Elliott" w:date="2018-01-05T12:45:00Z">
        <w:r w:rsidR="00705FF4">
          <w:rPr>
            <w:rFonts w:ascii="Arial" w:hAnsi="Arial" w:cs="Arial"/>
            <w:vertAlign w:val="superscript"/>
          </w:rPr>
          <w:t>9</w:t>
        </w:r>
      </w:ins>
      <w:del w:id="190" w:author="Lewis Elliott" w:date="2018-01-05T12:45:00Z">
        <w:r w:rsidR="00E25F79" w:rsidDel="00705FF4">
          <w:rPr>
            <w:rFonts w:ascii="Arial" w:hAnsi="Arial" w:cs="Arial"/>
            <w:vertAlign w:val="superscript"/>
          </w:rPr>
          <w:delText>7</w:delText>
        </w:r>
      </w:del>
      <w:r w:rsidR="00AB6AE0" w:rsidRPr="00AB6AE0">
        <w:rPr>
          <w:rFonts w:ascii="Arial" w:hAnsi="Arial" w:cs="Arial"/>
          <w:vertAlign w:val="superscript"/>
        </w:rPr>
        <w:t>]</w:t>
      </w:r>
      <w:r w:rsidRPr="00AB6AE0">
        <w:rPr>
          <w:rFonts w:ascii="Arial" w:hAnsi="Arial" w:cs="Arial"/>
          <w:vertAlign w:val="superscript"/>
        </w:rPr>
        <w:t xml:space="preserve"> </w:t>
      </w:r>
      <w:r w:rsidR="00DF1B5F" w:rsidRPr="000F65AC">
        <w:rPr>
          <w:rFonts w:ascii="Arial" w:hAnsi="Arial" w:cs="Arial"/>
        </w:rPr>
        <w:t xml:space="preserve">and c) dog walks are </w:t>
      </w:r>
      <w:r w:rsidR="00AB6AE0">
        <w:rPr>
          <w:rFonts w:ascii="Arial" w:hAnsi="Arial" w:cs="Arial"/>
        </w:rPr>
        <w:t>the most frequent activity ≥</w:t>
      </w:r>
      <w:r w:rsidR="00DF1B5F" w:rsidRPr="000F65AC">
        <w:rPr>
          <w:rFonts w:ascii="Arial" w:hAnsi="Arial" w:cs="Arial"/>
        </w:rPr>
        <w:t>30 minutes engaged in England’s greenspaces,</w:t>
      </w:r>
      <w:r w:rsidR="00AB6AE0" w:rsidRPr="00AB6AE0">
        <w:rPr>
          <w:rFonts w:ascii="Arial" w:hAnsi="Arial" w:cs="Arial"/>
          <w:vertAlign w:val="superscript"/>
        </w:rPr>
        <w:t>[</w:t>
      </w:r>
      <w:r w:rsidR="00E25F79">
        <w:rPr>
          <w:rFonts w:ascii="Arial" w:hAnsi="Arial" w:cs="Arial"/>
          <w:vertAlign w:val="superscript"/>
        </w:rPr>
        <w:t>2</w:t>
      </w:r>
      <w:del w:id="191" w:author="Lewis Elliott" w:date="2018-01-05T12:45:00Z">
        <w:r w:rsidR="00E25F79" w:rsidDel="00705FF4">
          <w:rPr>
            <w:rFonts w:ascii="Arial" w:hAnsi="Arial" w:cs="Arial"/>
            <w:vertAlign w:val="superscript"/>
          </w:rPr>
          <w:delText>6</w:delText>
        </w:r>
      </w:del>
      <w:ins w:id="192" w:author="Lewis Elliott" w:date="2018-01-05T12:45:00Z">
        <w:r w:rsidR="00705FF4">
          <w:rPr>
            <w:rFonts w:ascii="Arial" w:hAnsi="Arial" w:cs="Arial"/>
            <w:vertAlign w:val="superscript"/>
          </w:rPr>
          <w:t>8</w:t>
        </w:r>
      </w:ins>
      <w:r w:rsidR="00AB6AE0" w:rsidRPr="00AB6AE0">
        <w:rPr>
          <w:rFonts w:ascii="Arial" w:hAnsi="Arial" w:cs="Arial"/>
          <w:vertAlign w:val="superscript"/>
        </w:rPr>
        <w:t>]</w:t>
      </w:r>
      <w:r w:rsidR="00DF1B5F" w:rsidRPr="00AB6AE0">
        <w:rPr>
          <w:rFonts w:ascii="Arial" w:hAnsi="Arial" w:cs="Arial"/>
          <w:vertAlign w:val="superscript"/>
        </w:rPr>
        <w:t xml:space="preserve"> </w:t>
      </w:r>
      <w:r w:rsidRPr="000F65AC">
        <w:rPr>
          <w:rFonts w:ascii="Arial" w:hAnsi="Arial" w:cs="Arial"/>
        </w:rPr>
        <w:t xml:space="preserve">our findings support the contention that the positive association between local greenspace and </w:t>
      </w:r>
      <w:r w:rsidR="00E25F79">
        <w:rPr>
          <w:rFonts w:ascii="Arial" w:hAnsi="Arial" w:cs="Arial"/>
        </w:rPr>
        <w:t>LT</w:t>
      </w:r>
      <w:r w:rsidRPr="000F65AC">
        <w:rPr>
          <w:rFonts w:ascii="Arial" w:hAnsi="Arial" w:cs="Arial"/>
        </w:rPr>
        <w:t xml:space="preserve">PA in </w:t>
      </w:r>
      <w:r w:rsidR="00AB6AE0">
        <w:rPr>
          <w:rFonts w:ascii="Arial" w:hAnsi="Arial" w:cs="Arial"/>
        </w:rPr>
        <w:t>the MENE</w:t>
      </w:r>
      <w:r w:rsidR="00A44A63">
        <w:rPr>
          <w:rFonts w:ascii="Arial" w:hAnsi="Arial" w:cs="Arial"/>
        </w:rPr>
        <w:t xml:space="preserve"> data</w:t>
      </w:r>
      <w:r w:rsidRPr="000F65AC">
        <w:rPr>
          <w:rFonts w:ascii="Arial" w:hAnsi="Arial" w:cs="Arial"/>
        </w:rPr>
        <w:t xml:space="preserve">, is largely accounted for by dog owners walking their dogs in these locations. </w:t>
      </w:r>
      <w:ins w:id="193" w:author="White, Mathew" w:date="2018-01-03T11:03:00Z">
        <w:r w:rsidR="0085596A">
          <w:rPr>
            <w:rFonts w:ascii="Arial" w:hAnsi="Arial" w:cs="Arial"/>
          </w:rPr>
          <w:t>Although we recognise the possibility that dog-ownership may be particularly good at motivating people to take exercise in inclement weather (e.g. Winter</w:t>
        </w:r>
        <w:proofErr w:type="gramStart"/>
        <w:r w:rsidR="0085596A">
          <w:rPr>
            <w:rFonts w:ascii="Arial" w:hAnsi="Arial" w:cs="Arial"/>
          </w:rPr>
          <w:t>)</w:t>
        </w:r>
        <w:r w:rsidR="0085596A" w:rsidRPr="0091039B">
          <w:rPr>
            <w:rFonts w:ascii="Arial" w:hAnsi="Arial" w:cs="Arial"/>
            <w:vertAlign w:val="superscript"/>
          </w:rPr>
          <w:t>[</w:t>
        </w:r>
        <w:proofErr w:type="gramEnd"/>
        <w:del w:id="194" w:author="Lewis Elliott" w:date="2018-01-05T12:45:00Z">
          <w:r w:rsidR="0085596A" w:rsidDel="00705FF4">
            <w:rPr>
              <w:rFonts w:ascii="Arial" w:hAnsi="Arial" w:cs="Arial"/>
              <w:vertAlign w:val="superscript"/>
            </w:rPr>
            <w:delText>35</w:delText>
          </w:r>
        </w:del>
        <w:del w:id="195" w:author="Lewis Elliott" w:date="2018-01-05T12:32:00Z">
          <w:r w:rsidR="0085596A" w:rsidDel="00705FF4">
            <w:rPr>
              <w:rFonts w:ascii="Arial" w:hAnsi="Arial" w:cs="Arial"/>
              <w:vertAlign w:val="superscript"/>
            </w:rPr>
            <w:delText>,</w:delText>
          </w:r>
        </w:del>
        <w:del w:id="196" w:author="Lewis Elliott" w:date="2018-01-05T12:45:00Z">
          <w:r w:rsidR="0085596A" w:rsidDel="00705FF4">
            <w:rPr>
              <w:rFonts w:ascii="Arial" w:hAnsi="Arial" w:cs="Arial"/>
              <w:vertAlign w:val="superscript"/>
            </w:rPr>
            <w:delText>3</w:delText>
          </w:r>
        </w:del>
        <w:del w:id="197" w:author="Lewis Elliott" w:date="2018-01-05T12:32:00Z">
          <w:r w:rsidR="0085596A" w:rsidDel="00705FF4">
            <w:rPr>
              <w:rFonts w:ascii="Arial" w:hAnsi="Arial" w:cs="Arial"/>
              <w:vertAlign w:val="superscript"/>
            </w:rPr>
            <w:delText>6</w:delText>
          </w:r>
        </w:del>
      </w:ins>
      <w:ins w:id="198" w:author="Lewis Elliott" w:date="2018-01-05T12:45:00Z">
        <w:r w:rsidR="00705FF4">
          <w:rPr>
            <w:rFonts w:ascii="Arial" w:hAnsi="Arial" w:cs="Arial"/>
            <w:vertAlign w:val="superscript"/>
          </w:rPr>
          <w:t>37-39</w:t>
        </w:r>
      </w:ins>
      <w:ins w:id="199" w:author="White, Mathew" w:date="2018-01-03T11:03:00Z">
        <w:r w:rsidR="0085596A" w:rsidRPr="0091039B">
          <w:rPr>
            <w:rFonts w:ascii="Arial" w:hAnsi="Arial" w:cs="Arial"/>
            <w:vertAlign w:val="superscript"/>
          </w:rPr>
          <w:t xml:space="preserve">] </w:t>
        </w:r>
        <w:r w:rsidR="0085596A">
          <w:rPr>
            <w:rFonts w:ascii="Arial" w:hAnsi="Arial" w:cs="Arial"/>
          </w:rPr>
          <w:t xml:space="preserve">, the </w:t>
        </w:r>
      </w:ins>
      <w:del w:id="200" w:author="White, Mathew" w:date="2018-01-03T11:03:00Z">
        <w:r w:rsidR="00697267" w:rsidDel="0085596A">
          <w:rPr>
            <w:rFonts w:ascii="Arial" w:hAnsi="Arial" w:cs="Arial"/>
          </w:rPr>
          <w:delText xml:space="preserve">The </w:delText>
        </w:r>
      </w:del>
      <w:r w:rsidR="00697267">
        <w:rPr>
          <w:rFonts w:ascii="Arial" w:hAnsi="Arial" w:cs="Arial"/>
        </w:rPr>
        <w:t>current research found no clear relation</w:t>
      </w:r>
      <w:r w:rsidR="00D507B2">
        <w:rPr>
          <w:rFonts w:ascii="Arial" w:hAnsi="Arial" w:cs="Arial"/>
        </w:rPr>
        <w:t>ship</w:t>
      </w:r>
      <w:r w:rsidR="00697267">
        <w:rPr>
          <w:rFonts w:ascii="Arial" w:hAnsi="Arial" w:cs="Arial"/>
        </w:rPr>
        <w:t xml:space="preserve"> between </w:t>
      </w:r>
      <w:ins w:id="201" w:author="White, Mathew" w:date="2018-01-03T11:03:00Z">
        <w:r w:rsidR="0085596A">
          <w:rPr>
            <w:rFonts w:ascii="Arial" w:hAnsi="Arial" w:cs="Arial"/>
          </w:rPr>
          <w:t xml:space="preserve">physical activity, </w:t>
        </w:r>
      </w:ins>
      <w:r w:rsidR="00697267">
        <w:rPr>
          <w:rFonts w:ascii="Arial" w:hAnsi="Arial" w:cs="Arial"/>
        </w:rPr>
        <w:t>greenspace, dog</w:t>
      </w:r>
      <w:r w:rsidR="005132B8">
        <w:rPr>
          <w:rFonts w:ascii="Arial" w:hAnsi="Arial" w:cs="Arial"/>
        </w:rPr>
        <w:t>-</w:t>
      </w:r>
      <w:r w:rsidR="00697267">
        <w:rPr>
          <w:rFonts w:ascii="Arial" w:hAnsi="Arial" w:cs="Arial"/>
        </w:rPr>
        <w:t>ownership and season</w:t>
      </w:r>
      <w:ins w:id="202" w:author="White, Mathew" w:date="2018-01-03T11:05:00Z">
        <w:r w:rsidR="0085596A">
          <w:rPr>
            <w:rFonts w:ascii="Arial" w:hAnsi="Arial" w:cs="Arial"/>
          </w:rPr>
          <w:t>.</w:t>
        </w:r>
      </w:ins>
      <w:del w:id="203" w:author="White, Mathew" w:date="2018-01-03T11:04:00Z">
        <w:r w:rsidR="00697267" w:rsidDel="0085596A">
          <w:rPr>
            <w:rFonts w:ascii="Arial" w:hAnsi="Arial" w:cs="Arial"/>
          </w:rPr>
          <w:delText xml:space="preserve"> (Suppl</w:delText>
        </w:r>
        <w:r w:rsidR="0091039B" w:rsidDel="0085596A">
          <w:rPr>
            <w:rFonts w:ascii="Arial" w:hAnsi="Arial" w:cs="Arial"/>
          </w:rPr>
          <w:delText>e</w:delText>
        </w:r>
        <w:r w:rsidR="00697267" w:rsidDel="0085596A">
          <w:rPr>
            <w:rFonts w:ascii="Arial" w:hAnsi="Arial" w:cs="Arial"/>
          </w:rPr>
          <w:delText>mentary Materials C</w:delText>
        </w:r>
        <w:r w:rsidR="0091039B" w:rsidDel="0085596A">
          <w:rPr>
            <w:rFonts w:ascii="Arial" w:hAnsi="Arial" w:cs="Arial"/>
          </w:rPr>
          <w:delText>)</w:delText>
        </w:r>
      </w:del>
      <w:del w:id="204" w:author="White, Mathew" w:date="2018-01-03T11:02:00Z">
        <w:r w:rsidR="0091039B" w:rsidDel="0085596A">
          <w:rPr>
            <w:rFonts w:ascii="Arial" w:hAnsi="Arial" w:cs="Arial"/>
          </w:rPr>
          <w:delText>.</w:delText>
        </w:r>
      </w:del>
      <w:del w:id="205" w:author="White, Mathew" w:date="2018-01-03T11:03:00Z">
        <w:r w:rsidR="00697267" w:rsidRPr="0091039B" w:rsidDel="0085596A">
          <w:rPr>
            <w:rFonts w:ascii="Arial" w:hAnsi="Arial" w:cs="Arial"/>
            <w:vertAlign w:val="superscript"/>
          </w:rPr>
          <w:delText>[</w:delText>
        </w:r>
        <w:r w:rsidR="00E25F79" w:rsidDel="0085596A">
          <w:rPr>
            <w:rFonts w:ascii="Arial" w:hAnsi="Arial" w:cs="Arial"/>
            <w:vertAlign w:val="superscript"/>
          </w:rPr>
          <w:delText>35</w:delText>
        </w:r>
        <w:r w:rsidR="00697267" w:rsidRPr="0091039B" w:rsidDel="0085596A">
          <w:rPr>
            <w:rFonts w:ascii="Arial" w:hAnsi="Arial" w:cs="Arial"/>
            <w:vertAlign w:val="superscript"/>
          </w:rPr>
          <w:delText xml:space="preserve">] </w:delText>
        </w:r>
      </w:del>
    </w:p>
    <w:p w14:paraId="102C6231" w14:textId="77777777" w:rsidR="00E25F79" w:rsidRDefault="00E25F79" w:rsidP="000F65AC">
      <w:pPr>
        <w:spacing w:after="0" w:line="360" w:lineRule="auto"/>
        <w:rPr>
          <w:rFonts w:ascii="Arial" w:hAnsi="Arial" w:cs="Arial"/>
          <w:vertAlign w:val="superscript"/>
        </w:rPr>
      </w:pPr>
    </w:p>
    <w:p w14:paraId="79DCFAD1" w14:textId="2B97CCE4" w:rsidR="00247408" w:rsidRDefault="00237084" w:rsidP="000F65AC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124B7E">
        <w:rPr>
          <w:rFonts w:ascii="Arial" w:hAnsi="Arial" w:cs="Arial"/>
        </w:rPr>
        <w:t>he current findings may help explain some of the previously equivocal results concerning the relationship between neighbourhood greenspace and physical activity by exploring the role of dog</w:t>
      </w:r>
      <w:r w:rsidR="005132B8">
        <w:rPr>
          <w:rFonts w:ascii="Arial" w:hAnsi="Arial" w:cs="Arial"/>
        </w:rPr>
        <w:t>-</w:t>
      </w:r>
      <w:r w:rsidR="00124B7E">
        <w:rPr>
          <w:rFonts w:ascii="Arial" w:hAnsi="Arial" w:cs="Arial"/>
        </w:rPr>
        <w:t>ownership</w:t>
      </w:r>
      <w:r w:rsidR="00A63352">
        <w:rPr>
          <w:rFonts w:ascii="Arial" w:hAnsi="Arial" w:cs="Arial"/>
        </w:rPr>
        <w:t>,</w:t>
      </w:r>
      <w:r w:rsidR="00124B7E">
        <w:rPr>
          <w:rFonts w:ascii="Arial" w:hAnsi="Arial" w:cs="Arial"/>
        </w:rPr>
        <w:t xml:space="preserve"> </w:t>
      </w:r>
      <w:r w:rsidR="00460684">
        <w:rPr>
          <w:rFonts w:ascii="Arial" w:hAnsi="Arial" w:cs="Arial"/>
        </w:rPr>
        <w:t>at least in the UK and countries with similar cultures of dog-ownership and dog-walking. I</w:t>
      </w:r>
      <w:r w:rsidR="00124B7E">
        <w:rPr>
          <w:rFonts w:ascii="Arial" w:hAnsi="Arial" w:cs="Arial"/>
        </w:rPr>
        <w:t xml:space="preserve">t seems possible that </w:t>
      </w:r>
      <w:r w:rsidR="00697267">
        <w:rPr>
          <w:rFonts w:ascii="Arial" w:hAnsi="Arial" w:cs="Arial"/>
        </w:rPr>
        <w:t>d</w:t>
      </w:r>
      <w:r w:rsidR="00D507B2">
        <w:rPr>
          <w:rFonts w:ascii="Arial" w:hAnsi="Arial" w:cs="Arial"/>
        </w:rPr>
        <w:t>og</w:t>
      </w:r>
      <w:r w:rsidR="005132B8">
        <w:rPr>
          <w:rFonts w:ascii="Arial" w:hAnsi="Arial" w:cs="Arial"/>
        </w:rPr>
        <w:t>-</w:t>
      </w:r>
      <w:r w:rsidR="00B96482">
        <w:rPr>
          <w:rFonts w:ascii="Arial" w:hAnsi="Arial" w:cs="Arial"/>
        </w:rPr>
        <w:t>ownership</w:t>
      </w:r>
      <w:r w:rsidR="00D507B2">
        <w:rPr>
          <w:rFonts w:ascii="Arial" w:hAnsi="Arial" w:cs="Arial"/>
        </w:rPr>
        <w:t xml:space="preserve"> might </w:t>
      </w:r>
      <w:r w:rsidR="00124B7E">
        <w:rPr>
          <w:rFonts w:ascii="Arial" w:hAnsi="Arial" w:cs="Arial"/>
        </w:rPr>
        <w:t xml:space="preserve">also </w:t>
      </w:r>
      <w:r w:rsidR="00D507B2">
        <w:rPr>
          <w:rFonts w:ascii="Arial" w:hAnsi="Arial" w:cs="Arial"/>
        </w:rPr>
        <w:t>help explain</w:t>
      </w:r>
      <w:r w:rsidR="00B96482">
        <w:rPr>
          <w:rFonts w:ascii="Arial" w:hAnsi="Arial" w:cs="Arial"/>
        </w:rPr>
        <w:t xml:space="preserve"> </w:t>
      </w:r>
      <w:r w:rsidR="00124B7E">
        <w:rPr>
          <w:rFonts w:ascii="Arial" w:hAnsi="Arial" w:cs="Arial"/>
        </w:rPr>
        <w:t xml:space="preserve">mixed </w:t>
      </w:r>
      <w:r w:rsidR="00B96482">
        <w:rPr>
          <w:rFonts w:ascii="Arial" w:hAnsi="Arial" w:cs="Arial"/>
        </w:rPr>
        <w:t xml:space="preserve">findings </w:t>
      </w:r>
      <w:r w:rsidR="00697267">
        <w:rPr>
          <w:rFonts w:ascii="Arial" w:hAnsi="Arial" w:cs="Arial"/>
        </w:rPr>
        <w:t xml:space="preserve">in the </w:t>
      </w:r>
      <w:r w:rsidR="00D507B2">
        <w:rPr>
          <w:rFonts w:ascii="Arial" w:hAnsi="Arial" w:cs="Arial"/>
        </w:rPr>
        <w:t>association</w:t>
      </w:r>
      <w:r w:rsidR="00697267">
        <w:rPr>
          <w:rFonts w:ascii="Arial" w:hAnsi="Arial" w:cs="Arial"/>
        </w:rPr>
        <w:t xml:space="preserve"> between</w:t>
      </w:r>
      <w:r w:rsidR="00B96482">
        <w:rPr>
          <w:rFonts w:ascii="Arial" w:hAnsi="Arial" w:cs="Arial"/>
        </w:rPr>
        <w:t xml:space="preserve"> greenspace</w:t>
      </w:r>
      <w:r w:rsidR="00247408">
        <w:rPr>
          <w:rFonts w:ascii="Arial" w:hAnsi="Arial" w:cs="Arial"/>
        </w:rPr>
        <w:t xml:space="preserve"> and social relations</w:t>
      </w:r>
      <w:proofErr w:type="gramStart"/>
      <w:r w:rsidR="00247408">
        <w:rPr>
          <w:rFonts w:ascii="Arial" w:hAnsi="Arial" w:cs="Arial"/>
        </w:rPr>
        <w:t>.</w:t>
      </w:r>
      <w:r w:rsidR="00697267" w:rsidRPr="00697267">
        <w:rPr>
          <w:rFonts w:ascii="Arial" w:hAnsi="Arial" w:cs="Arial"/>
          <w:vertAlign w:val="superscript"/>
        </w:rPr>
        <w:t>[</w:t>
      </w:r>
      <w:proofErr w:type="gramEnd"/>
      <w:del w:id="206" w:author="Lewis Elliott" w:date="2018-01-05T12:46:00Z">
        <w:r w:rsidR="00124B7E" w:rsidDel="00705FF4">
          <w:rPr>
            <w:rFonts w:ascii="Arial" w:hAnsi="Arial" w:cs="Arial"/>
            <w:vertAlign w:val="superscript"/>
          </w:rPr>
          <w:delText>36</w:delText>
        </w:r>
        <w:r w:rsidR="00697267" w:rsidRPr="00697267" w:rsidDel="00705FF4">
          <w:rPr>
            <w:rFonts w:ascii="Arial" w:hAnsi="Arial" w:cs="Arial"/>
            <w:vertAlign w:val="superscript"/>
          </w:rPr>
          <w:delText>-</w:delText>
        </w:r>
        <w:r w:rsidR="00124B7E" w:rsidDel="00705FF4">
          <w:rPr>
            <w:rFonts w:ascii="Arial" w:hAnsi="Arial" w:cs="Arial"/>
            <w:vertAlign w:val="superscript"/>
          </w:rPr>
          <w:delText>40</w:delText>
        </w:r>
      </w:del>
      <w:ins w:id="207" w:author="Lewis Elliott" w:date="2018-01-05T12:46:00Z">
        <w:r w:rsidR="00705FF4">
          <w:rPr>
            <w:rFonts w:ascii="Arial" w:hAnsi="Arial" w:cs="Arial"/>
            <w:vertAlign w:val="superscript"/>
          </w:rPr>
          <w:t>40-44</w:t>
        </w:r>
      </w:ins>
      <w:r w:rsidR="00697267" w:rsidRPr="00697267">
        <w:rPr>
          <w:rFonts w:ascii="Arial" w:hAnsi="Arial" w:cs="Arial"/>
          <w:vertAlign w:val="superscript"/>
        </w:rPr>
        <w:t xml:space="preserve">] </w:t>
      </w:r>
      <w:r w:rsidR="00247408">
        <w:rPr>
          <w:rFonts w:ascii="Arial" w:hAnsi="Arial" w:cs="Arial"/>
        </w:rPr>
        <w:t>D</w:t>
      </w:r>
      <w:r w:rsidR="00B96482">
        <w:rPr>
          <w:rFonts w:ascii="Arial" w:hAnsi="Arial" w:cs="Arial"/>
        </w:rPr>
        <w:t xml:space="preserve">og walking </w:t>
      </w:r>
      <w:r w:rsidR="00247408">
        <w:rPr>
          <w:rFonts w:ascii="Arial" w:hAnsi="Arial" w:cs="Arial"/>
        </w:rPr>
        <w:t>has been found to</w:t>
      </w:r>
      <w:r w:rsidR="00B96482">
        <w:rPr>
          <w:rFonts w:ascii="Arial" w:hAnsi="Arial" w:cs="Arial"/>
        </w:rPr>
        <w:t xml:space="preserve"> promote social contact,</w:t>
      </w:r>
      <w:r w:rsidR="00B96482" w:rsidRPr="00697267">
        <w:rPr>
          <w:rFonts w:ascii="Arial" w:hAnsi="Arial" w:cs="Arial"/>
          <w:vertAlign w:val="superscript"/>
        </w:rPr>
        <w:t>[</w:t>
      </w:r>
      <w:r w:rsidR="00124B7E">
        <w:rPr>
          <w:rFonts w:ascii="Arial" w:hAnsi="Arial" w:cs="Arial"/>
          <w:vertAlign w:val="superscript"/>
        </w:rPr>
        <w:t>4</w:t>
      </w:r>
      <w:del w:id="208" w:author="Lewis Elliott" w:date="2018-01-05T12:46:00Z">
        <w:r w:rsidR="00124B7E" w:rsidDel="00705FF4">
          <w:rPr>
            <w:rFonts w:ascii="Arial" w:hAnsi="Arial" w:cs="Arial"/>
            <w:vertAlign w:val="superscript"/>
          </w:rPr>
          <w:delText>1</w:delText>
        </w:r>
      </w:del>
      <w:ins w:id="209" w:author="Lewis Elliott" w:date="2018-01-05T12:46:00Z">
        <w:r w:rsidR="00705FF4">
          <w:rPr>
            <w:rFonts w:ascii="Arial" w:hAnsi="Arial" w:cs="Arial"/>
            <w:vertAlign w:val="superscript"/>
          </w:rPr>
          <w:t>5</w:t>
        </w:r>
      </w:ins>
      <w:r w:rsidR="00B96482" w:rsidRPr="00697267">
        <w:rPr>
          <w:rFonts w:ascii="Arial" w:hAnsi="Arial" w:cs="Arial"/>
          <w:vertAlign w:val="superscript"/>
        </w:rPr>
        <w:t xml:space="preserve">] </w:t>
      </w:r>
      <w:r w:rsidR="00697267" w:rsidRPr="00697267">
        <w:rPr>
          <w:rFonts w:ascii="Arial" w:hAnsi="Arial" w:cs="Arial"/>
        </w:rPr>
        <w:t>in part</w:t>
      </w:r>
      <w:r w:rsidR="00697267">
        <w:rPr>
          <w:rFonts w:ascii="Arial" w:hAnsi="Arial" w:cs="Arial"/>
          <w:vertAlign w:val="superscript"/>
        </w:rPr>
        <w:t xml:space="preserve"> </w:t>
      </w:r>
      <w:r w:rsidR="00697267">
        <w:rPr>
          <w:rFonts w:ascii="Arial" w:hAnsi="Arial" w:cs="Arial"/>
        </w:rPr>
        <w:t xml:space="preserve">by </w:t>
      </w:r>
      <w:r w:rsidR="00247408">
        <w:rPr>
          <w:rFonts w:ascii="Arial" w:hAnsi="Arial" w:cs="Arial"/>
        </w:rPr>
        <w:t xml:space="preserve">enhancing </w:t>
      </w:r>
      <w:r w:rsidR="00B96482">
        <w:rPr>
          <w:rFonts w:ascii="Arial" w:hAnsi="Arial" w:cs="Arial"/>
        </w:rPr>
        <w:t xml:space="preserve">feelings of </w:t>
      </w:r>
      <w:r w:rsidR="00247408">
        <w:rPr>
          <w:rFonts w:ascii="Arial" w:hAnsi="Arial" w:cs="Arial"/>
        </w:rPr>
        <w:t xml:space="preserve">one’s own </w:t>
      </w:r>
      <w:r w:rsidR="00B96482">
        <w:rPr>
          <w:rFonts w:ascii="Arial" w:hAnsi="Arial" w:cs="Arial"/>
        </w:rPr>
        <w:t>safety (</w:t>
      </w:r>
      <w:r w:rsidR="00247408">
        <w:rPr>
          <w:rFonts w:ascii="Arial" w:hAnsi="Arial" w:cs="Arial"/>
        </w:rPr>
        <w:t>especially among</w:t>
      </w:r>
      <w:r w:rsidR="00B96482">
        <w:rPr>
          <w:rFonts w:ascii="Arial" w:hAnsi="Arial" w:cs="Arial"/>
        </w:rPr>
        <w:t xml:space="preserve"> </w:t>
      </w:r>
      <w:r w:rsidR="00124B7E">
        <w:rPr>
          <w:rFonts w:ascii="Arial" w:hAnsi="Arial" w:cs="Arial"/>
        </w:rPr>
        <w:t>certain demographics</w:t>
      </w:r>
      <w:r w:rsidR="00697267">
        <w:rPr>
          <w:rFonts w:ascii="Arial" w:hAnsi="Arial" w:cs="Arial"/>
        </w:rPr>
        <w:t>)</w:t>
      </w:r>
      <w:r w:rsidR="00B96482" w:rsidRPr="00B96482">
        <w:rPr>
          <w:rFonts w:ascii="Arial" w:hAnsi="Arial" w:cs="Arial"/>
          <w:vertAlign w:val="superscript"/>
        </w:rPr>
        <w:t>[</w:t>
      </w:r>
      <w:r w:rsidR="00124B7E">
        <w:rPr>
          <w:rFonts w:ascii="Arial" w:hAnsi="Arial" w:cs="Arial"/>
          <w:vertAlign w:val="superscript"/>
        </w:rPr>
        <w:t>2</w:t>
      </w:r>
      <w:del w:id="210" w:author="Lewis Elliott" w:date="2018-01-05T12:46:00Z">
        <w:r w:rsidR="00124B7E" w:rsidDel="00705FF4">
          <w:rPr>
            <w:rFonts w:ascii="Arial" w:hAnsi="Arial" w:cs="Arial"/>
            <w:vertAlign w:val="superscript"/>
          </w:rPr>
          <w:delText>4</w:delText>
        </w:r>
      </w:del>
      <w:ins w:id="211" w:author="Lewis Elliott" w:date="2018-01-05T12:46:00Z">
        <w:r w:rsidR="00705FF4">
          <w:rPr>
            <w:rFonts w:ascii="Arial" w:hAnsi="Arial" w:cs="Arial"/>
            <w:vertAlign w:val="superscript"/>
          </w:rPr>
          <w:t>6</w:t>
        </w:r>
      </w:ins>
      <w:r w:rsidR="00B96482" w:rsidRPr="00B96482">
        <w:rPr>
          <w:rFonts w:ascii="Arial" w:hAnsi="Arial" w:cs="Arial"/>
          <w:vertAlign w:val="superscript"/>
        </w:rPr>
        <w:t>]</w:t>
      </w:r>
      <w:r w:rsidR="00A44A63">
        <w:rPr>
          <w:rFonts w:ascii="Arial" w:hAnsi="Arial" w:cs="Arial"/>
        </w:rPr>
        <w:t>; therefore,</w:t>
      </w:r>
      <w:r w:rsidR="00247408">
        <w:rPr>
          <w:rFonts w:ascii="Arial" w:hAnsi="Arial" w:cs="Arial"/>
        </w:rPr>
        <w:t xml:space="preserve"> it may be that dog</w:t>
      </w:r>
      <w:r w:rsidR="005132B8">
        <w:rPr>
          <w:rFonts w:ascii="Arial" w:hAnsi="Arial" w:cs="Arial"/>
        </w:rPr>
        <w:t>-</w:t>
      </w:r>
      <w:r w:rsidR="00247408">
        <w:rPr>
          <w:rFonts w:ascii="Arial" w:hAnsi="Arial" w:cs="Arial"/>
        </w:rPr>
        <w:t>ownership moderates the relationship between greenspace</w:t>
      </w:r>
      <w:r w:rsidR="00D507B2">
        <w:rPr>
          <w:rFonts w:ascii="Arial" w:hAnsi="Arial" w:cs="Arial"/>
        </w:rPr>
        <w:t>s</w:t>
      </w:r>
      <w:r w:rsidR="00247408">
        <w:rPr>
          <w:rFonts w:ascii="Arial" w:hAnsi="Arial" w:cs="Arial"/>
        </w:rPr>
        <w:t xml:space="preserve"> and </w:t>
      </w:r>
      <w:r w:rsidR="00D507B2">
        <w:rPr>
          <w:rFonts w:ascii="Arial" w:hAnsi="Arial" w:cs="Arial"/>
        </w:rPr>
        <w:t>social contact</w:t>
      </w:r>
      <w:r w:rsidR="00247408">
        <w:rPr>
          <w:rFonts w:ascii="Arial" w:hAnsi="Arial" w:cs="Arial"/>
        </w:rPr>
        <w:t xml:space="preserve">, in the same way as we have found for greenspace and </w:t>
      </w:r>
      <w:r w:rsidR="00124B7E">
        <w:rPr>
          <w:rFonts w:ascii="Arial" w:hAnsi="Arial" w:cs="Arial"/>
        </w:rPr>
        <w:t>LT</w:t>
      </w:r>
      <w:r w:rsidR="00247408">
        <w:rPr>
          <w:rFonts w:ascii="Arial" w:hAnsi="Arial" w:cs="Arial"/>
        </w:rPr>
        <w:t xml:space="preserve">PA. </w:t>
      </w:r>
      <w:r w:rsidR="00A63352">
        <w:rPr>
          <w:rFonts w:ascii="Arial" w:hAnsi="Arial" w:cs="Arial"/>
        </w:rPr>
        <w:t xml:space="preserve">Further research could explore this possibility. </w:t>
      </w:r>
    </w:p>
    <w:p w14:paraId="2D8F1525" w14:textId="77777777" w:rsidR="00247408" w:rsidRDefault="00247408" w:rsidP="000F65AC">
      <w:pPr>
        <w:spacing w:after="0" w:line="360" w:lineRule="auto"/>
        <w:rPr>
          <w:rFonts w:ascii="Arial" w:hAnsi="Arial" w:cs="Arial"/>
        </w:rPr>
      </w:pPr>
    </w:p>
    <w:p w14:paraId="652AF199" w14:textId="07BE773A" w:rsidR="00AB6AE0" w:rsidRDefault="00247408" w:rsidP="006E5C31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Several</w:t>
      </w:r>
      <w:r w:rsidR="009B7D17" w:rsidRPr="000F65AC">
        <w:rPr>
          <w:rFonts w:ascii="Arial" w:hAnsi="Arial" w:cs="Arial"/>
        </w:rPr>
        <w:t xml:space="preserve"> limitations with the present study</w:t>
      </w:r>
      <w:r>
        <w:rPr>
          <w:rFonts w:ascii="Arial" w:hAnsi="Arial" w:cs="Arial"/>
        </w:rPr>
        <w:t xml:space="preserve"> should be noted</w:t>
      </w:r>
      <w:r w:rsidR="009B7D17" w:rsidRPr="000F65AC">
        <w:rPr>
          <w:rFonts w:ascii="Arial" w:hAnsi="Arial" w:cs="Arial"/>
        </w:rPr>
        <w:t xml:space="preserve">. First, </w:t>
      </w:r>
      <w:r w:rsidR="00124B7E">
        <w:rPr>
          <w:rFonts w:ascii="Arial" w:hAnsi="Arial" w:cs="Arial"/>
        </w:rPr>
        <w:t>LT</w:t>
      </w:r>
      <w:r w:rsidR="00C669B9">
        <w:rPr>
          <w:rFonts w:ascii="Arial" w:hAnsi="Arial" w:cs="Arial"/>
        </w:rPr>
        <w:t>PA wa</w:t>
      </w:r>
      <w:r w:rsidR="00AB6AE0">
        <w:rPr>
          <w:rFonts w:ascii="Arial" w:hAnsi="Arial" w:cs="Arial"/>
        </w:rPr>
        <w:t>s based on</w:t>
      </w:r>
      <w:r w:rsidR="009B7D17" w:rsidRPr="000F65AC">
        <w:rPr>
          <w:rFonts w:ascii="Arial" w:hAnsi="Arial" w:cs="Arial"/>
        </w:rPr>
        <w:t xml:space="preserve"> self-reports </w:t>
      </w:r>
      <w:r w:rsidR="00AB6AE0">
        <w:rPr>
          <w:rFonts w:ascii="Arial" w:hAnsi="Arial" w:cs="Arial"/>
        </w:rPr>
        <w:t xml:space="preserve">which </w:t>
      </w:r>
      <w:r w:rsidR="00C669B9">
        <w:rPr>
          <w:rFonts w:ascii="Arial" w:hAnsi="Arial" w:cs="Arial"/>
        </w:rPr>
        <w:t xml:space="preserve">are sensitive to </w:t>
      </w:r>
      <w:r>
        <w:rPr>
          <w:rFonts w:ascii="Arial" w:hAnsi="Arial" w:cs="Arial"/>
        </w:rPr>
        <w:t>over-</w:t>
      </w:r>
      <w:r w:rsidR="00B96482">
        <w:rPr>
          <w:rFonts w:ascii="Arial" w:hAnsi="Arial" w:cs="Arial"/>
        </w:rPr>
        <w:t>reporting</w:t>
      </w:r>
      <w:proofErr w:type="gramStart"/>
      <w:r w:rsidR="009B7D17" w:rsidRPr="000F65AC">
        <w:rPr>
          <w:rFonts w:ascii="Arial" w:hAnsi="Arial" w:cs="Arial"/>
        </w:rPr>
        <w:t>.</w:t>
      </w:r>
      <w:r w:rsidR="00AB6AE0" w:rsidRPr="00AB6AE0">
        <w:rPr>
          <w:rFonts w:ascii="Arial" w:hAnsi="Arial" w:cs="Arial"/>
          <w:vertAlign w:val="superscript"/>
        </w:rPr>
        <w:t>[</w:t>
      </w:r>
      <w:proofErr w:type="gramEnd"/>
      <w:r w:rsidR="00AB6AE0" w:rsidRPr="00AB6AE0">
        <w:rPr>
          <w:rFonts w:ascii="Arial" w:hAnsi="Arial" w:cs="Arial"/>
          <w:vertAlign w:val="superscript"/>
        </w:rPr>
        <w:t>1]</w:t>
      </w:r>
      <w:r w:rsidR="009B7D17" w:rsidRPr="00AB6AE0">
        <w:rPr>
          <w:rFonts w:ascii="Arial" w:hAnsi="Arial" w:cs="Arial"/>
          <w:vertAlign w:val="superscript"/>
        </w:rPr>
        <w:t xml:space="preserve"> </w:t>
      </w:r>
      <w:r>
        <w:rPr>
          <w:rFonts w:ascii="Arial" w:hAnsi="Arial" w:cs="Arial"/>
        </w:rPr>
        <w:t xml:space="preserve">This may </w:t>
      </w:r>
      <w:r w:rsidR="009B7D17" w:rsidRPr="000F65AC">
        <w:rPr>
          <w:rFonts w:ascii="Arial" w:hAnsi="Arial" w:cs="Arial"/>
        </w:rPr>
        <w:t>be of less concern than usual</w:t>
      </w:r>
      <w:r>
        <w:rPr>
          <w:rFonts w:ascii="Arial" w:hAnsi="Arial" w:cs="Arial"/>
        </w:rPr>
        <w:t>, however,</w:t>
      </w:r>
      <w:r w:rsidR="009B7D17" w:rsidRPr="000F65AC">
        <w:rPr>
          <w:rFonts w:ascii="Arial" w:hAnsi="Arial" w:cs="Arial"/>
        </w:rPr>
        <w:t xml:space="preserve"> since </w:t>
      </w:r>
      <w:r w:rsidR="00C669B9">
        <w:rPr>
          <w:rFonts w:ascii="Arial" w:hAnsi="Arial" w:cs="Arial"/>
        </w:rPr>
        <w:t xml:space="preserve">only </w:t>
      </w:r>
      <w:r w:rsidR="00C669B9" w:rsidRPr="000F65AC">
        <w:rPr>
          <w:rFonts w:ascii="Arial" w:hAnsi="Arial" w:cs="Arial"/>
        </w:rPr>
        <w:t xml:space="preserve">22.6% of </w:t>
      </w:r>
      <w:r w:rsidR="00C669B9">
        <w:rPr>
          <w:rFonts w:ascii="Arial" w:hAnsi="Arial" w:cs="Arial"/>
        </w:rPr>
        <w:t>our</w:t>
      </w:r>
      <w:r w:rsidR="00C669B9" w:rsidRPr="000F65AC">
        <w:rPr>
          <w:rFonts w:ascii="Arial" w:hAnsi="Arial" w:cs="Arial"/>
        </w:rPr>
        <w:t xml:space="preserve"> sample report</w:t>
      </w:r>
      <w:r w:rsidR="00C669B9">
        <w:rPr>
          <w:rFonts w:ascii="Arial" w:hAnsi="Arial" w:cs="Arial"/>
        </w:rPr>
        <w:t>ed</w:t>
      </w:r>
      <w:r w:rsidR="00C669B9" w:rsidRPr="000F65AC">
        <w:rPr>
          <w:rFonts w:ascii="Arial" w:hAnsi="Arial" w:cs="Arial"/>
        </w:rPr>
        <w:t xml:space="preserve"> meeting guidelines </w:t>
      </w:r>
      <w:r w:rsidR="00C669B9">
        <w:rPr>
          <w:rFonts w:ascii="Arial" w:hAnsi="Arial" w:cs="Arial"/>
        </w:rPr>
        <w:t>compared</w:t>
      </w:r>
      <w:r w:rsidR="00C669B9" w:rsidRPr="000F65AC">
        <w:rPr>
          <w:rFonts w:ascii="Arial" w:hAnsi="Arial" w:cs="Arial"/>
        </w:rPr>
        <w:t xml:space="preserve"> to 43% of men and 32% of women in the</w:t>
      </w:r>
      <w:r w:rsidR="00C669B9">
        <w:rPr>
          <w:rFonts w:ascii="Arial" w:hAnsi="Arial" w:cs="Arial"/>
        </w:rPr>
        <w:t xml:space="preserve"> </w:t>
      </w:r>
      <w:r w:rsidR="00C669B9" w:rsidRPr="000F65AC">
        <w:rPr>
          <w:rFonts w:ascii="Arial" w:hAnsi="Arial" w:cs="Arial"/>
        </w:rPr>
        <w:t>Health</w:t>
      </w:r>
      <w:r w:rsidR="00C669B9">
        <w:rPr>
          <w:rFonts w:ascii="Arial" w:hAnsi="Arial" w:cs="Arial"/>
        </w:rPr>
        <w:t xml:space="preserve"> Survey for England,</w:t>
      </w:r>
      <w:r w:rsidR="00C669B9" w:rsidRPr="00C669B9">
        <w:rPr>
          <w:rFonts w:ascii="Arial" w:hAnsi="Arial" w:cs="Arial"/>
          <w:vertAlign w:val="superscript"/>
        </w:rPr>
        <w:t>[3]</w:t>
      </w:r>
      <w:r w:rsidR="00C669B9">
        <w:rPr>
          <w:rFonts w:ascii="Arial" w:hAnsi="Arial" w:cs="Arial"/>
          <w:vertAlign w:val="superscript"/>
        </w:rPr>
        <w:t xml:space="preserve"> </w:t>
      </w:r>
      <w:r w:rsidR="009B7D17" w:rsidRPr="000F65AC">
        <w:rPr>
          <w:rFonts w:ascii="Arial" w:hAnsi="Arial" w:cs="Arial"/>
        </w:rPr>
        <w:t xml:space="preserve">perhaps because the </w:t>
      </w:r>
      <w:r w:rsidR="00C669B9">
        <w:rPr>
          <w:rFonts w:ascii="Arial" w:hAnsi="Arial" w:cs="Arial"/>
        </w:rPr>
        <w:t xml:space="preserve">MENE’s </w:t>
      </w:r>
      <w:r w:rsidR="009B7D17" w:rsidRPr="000F65AC">
        <w:rPr>
          <w:rFonts w:ascii="Arial" w:hAnsi="Arial" w:cs="Arial"/>
        </w:rPr>
        <w:t>focus was</w:t>
      </w:r>
      <w:r w:rsidR="000149E2">
        <w:rPr>
          <w:rFonts w:ascii="Arial" w:hAnsi="Arial" w:cs="Arial"/>
        </w:rPr>
        <w:t xml:space="preserve"> not</w:t>
      </w:r>
      <w:r w:rsidR="009B7D17" w:rsidRPr="000F65AC">
        <w:rPr>
          <w:rFonts w:ascii="Arial" w:hAnsi="Arial" w:cs="Arial"/>
        </w:rPr>
        <w:t xml:space="preserve"> on health and there were fewer </w:t>
      </w:r>
      <w:r w:rsidR="00C669B9">
        <w:rPr>
          <w:rFonts w:ascii="Arial" w:hAnsi="Arial" w:cs="Arial"/>
        </w:rPr>
        <w:t>incentives</w:t>
      </w:r>
      <w:r w:rsidR="00B96482">
        <w:rPr>
          <w:rFonts w:ascii="Arial" w:hAnsi="Arial" w:cs="Arial"/>
        </w:rPr>
        <w:t xml:space="preserve"> to give</w:t>
      </w:r>
      <w:r w:rsidR="009B7D17" w:rsidRPr="000F65AC">
        <w:rPr>
          <w:rFonts w:ascii="Arial" w:hAnsi="Arial" w:cs="Arial"/>
        </w:rPr>
        <w:t xml:space="preserve"> inflated response</w:t>
      </w:r>
      <w:r w:rsidR="006B3586">
        <w:rPr>
          <w:rFonts w:ascii="Arial" w:hAnsi="Arial" w:cs="Arial"/>
        </w:rPr>
        <w:t>s</w:t>
      </w:r>
      <w:r w:rsidR="009B7D17" w:rsidRPr="000F65AC">
        <w:rPr>
          <w:rFonts w:ascii="Arial" w:hAnsi="Arial" w:cs="Arial"/>
        </w:rPr>
        <w:t xml:space="preserve">. </w:t>
      </w:r>
      <w:ins w:id="212" w:author="White, Mathew" w:date="2018-01-04T15:16:00Z">
        <w:r w:rsidR="0072299E">
          <w:rPr>
            <w:rFonts w:ascii="Arial" w:hAnsi="Arial" w:cs="Arial"/>
          </w:rPr>
          <w:t>We recognise however that this measure also did not differentiate between indoor and outdoor physical activity which future studies would need to do</w:t>
        </w:r>
      </w:ins>
      <w:ins w:id="213" w:author="Lewis Elliott" w:date="2018-01-05T11:01:00Z">
        <w:r w:rsidR="00251032">
          <w:rPr>
            <w:rFonts w:ascii="Arial" w:hAnsi="Arial" w:cs="Arial"/>
          </w:rPr>
          <w:t xml:space="preserve"> since dog walking necessit</w:t>
        </w:r>
      </w:ins>
      <w:ins w:id="214" w:author="Lewis Elliott" w:date="2018-01-05T11:02:00Z">
        <w:r w:rsidR="00251032">
          <w:rPr>
            <w:rFonts w:ascii="Arial" w:hAnsi="Arial" w:cs="Arial"/>
          </w:rPr>
          <w:t>ates being outside</w:t>
        </w:r>
      </w:ins>
      <w:ins w:id="215" w:author="White, Mathew" w:date="2018-01-04T15:16:00Z">
        <w:r w:rsidR="0072299E">
          <w:rPr>
            <w:rFonts w:ascii="Arial" w:hAnsi="Arial" w:cs="Arial"/>
          </w:rPr>
          <w:t xml:space="preserve">. </w:t>
        </w:r>
      </w:ins>
      <w:r w:rsidR="009B7D17" w:rsidRPr="000F65AC">
        <w:rPr>
          <w:rFonts w:ascii="Arial" w:hAnsi="Arial" w:cs="Arial"/>
        </w:rPr>
        <w:t xml:space="preserve">Second, it might be argued that dog walking is not sufficiently intense to count as </w:t>
      </w:r>
      <w:r>
        <w:rPr>
          <w:rFonts w:ascii="Arial" w:hAnsi="Arial" w:cs="Arial"/>
        </w:rPr>
        <w:t>‘</w:t>
      </w:r>
      <w:r w:rsidR="00C42E63">
        <w:rPr>
          <w:rFonts w:ascii="Arial" w:hAnsi="Arial" w:cs="Arial"/>
        </w:rPr>
        <w:t>m</w:t>
      </w:r>
      <w:r w:rsidR="009B7D17" w:rsidRPr="000F65AC">
        <w:rPr>
          <w:rFonts w:ascii="Arial" w:hAnsi="Arial" w:cs="Arial"/>
        </w:rPr>
        <w:t>oderate</w:t>
      </w:r>
      <w:r w:rsidR="00C42E63">
        <w:rPr>
          <w:rFonts w:ascii="Arial" w:hAnsi="Arial" w:cs="Arial"/>
        </w:rPr>
        <w:t>-</w:t>
      </w:r>
      <w:r w:rsidR="009B7D17" w:rsidRPr="000F65AC">
        <w:rPr>
          <w:rFonts w:ascii="Arial" w:hAnsi="Arial" w:cs="Arial"/>
        </w:rPr>
        <w:t>to</w:t>
      </w:r>
      <w:r w:rsidR="00C42E63">
        <w:rPr>
          <w:rFonts w:ascii="Arial" w:hAnsi="Arial" w:cs="Arial"/>
        </w:rPr>
        <w:t>-v</w:t>
      </w:r>
      <w:r w:rsidR="009B7D17" w:rsidRPr="000F65AC">
        <w:rPr>
          <w:rFonts w:ascii="Arial" w:hAnsi="Arial" w:cs="Arial"/>
        </w:rPr>
        <w:t xml:space="preserve">igorous </w:t>
      </w:r>
      <w:r w:rsidR="00C42E63">
        <w:rPr>
          <w:rFonts w:ascii="Arial" w:hAnsi="Arial" w:cs="Arial"/>
        </w:rPr>
        <w:t>p</w:t>
      </w:r>
      <w:r w:rsidR="009B7D17" w:rsidRPr="000F65AC">
        <w:rPr>
          <w:rFonts w:ascii="Arial" w:hAnsi="Arial" w:cs="Arial"/>
        </w:rPr>
        <w:t xml:space="preserve">hysical </w:t>
      </w:r>
      <w:r w:rsidR="00C42E63">
        <w:rPr>
          <w:rFonts w:ascii="Arial" w:hAnsi="Arial" w:cs="Arial"/>
        </w:rPr>
        <w:t>a</w:t>
      </w:r>
      <w:r w:rsidR="009B7D17" w:rsidRPr="000F65AC">
        <w:rPr>
          <w:rFonts w:ascii="Arial" w:hAnsi="Arial" w:cs="Arial"/>
        </w:rPr>
        <w:t>ctivity</w:t>
      </w:r>
      <w:r>
        <w:rPr>
          <w:rFonts w:ascii="Arial" w:hAnsi="Arial" w:cs="Arial"/>
        </w:rPr>
        <w:t>’</w:t>
      </w:r>
      <w:r w:rsidR="009B7D17" w:rsidRPr="000F65AC">
        <w:rPr>
          <w:rFonts w:ascii="Arial" w:hAnsi="Arial" w:cs="Arial"/>
        </w:rPr>
        <w:t xml:space="preserve"> and thus </w:t>
      </w:r>
      <w:r w:rsidR="00AD692A" w:rsidRPr="000F65AC">
        <w:rPr>
          <w:rFonts w:ascii="Arial" w:hAnsi="Arial" w:cs="Arial"/>
        </w:rPr>
        <w:t>con</w:t>
      </w:r>
      <w:r w:rsidR="00C669B9">
        <w:rPr>
          <w:rFonts w:ascii="Arial" w:hAnsi="Arial" w:cs="Arial"/>
        </w:rPr>
        <w:t>ducive to health benefits</w:t>
      </w:r>
      <w:r w:rsidR="00AD692A" w:rsidRPr="003F2FCE">
        <w:rPr>
          <w:rFonts w:ascii="Arial" w:hAnsi="Arial" w:cs="Arial"/>
        </w:rPr>
        <w:t>.</w:t>
      </w:r>
      <w:r w:rsidR="00C669B9" w:rsidRPr="003F2FCE">
        <w:rPr>
          <w:rFonts w:ascii="Arial" w:hAnsi="Arial" w:cs="Arial"/>
          <w:vertAlign w:val="superscript"/>
        </w:rPr>
        <w:t>[</w:t>
      </w:r>
      <w:r w:rsidR="003F2FCE" w:rsidRPr="003F2FCE">
        <w:rPr>
          <w:rFonts w:ascii="Arial" w:hAnsi="Arial" w:cs="Arial"/>
          <w:vertAlign w:val="superscript"/>
        </w:rPr>
        <w:t>4</w:t>
      </w:r>
      <w:ins w:id="216" w:author="Lewis Elliott" w:date="2018-01-05T12:47:00Z">
        <w:r w:rsidR="00705FF4">
          <w:rPr>
            <w:rFonts w:ascii="Arial" w:hAnsi="Arial" w:cs="Arial"/>
            <w:vertAlign w:val="superscript"/>
          </w:rPr>
          <w:t>6</w:t>
        </w:r>
      </w:ins>
      <w:del w:id="217" w:author="Lewis Elliott" w:date="2018-01-05T12:47:00Z">
        <w:r w:rsidR="003F2FCE" w:rsidRPr="003F2FCE" w:rsidDel="00705FF4">
          <w:rPr>
            <w:rFonts w:ascii="Arial" w:hAnsi="Arial" w:cs="Arial"/>
            <w:vertAlign w:val="superscript"/>
          </w:rPr>
          <w:delText>2</w:delText>
        </w:r>
      </w:del>
      <w:r w:rsidR="00C669B9" w:rsidRPr="003F2FCE">
        <w:rPr>
          <w:rFonts w:ascii="Arial" w:hAnsi="Arial" w:cs="Arial"/>
          <w:vertAlign w:val="superscript"/>
        </w:rPr>
        <w:t>]</w:t>
      </w:r>
      <w:r w:rsidR="00AD692A" w:rsidRPr="00C669B9">
        <w:rPr>
          <w:rFonts w:ascii="Arial" w:hAnsi="Arial" w:cs="Arial"/>
        </w:rPr>
        <w:t xml:space="preserve"> </w:t>
      </w:r>
      <w:r w:rsidR="00CE54FA">
        <w:rPr>
          <w:rFonts w:ascii="Arial" w:hAnsi="Arial" w:cs="Arial"/>
        </w:rPr>
        <w:t xml:space="preserve">While dog walking is </w:t>
      </w:r>
      <w:r w:rsidR="00A63352">
        <w:rPr>
          <w:rFonts w:ascii="Arial" w:hAnsi="Arial" w:cs="Arial"/>
        </w:rPr>
        <w:t xml:space="preserve">generally considered </w:t>
      </w:r>
      <w:r w:rsidR="00CE54FA">
        <w:rPr>
          <w:rFonts w:ascii="Arial" w:hAnsi="Arial" w:cs="Arial"/>
        </w:rPr>
        <w:t xml:space="preserve">a relatively low-intensity activity, considerable public health benefits and associated healthcare cost savings could be accrued through </w:t>
      </w:r>
      <w:del w:id="218" w:author="White, Mathew" w:date="2018-01-04T11:47:00Z">
        <w:r w:rsidR="00CE54FA" w:rsidDel="00D86071">
          <w:rPr>
            <w:rFonts w:ascii="Arial" w:hAnsi="Arial" w:cs="Arial"/>
          </w:rPr>
          <w:delText xml:space="preserve">population-level </w:delText>
        </w:r>
      </w:del>
      <w:r w:rsidR="00CE54FA">
        <w:rPr>
          <w:rFonts w:ascii="Arial" w:hAnsi="Arial" w:cs="Arial"/>
        </w:rPr>
        <w:lastRenderedPageBreak/>
        <w:t>dog walking</w:t>
      </w:r>
      <w:ins w:id="219" w:author="White, Mathew" w:date="2018-01-04T11:47:00Z">
        <w:r w:rsidR="00D86071">
          <w:rPr>
            <w:rFonts w:ascii="Arial" w:hAnsi="Arial" w:cs="Arial"/>
          </w:rPr>
          <w:t xml:space="preserve"> at the population level</w:t>
        </w:r>
      </w:ins>
      <w:r w:rsidR="00CE54FA" w:rsidRPr="003F2FCE">
        <w:rPr>
          <w:rFonts w:ascii="Arial" w:hAnsi="Arial" w:cs="Arial"/>
          <w:vertAlign w:val="superscript"/>
        </w:rPr>
        <w:t>[</w:t>
      </w:r>
      <w:r w:rsidR="003F2FCE">
        <w:rPr>
          <w:rFonts w:ascii="Arial" w:hAnsi="Arial" w:cs="Arial"/>
          <w:vertAlign w:val="superscript"/>
        </w:rPr>
        <w:t>4</w:t>
      </w:r>
      <w:ins w:id="220" w:author="Lewis Elliott" w:date="2018-01-05T12:48:00Z">
        <w:r w:rsidR="00705FF4">
          <w:rPr>
            <w:rFonts w:ascii="Arial" w:hAnsi="Arial" w:cs="Arial"/>
            <w:vertAlign w:val="superscript"/>
          </w:rPr>
          <w:t>7</w:t>
        </w:r>
      </w:ins>
      <w:del w:id="221" w:author="Lewis Elliott" w:date="2018-01-05T12:48:00Z">
        <w:r w:rsidR="003F2FCE" w:rsidDel="00705FF4">
          <w:rPr>
            <w:rFonts w:ascii="Arial" w:hAnsi="Arial" w:cs="Arial"/>
            <w:vertAlign w:val="superscript"/>
          </w:rPr>
          <w:delText>3</w:delText>
        </w:r>
      </w:del>
      <w:r w:rsidR="00CE54FA" w:rsidRPr="003F2FCE">
        <w:rPr>
          <w:rFonts w:ascii="Arial" w:hAnsi="Arial" w:cs="Arial"/>
          <w:vertAlign w:val="superscript"/>
        </w:rPr>
        <w:t>]</w:t>
      </w:r>
      <w:r w:rsidR="00E14630">
        <w:rPr>
          <w:rFonts w:ascii="Arial" w:hAnsi="Arial" w:cs="Arial"/>
        </w:rPr>
        <w:t xml:space="preserve">. Importantly, </w:t>
      </w:r>
      <w:r w:rsidR="003F2FCE">
        <w:rPr>
          <w:rFonts w:ascii="Arial" w:hAnsi="Arial" w:cs="Arial"/>
        </w:rPr>
        <w:t>activity</w:t>
      </w:r>
      <w:r w:rsidR="00E14630">
        <w:rPr>
          <w:rFonts w:ascii="Arial" w:hAnsi="Arial" w:cs="Arial"/>
        </w:rPr>
        <w:t xml:space="preserve"> accumulated through dog walking could serve to benefit demographic groups typically at risk of inactivity such as older </w:t>
      </w:r>
      <w:proofErr w:type="gramStart"/>
      <w:r w:rsidR="00E14630">
        <w:rPr>
          <w:rFonts w:ascii="Arial" w:hAnsi="Arial" w:cs="Arial"/>
        </w:rPr>
        <w:t>adults</w:t>
      </w:r>
      <w:r w:rsidR="00E14630" w:rsidRPr="006B3586">
        <w:rPr>
          <w:rFonts w:ascii="Arial" w:hAnsi="Arial" w:cs="Arial"/>
          <w:vertAlign w:val="superscript"/>
        </w:rPr>
        <w:t>[</w:t>
      </w:r>
      <w:proofErr w:type="gramEnd"/>
      <w:r w:rsidR="006B3586">
        <w:rPr>
          <w:rFonts w:ascii="Arial" w:hAnsi="Arial" w:cs="Arial"/>
          <w:vertAlign w:val="superscript"/>
        </w:rPr>
        <w:t>4</w:t>
      </w:r>
      <w:ins w:id="222" w:author="Lewis Elliott" w:date="2018-01-05T12:48:00Z">
        <w:r w:rsidR="00705FF4">
          <w:rPr>
            <w:rFonts w:ascii="Arial" w:hAnsi="Arial" w:cs="Arial"/>
            <w:vertAlign w:val="superscript"/>
          </w:rPr>
          <w:t>8-49</w:t>
        </w:r>
      </w:ins>
      <w:del w:id="223" w:author="Lewis Elliott" w:date="2018-01-05T12:49:00Z">
        <w:r w:rsidR="006B3586" w:rsidDel="00705FF4">
          <w:rPr>
            <w:rFonts w:ascii="Arial" w:hAnsi="Arial" w:cs="Arial"/>
            <w:vertAlign w:val="superscript"/>
          </w:rPr>
          <w:delText>4</w:delText>
        </w:r>
      </w:del>
      <w:r w:rsidR="00E14630" w:rsidRPr="006B3586">
        <w:rPr>
          <w:rFonts w:ascii="Arial" w:hAnsi="Arial" w:cs="Arial"/>
          <w:vertAlign w:val="superscript"/>
        </w:rPr>
        <w:t>]</w:t>
      </w:r>
      <w:r w:rsidR="00E14630">
        <w:rPr>
          <w:rFonts w:ascii="Arial" w:hAnsi="Arial" w:cs="Arial"/>
        </w:rPr>
        <w:t xml:space="preserve"> and those with chronic diseases</w:t>
      </w:r>
      <w:r w:rsidR="00E14630" w:rsidRPr="006B3586">
        <w:rPr>
          <w:rFonts w:ascii="Arial" w:hAnsi="Arial" w:cs="Arial"/>
          <w:vertAlign w:val="superscript"/>
        </w:rPr>
        <w:t>[</w:t>
      </w:r>
      <w:del w:id="224" w:author="Lewis Elliott" w:date="2018-01-05T12:49:00Z">
        <w:r w:rsidR="006B3586" w:rsidDel="00CC2CA6">
          <w:rPr>
            <w:rFonts w:ascii="Arial" w:hAnsi="Arial" w:cs="Arial"/>
            <w:vertAlign w:val="superscript"/>
          </w:rPr>
          <w:delText>45</w:delText>
        </w:r>
      </w:del>
      <w:ins w:id="225" w:author="Lewis Elliott" w:date="2018-01-05T12:49:00Z">
        <w:r w:rsidR="00CC2CA6">
          <w:rPr>
            <w:rFonts w:ascii="Arial" w:hAnsi="Arial" w:cs="Arial"/>
            <w:vertAlign w:val="superscript"/>
          </w:rPr>
          <w:t>50</w:t>
        </w:r>
      </w:ins>
      <w:r w:rsidR="00E14630" w:rsidRPr="006B3586">
        <w:rPr>
          <w:rFonts w:ascii="Arial" w:hAnsi="Arial" w:cs="Arial"/>
          <w:vertAlign w:val="superscript"/>
        </w:rPr>
        <w:t>]</w:t>
      </w:r>
      <w:r w:rsidR="00E14630">
        <w:rPr>
          <w:rFonts w:ascii="Arial" w:hAnsi="Arial" w:cs="Arial"/>
        </w:rPr>
        <w:t>.</w:t>
      </w:r>
      <w:r w:rsidR="006B3586">
        <w:rPr>
          <w:rFonts w:ascii="Arial" w:hAnsi="Arial" w:cs="Arial"/>
        </w:rPr>
        <w:t xml:space="preserve"> </w:t>
      </w:r>
      <w:r w:rsidR="000E7FBF" w:rsidRPr="000F65AC">
        <w:rPr>
          <w:rFonts w:ascii="Arial" w:hAnsi="Arial" w:cs="Arial"/>
        </w:rPr>
        <w:t>Third, our cross-sectional data cannot address issues of causality</w:t>
      </w:r>
      <w:r w:rsidR="000149E2">
        <w:rPr>
          <w:rFonts w:ascii="Arial" w:hAnsi="Arial" w:cs="Arial"/>
        </w:rPr>
        <w:t>:</w:t>
      </w:r>
      <w:r w:rsidR="000E7FBF" w:rsidRPr="000F65AC">
        <w:rPr>
          <w:rFonts w:ascii="Arial" w:hAnsi="Arial" w:cs="Arial"/>
        </w:rPr>
        <w:t xml:space="preserve"> for instance there may be selective migration of </w:t>
      </w:r>
      <w:r w:rsidR="00C669B9">
        <w:rPr>
          <w:rFonts w:ascii="Arial" w:hAnsi="Arial" w:cs="Arial"/>
        </w:rPr>
        <w:t xml:space="preserve">physically active </w:t>
      </w:r>
      <w:r w:rsidR="000E7FBF" w:rsidRPr="000F65AC">
        <w:rPr>
          <w:rFonts w:ascii="Arial" w:hAnsi="Arial" w:cs="Arial"/>
        </w:rPr>
        <w:t>dog walkers to areas with more greenspace.</w:t>
      </w:r>
      <w:r w:rsidR="00C669B9" w:rsidRPr="00C669B9">
        <w:rPr>
          <w:rFonts w:ascii="Arial" w:hAnsi="Arial" w:cs="Arial"/>
          <w:vertAlign w:val="superscript"/>
        </w:rPr>
        <w:t>[1</w:t>
      </w:r>
      <w:ins w:id="226" w:author="Lewis Elliott" w:date="2018-01-05T12:50:00Z">
        <w:r w:rsidR="00CC2CA6">
          <w:rPr>
            <w:rFonts w:ascii="Arial" w:hAnsi="Arial" w:cs="Arial"/>
            <w:vertAlign w:val="superscript"/>
          </w:rPr>
          <w:t>9</w:t>
        </w:r>
      </w:ins>
      <w:del w:id="227" w:author="Lewis Elliott" w:date="2018-01-05T12:50:00Z">
        <w:r w:rsidR="00C669B9" w:rsidRPr="00C669B9" w:rsidDel="00CC2CA6">
          <w:rPr>
            <w:rFonts w:ascii="Arial" w:hAnsi="Arial" w:cs="Arial"/>
            <w:vertAlign w:val="superscript"/>
          </w:rPr>
          <w:delText>8</w:delText>
        </w:r>
      </w:del>
      <w:r w:rsidR="00C669B9" w:rsidRPr="00C669B9">
        <w:rPr>
          <w:rFonts w:ascii="Arial" w:hAnsi="Arial" w:cs="Arial"/>
          <w:vertAlign w:val="superscript"/>
        </w:rPr>
        <w:t>]</w:t>
      </w:r>
      <w:r w:rsidR="000E7FBF" w:rsidRPr="00C669B9">
        <w:rPr>
          <w:rFonts w:ascii="Arial" w:hAnsi="Arial" w:cs="Arial"/>
          <w:vertAlign w:val="superscript"/>
        </w:rPr>
        <w:t xml:space="preserve"> </w:t>
      </w:r>
      <w:del w:id="228" w:author="White, Mathew" w:date="2018-01-04T15:30:00Z">
        <w:r w:rsidR="00AD692A" w:rsidRPr="000F65AC" w:rsidDel="006E5C31">
          <w:rPr>
            <w:rFonts w:ascii="Arial" w:hAnsi="Arial" w:cs="Arial"/>
          </w:rPr>
          <w:delText>Even if true</w:delText>
        </w:r>
        <w:r w:rsidR="000E7FBF" w:rsidRPr="000F65AC" w:rsidDel="006E5C31">
          <w:rPr>
            <w:rFonts w:ascii="Arial" w:hAnsi="Arial" w:cs="Arial"/>
          </w:rPr>
          <w:delText xml:space="preserve">, </w:delText>
        </w:r>
        <w:r w:rsidR="00AD692A" w:rsidRPr="000F65AC" w:rsidDel="006E5C31">
          <w:rPr>
            <w:rFonts w:ascii="Arial" w:hAnsi="Arial" w:cs="Arial"/>
          </w:rPr>
          <w:delText>this does</w:delText>
        </w:r>
        <w:r w:rsidR="00D406AE" w:rsidDel="006E5C31">
          <w:rPr>
            <w:rFonts w:ascii="Arial" w:hAnsi="Arial" w:cs="Arial"/>
          </w:rPr>
          <w:delText xml:space="preserve"> not</w:delText>
        </w:r>
        <w:r w:rsidR="00AD692A" w:rsidRPr="000F65AC" w:rsidDel="006E5C31">
          <w:rPr>
            <w:rFonts w:ascii="Arial" w:hAnsi="Arial" w:cs="Arial"/>
          </w:rPr>
          <w:delText xml:space="preserve"> </w:delText>
        </w:r>
        <w:r w:rsidR="00250CCF" w:rsidDel="006E5C31">
          <w:rPr>
            <w:rFonts w:ascii="Arial" w:hAnsi="Arial" w:cs="Arial"/>
          </w:rPr>
          <w:delText xml:space="preserve">undermine our key </w:delText>
        </w:r>
        <w:r w:rsidR="00D406AE" w:rsidDel="006E5C31">
          <w:rPr>
            <w:rFonts w:ascii="Arial" w:hAnsi="Arial" w:cs="Arial"/>
          </w:rPr>
          <w:delText xml:space="preserve">research </w:delText>
        </w:r>
        <w:r w:rsidR="006B3586" w:rsidDel="006E5C31">
          <w:rPr>
            <w:rFonts w:ascii="Arial" w:hAnsi="Arial" w:cs="Arial"/>
          </w:rPr>
          <w:delText>finding</w:delText>
        </w:r>
        <w:r w:rsidR="00250CCF" w:rsidDel="006E5C31">
          <w:rPr>
            <w:rFonts w:ascii="Arial" w:hAnsi="Arial" w:cs="Arial"/>
          </w:rPr>
          <w:delText xml:space="preserve">, i.e. that </w:delText>
        </w:r>
        <w:r w:rsidR="00D507B2" w:rsidDel="006E5C31">
          <w:rPr>
            <w:rFonts w:ascii="Arial" w:hAnsi="Arial" w:cs="Arial"/>
          </w:rPr>
          <w:delText xml:space="preserve">a positive </w:delText>
        </w:r>
        <w:r w:rsidR="00250CCF" w:rsidDel="006E5C31">
          <w:rPr>
            <w:rFonts w:ascii="Arial" w:hAnsi="Arial" w:cs="Arial"/>
          </w:rPr>
          <w:delText xml:space="preserve">relationship between neighbourhood greenspace and </w:delText>
        </w:r>
        <w:r w:rsidR="00A63352" w:rsidDel="006E5C31">
          <w:rPr>
            <w:rFonts w:ascii="Arial" w:hAnsi="Arial" w:cs="Arial"/>
          </w:rPr>
          <w:delText>physical activity</w:delText>
        </w:r>
        <w:r w:rsidR="00250CCF" w:rsidDel="006E5C31">
          <w:rPr>
            <w:rFonts w:ascii="Arial" w:hAnsi="Arial" w:cs="Arial"/>
          </w:rPr>
          <w:delText xml:space="preserve"> </w:delText>
        </w:r>
        <w:r w:rsidR="00B96482" w:rsidDel="006E5C31">
          <w:rPr>
            <w:rFonts w:ascii="Arial" w:hAnsi="Arial" w:cs="Arial"/>
          </w:rPr>
          <w:delText>may be</w:delText>
        </w:r>
        <w:r w:rsidR="00250CCF" w:rsidDel="006E5C31">
          <w:rPr>
            <w:rFonts w:ascii="Arial" w:hAnsi="Arial" w:cs="Arial"/>
          </w:rPr>
          <w:delText xml:space="preserve"> </w:delText>
        </w:r>
        <w:r w:rsidR="00E44952" w:rsidDel="006E5C31">
          <w:rPr>
            <w:rFonts w:ascii="Arial" w:hAnsi="Arial" w:cs="Arial"/>
          </w:rPr>
          <w:delText xml:space="preserve">accounted for </w:delText>
        </w:r>
        <w:r w:rsidR="00250CCF" w:rsidDel="006E5C31">
          <w:rPr>
            <w:rFonts w:ascii="Arial" w:hAnsi="Arial" w:cs="Arial"/>
          </w:rPr>
          <w:delText xml:space="preserve">by dog owners walking their dogs. </w:delText>
        </w:r>
      </w:del>
      <w:ins w:id="229" w:author="White, Mathew" w:date="2018-01-04T15:25:00Z">
        <w:r w:rsidR="0072299E">
          <w:rPr>
            <w:rFonts w:ascii="Arial" w:hAnsi="Arial" w:cs="Arial"/>
          </w:rPr>
          <w:t xml:space="preserve">Further, longitudinal work, </w:t>
        </w:r>
      </w:ins>
      <w:ins w:id="230" w:author="White, Mathew" w:date="2018-01-04T15:30:00Z">
        <w:r w:rsidR="006E5C31">
          <w:rPr>
            <w:rFonts w:ascii="Arial" w:hAnsi="Arial" w:cs="Arial"/>
          </w:rPr>
          <w:t xml:space="preserve">could explore this issue by </w:t>
        </w:r>
      </w:ins>
      <w:ins w:id="231" w:author="White, Mathew" w:date="2018-01-04T15:25:00Z">
        <w:r w:rsidR="0072299E">
          <w:rPr>
            <w:rFonts w:ascii="Arial" w:hAnsi="Arial" w:cs="Arial"/>
          </w:rPr>
          <w:t>monitor</w:t>
        </w:r>
        <w:r w:rsidR="006E5C31">
          <w:rPr>
            <w:rFonts w:ascii="Arial" w:hAnsi="Arial" w:cs="Arial"/>
          </w:rPr>
          <w:t xml:space="preserve">ing </w:t>
        </w:r>
      </w:ins>
      <w:ins w:id="232" w:author="White, Mathew" w:date="2018-01-04T15:26:00Z">
        <w:r w:rsidR="0072299E">
          <w:rPr>
            <w:rFonts w:ascii="Arial" w:hAnsi="Arial" w:cs="Arial"/>
          </w:rPr>
          <w:t>physical</w:t>
        </w:r>
      </w:ins>
      <w:ins w:id="233" w:author="White, Mathew" w:date="2018-01-04T15:25:00Z">
        <w:r w:rsidR="0072299E">
          <w:rPr>
            <w:rFonts w:ascii="Arial" w:hAnsi="Arial" w:cs="Arial"/>
          </w:rPr>
          <w:t xml:space="preserve"> </w:t>
        </w:r>
      </w:ins>
      <w:ins w:id="234" w:author="White, Mathew" w:date="2018-01-04T15:26:00Z">
        <w:r w:rsidR="0072299E">
          <w:rPr>
            <w:rFonts w:ascii="Arial" w:hAnsi="Arial" w:cs="Arial"/>
          </w:rPr>
          <w:t>activity levels of dog owners moving home to green</w:t>
        </w:r>
      </w:ins>
      <w:ins w:id="235" w:author="White, Mathew" w:date="2018-01-04T15:30:00Z">
        <w:r w:rsidR="006E5C31">
          <w:rPr>
            <w:rFonts w:ascii="Arial" w:hAnsi="Arial" w:cs="Arial"/>
          </w:rPr>
          <w:t>er</w:t>
        </w:r>
      </w:ins>
      <w:ins w:id="236" w:author="White, Mathew" w:date="2018-01-04T15:26:00Z">
        <w:r w:rsidR="0072299E">
          <w:rPr>
            <w:rFonts w:ascii="Arial" w:hAnsi="Arial" w:cs="Arial"/>
          </w:rPr>
          <w:t xml:space="preserve"> areas </w:t>
        </w:r>
      </w:ins>
      <w:ins w:id="237" w:author="White, Mathew" w:date="2018-01-04T15:31:00Z">
        <w:r w:rsidR="006E5C31">
          <w:rPr>
            <w:rFonts w:ascii="Arial" w:hAnsi="Arial" w:cs="Arial"/>
          </w:rPr>
          <w:t xml:space="preserve">to </w:t>
        </w:r>
      </w:ins>
      <w:ins w:id="238" w:author="White, Mathew" w:date="2018-01-04T15:30:00Z">
        <w:r w:rsidR="006E5C31">
          <w:rPr>
            <w:rFonts w:ascii="Arial" w:hAnsi="Arial" w:cs="Arial"/>
          </w:rPr>
          <w:t xml:space="preserve">see whether having more local green space does indeed lead to higher levels of physical activity. </w:t>
        </w:r>
      </w:ins>
    </w:p>
    <w:p w14:paraId="3B836D86" w14:textId="77777777" w:rsidR="00247408" w:rsidRDefault="00247408" w:rsidP="000F65AC">
      <w:pPr>
        <w:spacing w:after="0" w:line="360" w:lineRule="auto"/>
        <w:rPr>
          <w:rFonts w:ascii="Arial" w:hAnsi="Arial" w:cs="Arial"/>
        </w:rPr>
      </w:pPr>
    </w:p>
    <w:p w14:paraId="61E0844E" w14:textId="315C26A4" w:rsidR="00DF560A" w:rsidRPr="000F65AC" w:rsidRDefault="00D507B2" w:rsidP="00DA255C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To conclude, o</w:t>
      </w:r>
      <w:r w:rsidR="00247408">
        <w:rPr>
          <w:rFonts w:ascii="Arial" w:hAnsi="Arial" w:cs="Arial"/>
        </w:rPr>
        <w:t>ur findings support the contention that local planners and greenspace managers can help promote public health by being sensitive to the needs of dog</w:t>
      </w:r>
      <w:r w:rsidR="006B3586">
        <w:rPr>
          <w:rFonts w:ascii="Arial" w:hAnsi="Arial" w:cs="Arial"/>
        </w:rPr>
        <w:t xml:space="preserve"> </w:t>
      </w:r>
      <w:r w:rsidR="00247408">
        <w:rPr>
          <w:rFonts w:ascii="Arial" w:hAnsi="Arial" w:cs="Arial"/>
        </w:rPr>
        <w:t xml:space="preserve">owners as key users of local greenspace, </w:t>
      </w:r>
      <w:r w:rsidR="00B0041A">
        <w:rPr>
          <w:rFonts w:ascii="Arial" w:hAnsi="Arial" w:cs="Arial"/>
        </w:rPr>
        <w:t>and by supporting dog</w:t>
      </w:r>
      <w:r w:rsidR="00A63352">
        <w:rPr>
          <w:rFonts w:ascii="Arial" w:hAnsi="Arial" w:cs="Arial"/>
        </w:rPr>
        <w:t xml:space="preserve"> </w:t>
      </w:r>
      <w:r w:rsidR="00B0041A">
        <w:rPr>
          <w:rFonts w:ascii="Arial" w:hAnsi="Arial" w:cs="Arial"/>
        </w:rPr>
        <w:t xml:space="preserve">walking as a key contributor to </w:t>
      </w:r>
      <w:r>
        <w:rPr>
          <w:rFonts w:ascii="Arial" w:hAnsi="Arial" w:cs="Arial"/>
        </w:rPr>
        <w:t xml:space="preserve">population level </w:t>
      </w:r>
      <w:r w:rsidR="006B3586">
        <w:rPr>
          <w:rFonts w:ascii="Arial" w:hAnsi="Arial" w:cs="Arial"/>
        </w:rPr>
        <w:t>physical activity</w:t>
      </w:r>
      <w:r w:rsidR="00B0041A">
        <w:rPr>
          <w:rFonts w:ascii="Arial" w:hAnsi="Arial" w:cs="Arial"/>
        </w:rPr>
        <w:t xml:space="preserve">. </w:t>
      </w:r>
      <w:r w:rsidR="00460684">
        <w:rPr>
          <w:rFonts w:ascii="Arial" w:hAnsi="Arial" w:cs="Arial"/>
        </w:rPr>
        <w:t xml:space="preserve">The findings also suggest that </w:t>
      </w:r>
      <w:r w:rsidR="005934E5">
        <w:rPr>
          <w:rFonts w:ascii="Arial" w:hAnsi="Arial" w:cs="Arial"/>
        </w:rPr>
        <w:t xml:space="preserve">neighbourhood </w:t>
      </w:r>
      <w:r w:rsidR="00460684">
        <w:rPr>
          <w:rFonts w:ascii="Arial" w:hAnsi="Arial" w:cs="Arial"/>
        </w:rPr>
        <w:t xml:space="preserve">greenspaces can be an important venue for community physical activity, and that </w:t>
      </w:r>
      <w:r w:rsidR="00D616FB">
        <w:rPr>
          <w:rFonts w:ascii="Arial" w:hAnsi="Arial" w:cs="Arial"/>
        </w:rPr>
        <w:t xml:space="preserve">opportunities to capitalise upon this for non-dog owners should also be pursued. </w:t>
      </w:r>
      <w:r w:rsidR="00B0041A">
        <w:rPr>
          <w:rFonts w:ascii="Arial" w:hAnsi="Arial" w:cs="Arial"/>
        </w:rPr>
        <w:t xml:space="preserve">At the same time they, and dog owners themselves, need to be sensitive to other groups for whom </w:t>
      </w:r>
      <w:r w:rsidR="00247408" w:rsidRPr="000F65AC">
        <w:rPr>
          <w:rFonts w:ascii="Arial" w:hAnsi="Arial" w:cs="Arial"/>
        </w:rPr>
        <w:t>d</w:t>
      </w:r>
      <w:r w:rsidR="00247408">
        <w:rPr>
          <w:rFonts w:ascii="Arial" w:hAnsi="Arial" w:cs="Arial"/>
        </w:rPr>
        <w:t>og fouling and f</w:t>
      </w:r>
      <w:r w:rsidR="00247408" w:rsidRPr="000F65AC">
        <w:rPr>
          <w:rFonts w:ascii="Arial" w:hAnsi="Arial" w:cs="Arial"/>
        </w:rPr>
        <w:t xml:space="preserve">ear of aggressive dogs </w:t>
      </w:r>
      <w:r w:rsidR="00247408">
        <w:rPr>
          <w:rFonts w:ascii="Arial" w:hAnsi="Arial" w:cs="Arial"/>
        </w:rPr>
        <w:t xml:space="preserve">can inhibit </w:t>
      </w:r>
      <w:r w:rsidR="00D406AE">
        <w:rPr>
          <w:rFonts w:ascii="Arial" w:hAnsi="Arial" w:cs="Arial"/>
        </w:rPr>
        <w:t xml:space="preserve">enjoyment or use of </w:t>
      </w:r>
      <w:r>
        <w:rPr>
          <w:rFonts w:ascii="Arial" w:hAnsi="Arial" w:cs="Arial"/>
        </w:rPr>
        <w:t xml:space="preserve">local greenspace </w:t>
      </w:r>
      <w:r w:rsidR="006B3586">
        <w:rPr>
          <w:rFonts w:ascii="Arial" w:hAnsi="Arial" w:cs="Arial"/>
        </w:rPr>
        <w:t>for physical activity</w:t>
      </w:r>
      <w:proofErr w:type="gramStart"/>
      <w:r w:rsidR="00247408">
        <w:rPr>
          <w:rFonts w:ascii="Arial" w:hAnsi="Arial" w:cs="Arial"/>
        </w:rPr>
        <w:t>.</w:t>
      </w:r>
      <w:r w:rsidR="00B0041A" w:rsidRPr="00B0041A">
        <w:rPr>
          <w:rFonts w:ascii="Arial" w:hAnsi="Arial" w:cs="Arial"/>
          <w:vertAlign w:val="superscript"/>
        </w:rPr>
        <w:t>[</w:t>
      </w:r>
      <w:proofErr w:type="gramEnd"/>
      <w:r w:rsidR="006B3586">
        <w:rPr>
          <w:rFonts w:ascii="Arial" w:hAnsi="Arial" w:cs="Arial"/>
          <w:vertAlign w:val="superscript"/>
        </w:rPr>
        <w:t>2</w:t>
      </w:r>
      <w:ins w:id="239" w:author="Lewis Elliott" w:date="2018-01-05T12:50:00Z">
        <w:r w:rsidR="00CC2CA6">
          <w:rPr>
            <w:rFonts w:ascii="Arial" w:hAnsi="Arial" w:cs="Arial"/>
            <w:vertAlign w:val="superscript"/>
          </w:rPr>
          <w:t>4</w:t>
        </w:r>
      </w:ins>
      <w:del w:id="240" w:author="Lewis Elliott" w:date="2018-01-05T12:50:00Z">
        <w:r w:rsidR="006B3586" w:rsidDel="00CC2CA6">
          <w:rPr>
            <w:rFonts w:ascii="Arial" w:hAnsi="Arial" w:cs="Arial"/>
            <w:vertAlign w:val="superscript"/>
          </w:rPr>
          <w:delText>2</w:delText>
        </w:r>
      </w:del>
      <w:r w:rsidR="006B3586">
        <w:rPr>
          <w:rFonts w:ascii="Arial" w:hAnsi="Arial" w:cs="Arial"/>
          <w:vertAlign w:val="superscript"/>
        </w:rPr>
        <w:t>-2</w:t>
      </w:r>
      <w:del w:id="241" w:author="Lewis Elliott" w:date="2018-01-05T12:50:00Z">
        <w:r w:rsidR="006B3586" w:rsidDel="00CC2CA6">
          <w:rPr>
            <w:rFonts w:ascii="Arial" w:hAnsi="Arial" w:cs="Arial"/>
            <w:vertAlign w:val="superscript"/>
          </w:rPr>
          <w:delText>4</w:delText>
        </w:r>
      </w:del>
      <w:ins w:id="242" w:author="Lewis Elliott" w:date="2018-01-05T12:50:00Z">
        <w:r w:rsidR="00CC2CA6">
          <w:rPr>
            <w:rFonts w:ascii="Arial" w:hAnsi="Arial" w:cs="Arial"/>
            <w:vertAlign w:val="superscript"/>
          </w:rPr>
          <w:t>6</w:t>
        </w:r>
      </w:ins>
      <w:bookmarkStart w:id="243" w:name="_GoBack"/>
      <w:bookmarkEnd w:id="243"/>
      <w:r w:rsidR="00B0041A" w:rsidRPr="00B0041A">
        <w:rPr>
          <w:rFonts w:ascii="Arial" w:hAnsi="Arial" w:cs="Arial"/>
          <w:vertAlign w:val="superscript"/>
        </w:rPr>
        <w:t xml:space="preserve">] </w:t>
      </w:r>
      <w:r w:rsidR="00B0041A">
        <w:rPr>
          <w:rFonts w:ascii="Arial" w:hAnsi="Arial" w:cs="Arial"/>
        </w:rPr>
        <w:t xml:space="preserve">Above all, the current </w:t>
      </w:r>
      <w:r w:rsidR="00B0041A" w:rsidRPr="000F65AC">
        <w:rPr>
          <w:rFonts w:ascii="Arial" w:hAnsi="Arial" w:cs="Arial"/>
        </w:rPr>
        <w:t xml:space="preserve">results may </w:t>
      </w:r>
      <w:r w:rsidR="00B0041A">
        <w:rPr>
          <w:rFonts w:ascii="Arial" w:hAnsi="Arial" w:cs="Arial"/>
        </w:rPr>
        <w:t>help</w:t>
      </w:r>
      <w:r w:rsidR="00B0041A" w:rsidRPr="000F65AC">
        <w:rPr>
          <w:rFonts w:ascii="Arial" w:hAnsi="Arial" w:cs="Arial"/>
        </w:rPr>
        <w:t xml:space="preserve"> explain previously equivocal findings concerning neighbourhood greenspace and </w:t>
      </w:r>
      <w:r w:rsidR="006B3586">
        <w:rPr>
          <w:rFonts w:ascii="Arial" w:hAnsi="Arial" w:cs="Arial"/>
        </w:rPr>
        <w:t>physical activity</w:t>
      </w:r>
      <w:r w:rsidR="00B0041A" w:rsidRPr="000F65AC">
        <w:rPr>
          <w:rFonts w:ascii="Arial" w:hAnsi="Arial" w:cs="Arial"/>
        </w:rPr>
        <w:t>, and highlight</w:t>
      </w:r>
      <w:r>
        <w:rPr>
          <w:rFonts w:ascii="Arial" w:hAnsi="Arial" w:cs="Arial"/>
        </w:rPr>
        <w:t xml:space="preserve"> the need to account for dog</w:t>
      </w:r>
      <w:r w:rsidR="005132B8">
        <w:rPr>
          <w:rFonts w:ascii="Arial" w:hAnsi="Arial" w:cs="Arial"/>
        </w:rPr>
        <w:t>-</w:t>
      </w:r>
      <w:r w:rsidR="00B0041A" w:rsidRPr="000F65AC">
        <w:rPr>
          <w:rFonts w:ascii="Arial" w:hAnsi="Arial" w:cs="Arial"/>
        </w:rPr>
        <w:t xml:space="preserve">ownership in future </w:t>
      </w:r>
      <w:r>
        <w:rPr>
          <w:rFonts w:ascii="Arial" w:hAnsi="Arial" w:cs="Arial"/>
        </w:rPr>
        <w:t>related research</w:t>
      </w:r>
      <w:r w:rsidR="00B0041A" w:rsidRPr="000F65AC">
        <w:rPr>
          <w:rFonts w:ascii="Arial" w:hAnsi="Arial" w:cs="Arial"/>
        </w:rPr>
        <w:t>.</w:t>
      </w:r>
    </w:p>
    <w:p w14:paraId="1D7D8390" w14:textId="0FA107F7" w:rsidR="00D91731" w:rsidRPr="0014262B" w:rsidRDefault="00B0041A" w:rsidP="00424AA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iCs/>
        </w:rPr>
        <w:br w:type="page"/>
      </w:r>
      <w:r w:rsidR="00D91731" w:rsidRPr="0014262B">
        <w:rPr>
          <w:rFonts w:ascii="Arial" w:hAnsi="Arial" w:cs="Arial"/>
          <w:b/>
        </w:rPr>
        <w:lastRenderedPageBreak/>
        <w:t>References</w:t>
      </w:r>
    </w:p>
    <w:p w14:paraId="732CDA84" w14:textId="1ECAC068" w:rsidR="00224416" w:rsidRPr="00174909" w:rsidRDefault="00224416" w:rsidP="00174909">
      <w:pPr>
        <w:spacing w:after="0" w:line="360" w:lineRule="auto"/>
        <w:ind w:left="567" w:hanging="567"/>
        <w:rPr>
          <w:rFonts w:ascii="Arial" w:hAnsi="Arial" w:cs="Arial"/>
        </w:rPr>
      </w:pPr>
      <w:r w:rsidRPr="00174909">
        <w:rPr>
          <w:rFonts w:ascii="Arial" w:hAnsi="Arial" w:cs="Arial"/>
        </w:rPr>
        <w:t>1</w:t>
      </w:r>
      <w:r w:rsidR="00354B86">
        <w:rPr>
          <w:rFonts w:ascii="Arial" w:hAnsi="Arial" w:cs="Arial"/>
        </w:rPr>
        <w:t>.</w:t>
      </w:r>
      <w:r w:rsidRPr="00174909">
        <w:rPr>
          <w:rFonts w:ascii="Arial" w:hAnsi="Arial" w:cs="Arial"/>
        </w:rPr>
        <w:t xml:space="preserve"> National Institute for Health Care Excellence</w:t>
      </w:r>
      <w:r w:rsidR="00F7400D">
        <w:rPr>
          <w:rFonts w:ascii="Arial" w:hAnsi="Arial" w:cs="Arial"/>
        </w:rPr>
        <w:t xml:space="preserve"> (2008)</w:t>
      </w:r>
      <w:r w:rsidRPr="00174909">
        <w:rPr>
          <w:rFonts w:ascii="Arial" w:hAnsi="Arial" w:cs="Arial"/>
        </w:rPr>
        <w:t xml:space="preserve">. Physical activity and the environment. </w:t>
      </w:r>
      <w:r w:rsidRPr="00174909">
        <w:rPr>
          <w:rFonts w:ascii="Arial" w:hAnsi="Arial" w:cs="Arial"/>
          <w:bCs/>
          <w:i/>
        </w:rPr>
        <w:t>NICE Public Health Guidance 8</w:t>
      </w:r>
      <w:r w:rsidRPr="00174909">
        <w:rPr>
          <w:rFonts w:ascii="Arial" w:hAnsi="Arial" w:cs="Arial"/>
        </w:rPr>
        <w:t>, London.</w:t>
      </w:r>
    </w:p>
    <w:p w14:paraId="1AC7E46E" w14:textId="5621BD39" w:rsidR="00224416" w:rsidRPr="00174909" w:rsidRDefault="00224416" w:rsidP="00174909">
      <w:pPr>
        <w:spacing w:after="0" w:line="360" w:lineRule="auto"/>
        <w:ind w:left="567" w:right="-46" w:hanging="567"/>
        <w:rPr>
          <w:rFonts w:ascii="Arial" w:hAnsi="Arial" w:cs="Arial"/>
        </w:rPr>
      </w:pPr>
      <w:r w:rsidRPr="00174909">
        <w:rPr>
          <w:rFonts w:ascii="Arial" w:hAnsi="Arial" w:cs="Arial"/>
        </w:rPr>
        <w:t>2</w:t>
      </w:r>
      <w:r w:rsidR="00354B86">
        <w:rPr>
          <w:rFonts w:ascii="Arial" w:hAnsi="Arial" w:cs="Arial"/>
        </w:rPr>
        <w:t>.</w:t>
      </w:r>
      <w:r w:rsidRPr="00174909">
        <w:rPr>
          <w:rFonts w:ascii="Arial" w:hAnsi="Arial" w:cs="Arial"/>
        </w:rPr>
        <w:t xml:space="preserve"> World Health Organization</w:t>
      </w:r>
      <w:r w:rsidR="00F7400D">
        <w:rPr>
          <w:rFonts w:ascii="Arial" w:hAnsi="Arial" w:cs="Arial"/>
        </w:rPr>
        <w:t xml:space="preserve"> 2009)</w:t>
      </w:r>
      <w:r w:rsidRPr="00174909">
        <w:rPr>
          <w:rFonts w:ascii="Arial" w:hAnsi="Arial" w:cs="Arial"/>
        </w:rPr>
        <w:t xml:space="preserve">. </w:t>
      </w:r>
      <w:r w:rsidRPr="00F7400D">
        <w:rPr>
          <w:rFonts w:ascii="Arial" w:hAnsi="Arial" w:cs="Arial"/>
          <w:i/>
        </w:rPr>
        <w:t>Global Health Risks: Mortality and burden of disease attributable to selected major risks</w:t>
      </w:r>
      <w:r w:rsidRPr="00174909">
        <w:rPr>
          <w:rFonts w:ascii="Arial" w:hAnsi="Arial" w:cs="Arial"/>
        </w:rPr>
        <w:t>. Geneva, Switzerland: World Health Organization.</w:t>
      </w:r>
    </w:p>
    <w:p w14:paraId="019307C9" w14:textId="6A5EE91C" w:rsidR="00224416" w:rsidRPr="00124B7E" w:rsidRDefault="00224416" w:rsidP="00174909">
      <w:pPr>
        <w:spacing w:after="0" w:line="360" w:lineRule="auto"/>
        <w:ind w:left="567" w:hanging="567"/>
        <w:rPr>
          <w:rFonts w:ascii="Arial" w:hAnsi="Arial" w:cs="Arial"/>
          <w:iCs/>
        </w:rPr>
      </w:pPr>
      <w:r w:rsidRPr="00124B7E">
        <w:rPr>
          <w:rFonts w:ascii="Arial" w:hAnsi="Arial" w:cs="Arial"/>
        </w:rPr>
        <w:t>3</w:t>
      </w:r>
      <w:r w:rsidR="00354B86" w:rsidRPr="00124B7E">
        <w:rPr>
          <w:rFonts w:ascii="Arial" w:hAnsi="Arial" w:cs="Arial"/>
        </w:rPr>
        <w:t>.</w:t>
      </w:r>
      <w:r w:rsidRPr="00124B7E">
        <w:rPr>
          <w:rFonts w:ascii="Arial" w:hAnsi="Arial" w:cs="Arial"/>
        </w:rPr>
        <w:t xml:space="preserve"> </w:t>
      </w:r>
      <w:r w:rsidR="00124B7E" w:rsidRPr="00124B7E">
        <w:rPr>
          <w:rFonts w:ascii="Arial" w:hAnsi="Arial" w:cs="Arial"/>
        </w:rPr>
        <w:t>Health and Social Care Information Centre (2015)</w:t>
      </w:r>
      <w:r w:rsidR="00F7400D">
        <w:rPr>
          <w:rFonts w:ascii="Arial" w:hAnsi="Arial" w:cs="Arial"/>
        </w:rPr>
        <w:t>.</w:t>
      </w:r>
      <w:r w:rsidR="00124B7E" w:rsidRPr="00124B7E">
        <w:rPr>
          <w:rFonts w:ascii="Arial" w:hAnsi="Arial" w:cs="Arial"/>
        </w:rPr>
        <w:t xml:space="preserve"> </w:t>
      </w:r>
      <w:r w:rsidR="00124B7E" w:rsidRPr="00F7400D">
        <w:rPr>
          <w:rFonts w:ascii="Arial" w:hAnsi="Arial" w:cs="Arial"/>
          <w:i/>
        </w:rPr>
        <w:t>Statistics on Obesity, Physical Activity and Diet</w:t>
      </w:r>
      <w:r w:rsidR="00F7400D" w:rsidRPr="00F7400D">
        <w:rPr>
          <w:rFonts w:ascii="Arial" w:hAnsi="Arial" w:cs="Arial"/>
          <w:i/>
        </w:rPr>
        <w:t>:</w:t>
      </w:r>
      <w:r w:rsidR="00124B7E" w:rsidRPr="00F7400D">
        <w:rPr>
          <w:rFonts w:ascii="Arial" w:hAnsi="Arial" w:cs="Arial"/>
          <w:i/>
        </w:rPr>
        <w:t xml:space="preserve"> Englan</w:t>
      </w:r>
      <w:r w:rsidR="00F7400D" w:rsidRPr="00F7400D">
        <w:rPr>
          <w:rFonts w:ascii="Arial" w:hAnsi="Arial" w:cs="Arial"/>
          <w:i/>
        </w:rPr>
        <w:t>d 2015</w:t>
      </w:r>
      <w:r w:rsidR="00124B7E" w:rsidRPr="00124B7E">
        <w:rPr>
          <w:rFonts w:ascii="Arial" w:hAnsi="Arial" w:cs="Arial"/>
        </w:rPr>
        <w:t xml:space="preserve">. </w:t>
      </w:r>
      <w:r w:rsidR="00F7400D">
        <w:rPr>
          <w:rFonts w:ascii="Arial" w:hAnsi="Arial" w:cs="Arial"/>
        </w:rPr>
        <w:t xml:space="preserve">UK Government Statistical Service: London.  </w:t>
      </w:r>
      <w:r w:rsidR="00124B7E" w:rsidRPr="00124B7E">
        <w:rPr>
          <w:rFonts w:ascii="Arial" w:hAnsi="Arial" w:cs="Arial"/>
        </w:rPr>
        <w:t>Downloaded on 7</w:t>
      </w:r>
      <w:r w:rsidR="00124B7E" w:rsidRPr="00124B7E">
        <w:rPr>
          <w:rFonts w:ascii="Arial" w:hAnsi="Arial" w:cs="Arial"/>
          <w:vertAlign w:val="superscript"/>
        </w:rPr>
        <w:t>th</w:t>
      </w:r>
      <w:r w:rsidR="00124B7E" w:rsidRPr="00124B7E">
        <w:rPr>
          <w:rFonts w:ascii="Arial" w:hAnsi="Arial" w:cs="Arial"/>
        </w:rPr>
        <w:t xml:space="preserve"> May 2917 from: </w:t>
      </w:r>
      <w:hyperlink r:id="rId10" w:history="1">
        <w:r w:rsidR="000F65AC" w:rsidRPr="00124B7E">
          <w:rPr>
            <w:rStyle w:val="Hyperlink"/>
            <w:rFonts w:ascii="Arial" w:hAnsi="Arial" w:cs="Arial"/>
          </w:rPr>
          <w:t>http://www.hscic.gov.uk/catalogue/PUB16988/obes-phys-acti-diet-eng-2015.pdf</w:t>
        </w:r>
      </w:hyperlink>
      <w:r w:rsidR="000F65AC" w:rsidRPr="00124B7E">
        <w:rPr>
          <w:rFonts w:ascii="Arial" w:hAnsi="Arial" w:cs="Arial"/>
        </w:rPr>
        <w:t>.</w:t>
      </w:r>
    </w:p>
    <w:p w14:paraId="009E69DD" w14:textId="6DB6029F" w:rsidR="006B3355" w:rsidRPr="00174909" w:rsidRDefault="006B3355" w:rsidP="00174909">
      <w:pPr>
        <w:spacing w:after="0" w:line="360" w:lineRule="auto"/>
        <w:ind w:left="567" w:hanging="567"/>
        <w:rPr>
          <w:rFonts w:ascii="Arial" w:eastAsia="Times New Roman" w:hAnsi="Arial" w:cs="Arial"/>
          <w:lang w:eastAsia="en-GB"/>
        </w:rPr>
      </w:pPr>
      <w:r w:rsidRPr="009C6862">
        <w:rPr>
          <w:rFonts w:ascii="Arial" w:hAnsi="Arial" w:cs="Arial"/>
        </w:rPr>
        <w:t>4</w:t>
      </w:r>
      <w:r w:rsidR="00354B86" w:rsidRPr="009C6862">
        <w:rPr>
          <w:rFonts w:ascii="Arial" w:hAnsi="Arial" w:cs="Arial"/>
        </w:rPr>
        <w:t>.</w:t>
      </w:r>
      <w:r w:rsidRPr="00174909">
        <w:rPr>
          <w:rFonts w:ascii="Arial" w:hAnsi="Arial" w:cs="Arial"/>
          <w:lang w:eastAsia="en-GB"/>
        </w:rPr>
        <w:t xml:space="preserve"> Ding D</w:t>
      </w:r>
      <w:r w:rsidR="00F7400D">
        <w:rPr>
          <w:rFonts w:ascii="Arial" w:hAnsi="Arial" w:cs="Arial"/>
          <w:lang w:eastAsia="en-GB"/>
        </w:rPr>
        <w:t>.</w:t>
      </w:r>
      <w:r w:rsidRPr="00174909">
        <w:rPr>
          <w:rFonts w:ascii="Arial" w:hAnsi="Arial" w:cs="Arial"/>
          <w:lang w:eastAsia="en-GB"/>
        </w:rPr>
        <w:t xml:space="preserve">, </w:t>
      </w:r>
      <w:proofErr w:type="spellStart"/>
      <w:r w:rsidRPr="00174909">
        <w:rPr>
          <w:rFonts w:ascii="Arial" w:hAnsi="Arial" w:cs="Arial"/>
          <w:lang w:eastAsia="en-GB"/>
        </w:rPr>
        <w:t>Sallis</w:t>
      </w:r>
      <w:proofErr w:type="spellEnd"/>
      <w:r w:rsidRPr="00174909">
        <w:rPr>
          <w:rFonts w:ascii="Arial" w:hAnsi="Arial" w:cs="Arial"/>
          <w:lang w:eastAsia="en-GB"/>
        </w:rPr>
        <w:t xml:space="preserve"> J</w:t>
      </w:r>
      <w:r w:rsidR="00F7400D">
        <w:rPr>
          <w:rFonts w:ascii="Arial" w:hAnsi="Arial" w:cs="Arial"/>
          <w:lang w:eastAsia="en-GB"/>
        </w:rPr>
        <w:t>.</w:t>
      </w:r>
      <w:r w:rsidRPr="00174909">
        <w:rPr>
          <w:rFonts w:ascii="Arial" w:hAnsi="Arial" w:cs="Arial"/>
          <w:lang w:eastAsia="en-GB"/>
        </w:rPr>
        <w:t>F</w:t>
      </w:r>
      <w:r w:rsidR="00F7400D">
        <w:rPr>
          <w:rFonts w:ascii="Arial" w:hAnsi="Arial" w:cs="Arial"/>
          <w:lang w:eastAsia="en-GB"/>
        </w:rPr>
        <w:t>.</w:t>
      </w:r>
      <w:r w:rsidRPr="00174909">
        <w:rPr>
          <w:rFonts w:ascii="Arial" w:hAnsi="Arial" w:cs="Arial"/>
          <w:lang w:eastAsia="en-GB"/>
        </w:rPr>
        <w:t>, Conway T</w:t>
      </w:r>
      <w:r w:rsidR="00F7400D">
        <w:rPr>
          <w:rFonts w:ascii="Arial" w:hAnsi="Arial" w:cs="Arial"/>
          <w:lang w:eastAsia="en-GB"/>
        </w:rPr>
        <w:t>.</w:t>
      </w:r>
      <w:r w:rsidRPr="00174909">
        <w:rPr>
          <w:rFonts w:ascii="Arial" w:hAnsi="Arial" w:cs="Arial"/>
          <w:lang w:eastAsia="en-GB"/>
        </w:rPr>
        <w:t>L</w:t>
      </w:r>
      <w:r w:rsidR="00F7400D">
        <w:rPr>
          <w:rFonts w:ascii="Arial" w:hAnsi="Arial" w:cs="Arial"/>
          <w:lang w:eastAsia="en-GB"/>
        </w:rPr>
        <w:t>.</w:t>
      </w:r>
      <w:r w:rsidRPr="00174909">
        <w:rPr>
          <w:rFonts w:ascii="Arial" w:hAnsi="Arial" w:cs="Arial"/>
          <w:lang w:eastAsia="en-GB"/>
        </w:rPr>
        <w:t>, et al.</w:t>
      </w:r>
      <w:r w:rsidR="00F7400D">
        <w:rPr>
          <w:rFonts w:ascii="Arial" w:hAnsi="Arial" w:cs="Arial"/>
          <w:lang w:eastAsia="en-GB"/>
        </w:rPr>
        <w:t xml:space="preserve"> (2012).</w:t>
      </w:r>
      <w:r w:rsidRPr="00174909">
        <w:rPr>
          <w:rFonts w:ascii="Arial" w:hAnsi="Arial" w:cs="Arial"/>
          <w:lang w:eastAsia="en-GB"/>
        </w:rPr>
        <w:t xml:space="preserve"> Interactive effects of built environment and psychosocial attributes on physical activity: a test of ecological models. </w:t>
      </w:r>
      <w:r w:rsidRPr="00174909">
        <w:rPr>
          <w:rFonts w:ascii="Arial" w:hAnsi="Arial" w:cs="Arial"/>
          <w:i/>
          <w:lang w:eastAsia="en-GB"/>
        </w:rPr>
        <w:t xml:space="preserve">Annals </w:t>
      </w:r>
      <w:proofErr w:type="spellStart"/>
      <w:r w:rsidRPr="00174909">
        <w:rPr>
          <w:rFonts w:ascii="Arial" w:hAnsi="Arial" w:cs="Arial"/>
          <w:i/>
          <w:lang w:eastAsia="en-GB"/>
        </w:rPr>
        <w:t>Behav</w:t>
      </w:r>
      <w:r w:rsidR="00F7400D">
        <w:rPr>
          <w:rFonts w:ascii="Arial" w:hAnsi="Arial" w:cs="Arial"/>
          <w:i/>
          <w:lang w:eastAsia="en-GB"/>
        </w:rPr>
        <w:t>ioral</w:t>
      </w:r>
      <w:proofErr w:type="spellEnd"/>
      <w:r w:rsidRPr="00174909">
        <w:rPr>
          <w:rFonts w:ascii="Arial" w:hAnsi="Arial" w:cs="Arial"/>
          <w:i/>
          <w:lang w:eastAsia="en-GB"/>
        </w:rPr>
        <w:t>. Medicine</w:t>
      </w:r>
      <w:r w:rsidR="00F7400D">
        <w:rPr>
          <w:rFonts w:ascii="Arial" w:hAnsi="Arial" w:cs="Arial"/>
          <w:lang w:eastAsia="en-GB"/>
        </w:rPr>
        <w:t xml:space="preserve">, </w:t>
      </w:r>
      <w:r w:rsidRPr="00174909">
        <w:rPr>
          <w:rFonts w:ascii="Arial" w:hAnsi="Arial" w:cs="Arial"/>
          <w:lang w:eastAsia="en-GB"/>
        </w:rPr>
        <w:t>44</w:t>
      </w:r>
      <w:r w:rsidR="00F7400D">
        <w:rPr>
          <w:rFonts w:ascii="Arial" w:hAnsi="Arial" w:cs="Arial"/>
          <w:lang w:eastAsia="en-GB"/>
        </w:rPr>
        <w:t xml:space="preserve">, </w:t>
      </w:r>
      <w:r w:rsidRPr="00174909">
        <w:rPr>
          <w:rFonts w:ascii="Arial" w:hAnsi="Arial" w:cs="Arial"/>
          <w:lang w:eastAsia="en-GB"/>
        </w:rPr>
        <w:t>365-74.</w:t>
      </w:r>
      <w:r w:rsidRPr="00174909">
        <w:rPr>
          <w:rFonts w:ascii="Arial" w:hAnsi="Arial" w:cs="Arial"/>
          <w:b/>
          <w:u w:val="single" w:color="FFFFFF" w:themeColor="background1"/>
        </w:rPr>
        <w:t xml:space="preserve"> </w:t>
      </w:r>
    </w:p>
    <w:p w14:paraId="584FED78" w14:textId="3687689F" w:rsidR="006B3355" w:rsidRPr="00174909" w:rsidRDefault="006B3355" w:rsidP="00174909">
      <w:pPr>
        <w:autoSpaceDE w:val="0"/>
        <w:autoSpaceDN w:val="0"/>
        <w:adjustRightInd w:val="0"/>
        <w:spacing w:after="0" w:line="360" w:lineRule="auto"/>
        <w:ind w:left="567" w:hanging="567"/>
        <w:rPr>
          <w:rFonts w:ascii="Arial" w:hAnsi="Arial" w:cs="Arial"/>
        </w:rPr>
      </w:pPr>
      <w:r w:rsidRPr="00174909">
        <w:rPr>
          <w:rFonts w:ascii="Arial" w:hAnsi="Arial" w:cs="Arial"/>
        </w:rPr>
        <w:t>5</w:t>
      </w:r>
      <w:r w:rsidR="00354B86">
        <w:rPr>
          <w:rFonts w:ascii="Arial" w:hAnsi="Arial" w:cs="Arial"/>
        </w:rPr>
        <w:t>.</w:t>
      </w:r>
      <w:r w:rsidRPr="00174909">
        <w:rPr>
          <w:rFonts w:ascii="Arial" w:hAnsi="Arial" w:cs="Arial"/>
        </w:rPr>
        <w:t xml:space="preserve"> National Institute for Health Care Excellence</w:t>
      </w:r>
      <w:r w:rsidR="00F7400D">
        <w:rPr>
          <w:rFonts w:ascii="Arial" w:hAnsi="Arial" w:cs="Arial"/>
        </w:rPr>
        <w:t xml:space="preserve"> (2012)</w:t>
      </w:r>
      <w:r w:rsidRPr="00174909">
        <w:rPr>
          <w:rFonts w:ascii="Arial" w:hAnsi="Arial" w:cs="Arial"/>
        </w:rPr>
        <w:t xml:space="preserve">. Walking and cycling: local measures to promote walking and cycling as forms of travel. </w:t>
      </w:r>
      <w:r w:rsidRPr="00174909">
        <w:rPr>
          <w:rFonts w:ascii="Arial" w:hAnsi="Arial" w:cs="Arial"/>
          <w:bCs/>
          <w:i/>
        </w:rPr>
        <w:t>NICE Public Health Guidance 41</w:t>
      </w:r>
      <w:proofErr w:type="gramStart"/>
      <w:r w:rsidRPr="00174909">
        <w:rPr>
          <w:rFonts w:ascii="Arial" w:hAnsi="Arial" w:cs="Arial"/>
        </w:rPr>
        <w:t>..</w:t>
      </w:r>
      <w:proofErr w:type="gramEnd"/>
      <w:r w:rsidRPr="00174909">
        <w:rPr>
          <w:rFonts w:ascii="Arial" w:hAnsi="Arial" w:cs="Arial"/>
        </w:rPr>
        <w:t xml:space="preserve"> </w:t>
      </w:r>
    </w:p>
    <w:p w14:paraId="114D4F44" w14:textId="6AF0370C" w:rsidR="00354B86" w:rsidRPr="00354B86" w:rsidRDefault="006B3355" w:rsidP="00354B86">
      <w:pPr>
        <w:autoSpaceDE w:val="0"/>
        <w:autoSpaceDN w:val="0"/>
        <w:adjustRightInd w:val="0"/>
        <w:spacing w:after="0" w:line="360" w:lineRule="auto"/>
        <w:ind w:left="567" w:hanging="567"/>
      </w:pPr>
      <w:r w:rsidRPr="00354B86">
        <w:rPr>
          <w:rFonts w:ascii="Arial" w:hAnsi="Arial" w:cs="Arial"/>
          <w:lang w:eastAsia="en-GB"/>
        </w:rPr>
        <w:t>6</w:t>
      </w:r>
      <w:r w:rsidR="00354B86">
        <w:rPr>
          <w:rFonts w:ascii="Arial" w:hAnsi="Arial" w:cs="Arial"/>
          <w:lang w:eastAsia="en-GB"/>
        </w:rPr>
        <w:t>.</w:t>
      </w:r>
      <w:r w:rsidRPr="00354B86">
        <w:rPr>
          <w:rFonts w:ascii="Arial" w:hAnsi="Arial" w:cs="Arial"/>
          <w:lang w:eastAsia="en-GB"/>
        </w:rPr>
        <w:t xml:space="preserve"> Ogilvie D</w:t>
      </w:r>
      <w:r w:rsidR="00E17328">
        <w:rPr>
          <w:rFonts w:ascii="Arial" w:hAnsi="Arial" w:cs="Arial"/>
          <w:lang w:eastAsia="en-GB"/>
        </w:rPr>
        <w:t>.</w:t>
      </w:r>
      <w:r w:rsidRPr="00354B86">
        <w:rPr>
          <w:rFonts w:ascii="Arial" w:hAnsi="Arial" w:cs="Arial"/>
          <w:lang w:eastAsia="en-GB"/>
        </w:rPr>
        <w:t>, Foster C</w:t>
      </w:r>
      <w:r w:rsidR="00E17328">
        <w:rPr>
          <w:rFonts w:ascii="Arial" w:hAnsi="Arial" w:cs="Arial"/>
          <w:lang w:eastAsia="en-GB"/>
        </w:rPr>
        <w:t>.</w:t>
      </w:r>
      <w:r w:rsidRPr="00354B86">
        <w:rPr>
          <w:rFonts w:ascii="Arial" w:hAnsi="Arial" w:cs="Arial"/>
          <w:lang w:eastAsia="en-GB"/>
        </w:rPr>
        <w:t>E</w:t>
      </w:r>
      <w:r w:rsidR="00E17328">
        <w:rPr>
          <w:rFonts w:ascii="Arial" w:hAnsi="Arial" w:cs="Arial"/>
          <w:lang w:eastAsia="en-GB"/>
        </w:rPr>
        <w:t>.</w:t>
      </w:r>
      <w:r w:rsidRPr="00354B86">
        <w:rPr>
          <w:rFonts w:ascii="Arial" w:hAnsi="Arial" w:cs="Arial"/>
          <w:lang w:eastAsia="en-GB"/>
        </w:rPr>
        <w:t xml:space="preserve">, </w:t>
      </w:r>
      <w:proofErr w:type="spellStart"/>
      <w:r w:rsidRPr="00354B86">
        <w:rPr>
          <w:rFonts w:ascii="Arial" w:hAnsi="Arial" w:cs="Arial"/>
          <w:lang w:eastAsia="en-GB"/>
        </w:rPr>
        <w:t>Rothnie</w:t>
      </w:r>
      <w:proofErr w:type="spellEnd"/>
      <w:r w:rsidRPr="00354B86">
        <w:rPr>
          <w:rFonts w:ascii="Arial" w:hAnsi="Arial" w:cs="Arial"/>
          <w:lang w:eastAsia="en-GB"/>
        </w:rPr>
        <w:t xml:space="preserve"> H</w:t>
      </w:r>
      <w:r w:rsidR="00E17328">
        <w:rPr>
          <w:rFonts w:ascii="Arial" w:hAnsi="Arial" w:cs="Arial"/>
          <w:lang w:eastAsia="en-GB"/>
        </w:rPr>
        <w:t>.</w:t>
      </w:r>
      <w:r w:rsidRPr="00354B86">
        <w:rPr>
          <w:rFonts w:ascii="Arial" w:hAnsi="Arial" w:cs="Arial"/>
          <w:lang w:eastAsia="en-GB"/>
        </w:rPr>
        <w:t xml:space="preserve">, et al. </w:t>
      </w:r>
      <w:r w:rsidR="00F7400D">
        <w:rPr>
          <w:rFonts w:ascii="Arial" w:hAnsi="Arial" w:cs="Arial"/>
          <w:lang w:eastAsia="en-GB"/>
        </w:rPr>
        <w:t xml:space="preserve">(2007). </w:t>
      </w:r>
      <w:r w:rsidRPr="00354B86">
        <w:rPr>
          <w:rFonts w:ascii="Arial" w:hAnsi="Arial" w:cs="Arial"/>
          <w:lang w:eastAsia="en-GB"/>
        </w:rPr>
        <w:t xml:space="preserve">Interventions to promote walking: systematic review. </w:t>
      </w:r>
      <w:r w:rsidRPr="00354B86">
        <w:rPr>
          <w:rFonts w:ascii="Arial" w:hAnsi="Arial" w:cs="Arial"/>
          <w:i/>
          <w:lang w:eastAsia="en-GB"/>
        </w:rPr>
        <w:t>BM</w:t>
      </w:r>
      <w:r w:rsidR="00F7400D">
        <w:rPr>
          <w:rFonts w:ascii="Arial" w:hAnsi="Arial" w:cs="Arial"/>
          <w:lang w:eastAsia="en-GB"/>
        </w:rPr>
        <w:t xml:space="preserve">J, </w:t>
      </w:r>
      <w:r w:rsidR="00174909" w:rsidRPr="00354B86">
        <w:rPr>
          <w:rFonts w:ascii="Arial" w:hAnsi="Arial" w:cs="Arial"/>
          <w:lang w:eastAsia="en-GB"/>
        </w:rPr>
        <w:t>334:1204-7.</w:t>
      </w:r>
    </w:p>
    <w:p w14:paraId="5193E894" w14:textId="2DBADA75" w:rsidR="00354B86" w:rsidRPr="00354B86" w:rsidRDefault="00354B86" w:rsidP="00354B86">
      <w:pPr>
        <w:pStyle w:val="CommentText"/>
        <w:spacing w:after="0" w:line="360" w:lineRule="auto"/>
        <w:ind w:left="567" w:hanging="567"/>
        <w:rPr>
          <w:rFonts w:ascii="Arial" w:hAnsi="Arial" w:cs="Arial"/>
          <w:b/>
          <w:sz w:val="22"/>
          <w:szCs w:val="22"/>
        </w:rPr>
      </w:pPr>
      <w:r w:rsidRPr="00354B86">
        <w:rPr>
          <w:rFonts w:ascii="Arial" w:hAnsi="Arial" w:cs="Arial"/>
          <w:sz w:val="22"/>
          <w:szCs w:val="22"/>
        </w:rPr>
        <w:t>7</w:t>
      </w:r>
      <w:r>
        <w:rPr>
          <w:rFonts w:ascii="Arial" w:hAnsi="Arial" w:cs="Arial"/>
          <w:sz w:val="22"/>
          <w:szCs w:val="22"/>
        </w:rPr>
        <w:t>.</w:t>
      </w:r>
      <w:r w:rsidRPr="00354B8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54B86">
        <w:rPr>
          <w:rFonts w:ascii="Arial" w:hAnsi="Arial" w:cs="Arial"/>
          <w:sz w:val="22"/>
          <w:szCs w:val="22"/>
        </w:rPr>
        <w:t>Wendel</w:t>
      </w:r>
      <w:proofErr w:type="spellEnd"/>
      <w:r w:rsidRPr="00354B86">
        <w:rPr>
          <w:rFonts w:ascii="Arial" w:hAnsi="Arial" w:cs="Arial"/>
          <w:sz w:val="22"/>
          <w:szCs w:val="22"/>
        </w:rPr>
        <w:t xml:space="preserve">-Vos, G. W., </w:t>
      </w:r>
      <w:proofErr w:type="spellStart"/>
      <w:r w:rsidRPr="00354B86">
        <w:rPr>
          <w:rFonts w:ascii="Arial" w:hAnsi="Arial" w:cs="Arial"/>
          <w:sz w:val="22"/>
          <w:szCs w:val="22"/>
        </w:rPr>
        <w:t>Schuit</w:t>
      </w:r>
      <w:proofErr w:type="spellEnd"/>
      <w:r w:rsidRPr="00354B86">
        <w:rPr>
          <w:rFonts w:ascii="Arial" w:hAnsi="Arial" w:cs="Arial"/>
          <w:sz w:val="22"/>
          <w:szCs w:val="22"/>
        </w:rPr>
        <w:t xml:space="preserve">, A. J., De </w:t>
      </w:r>
      <w:proofErr w:type="spellStart"/>
      <w:r w:rsidRPr="00354B86">
        <w:rPr>
          <w:rFonts w:ascii="Arial" w:hAnsi="Arial" w:cs="Arial"/>
          <w:sz w:val="22"/>
          <w:szCs w:val="22"/>
        </w:rPr>
        <w:t>Niet</w:t>
      </w:r>
      <w:proofErr w:type="spellEnd"/>
      <w:r w:rsidRPr="00354B86">
        <w:rPr>
          <w:rFonts w:ascii="Arial" w:hAnsi="Arial" w:cs="Arial"/>
          <w:sz w:val="22"/>
          <w:szCs w:val="22"/>
        </w:rPr>
        <w:t xml:space="preserve">, R., </w:t>
      </w:r>
      <w:proofErr w:type="spellStart"/>
      <w:r w:rsidRPr="00354B86">
        <w:rPr>
          <w:rFonts w:ascii="Arial" w:hAnsi="Arial" w:cs="Arial"/>
          <w:sz w:val="22"/>
          <w:szCs w:val="22"/>
        </w:rPr>
        <w:t>Boshuizen</w:t>
      </w:r>
      <w:proofErr w:type="spellEnd"/>
      <w:r w:rsidRPr="00354B86">
        <w:rPr>
          <w:rFonts w:ascii="Arial" w:hAnsi="Arial" w:cs="Arial"/>
          <w:sz w:val="22"/>
          <w:szCs w:val="22"/>
        </w:rPr>
        <w:t xml:space="preserve">, H. C., Saris, W. H. M., &amp; </w:t>
      </w:r>
      <w:proofErr w:type="spellStart"/>
      <w:r w:rsidRPr="00354B86">
        <w:rPr>
          <w:rFonts w:ascii="Arial" w:hAnsi="Arial" w:cs="Arial"/>
          <w:sz w:val="22"/>
          <w:szCs w:val="22"/>
        </w:rPr>
        <w:t>Kromhout</w:t>
      </w:r>
      <w:proofErr w:type="spellEnd"/>
      <w:r w:rsidRPr="00354B86">
        <w:rPr>
          <w:rFonts w:ascii="Arial" w:hAnsi="Arial" w:cs="Arial"/>
          <w:sz w:val="22"/>
          <w:szCs w:val="22"/>
        </w:rPr>
        <w:t xml:space="preserve">, D. A. A. N. (2004). Factors of the physical environment associated with walking and bicycling. </w:t>
      </w:r>
      <w:r w:rsidRPr="00F7400D">
        <w:rPr>
          <w:rFonts w:ascii="Arial" w:hAnsi="Arial" w:cs="Arial"/>
          <w:i/>
          <w:sz w:val="22"/>
          <w:szCs w:val="22"/>
        </w:rPr>
        <w:t xml:space="preserve">Medicine and </w:t>
      </w:r>
      <w:r w:rsidR="00F7400D" w:rsidRPr="00F7400D">
        <w:rPr>
          <w:rFonts w:ascii="Arial" w:hAnsi="Arial" w:cs="Arial"/>
          <w:i/>
          <w:sz w:val="22"/>
          <w:szCs w:val="22"/>
        </w:rPr>
        <w:t>S</w:t>
      </w:r>
      <w:r w:rsidRPr="00F7400D">
        <w:rPr>
          <w:rFonts w:ascii="Arial" w:hAnsi="Arial" w:cs="Arial"/>
          <w:i/>
          <w:sz w:val="22"/>
          <w:szCs w:val="22"/>
        </w:rPr>
        <w:t xml:space="preserve">cience in </w:t>
      </w:r>
      <w:r w:rsidR="00F7400D" w:rsidRPr="00F7400D">
        <w:rPr>
          <w:rFonts w:ascii="Arial" w:hAnsi="Arial" w:cs="Arial"/>
          <w:i/>
          <w:sz w:val="22"/>
          <w:szCs w:val="22"/>
        </w:rPr>
        <w:t>S</w:t>
      </w:r>
      <w:r w:rsidRPr="00F7400D">
        <w:rPr>
          <w:rFonts w:ascii="Arial" w:hAnsi="Arial" w:cs="Arial"/>
          <w:i/>
          <w:sz w:val="22"/>
          <w:szCs w:val="22"/>
        </w:rPr>
        <w:t xml:space="preserve">ports and </w:t>
      </w:r>
      <w:r w:rsidR="00F7400D" w:rsidRPr="00F7400D">
        <w:rPr>
          <w:rFonts w:ascii="Arial" w:hAnsi="Arial" w:cs="Arial"/>
          <w:i/>
          <w:sz w:val="22"/>
          <w:szCs w:val="22"/>
        </w:rPr>
        <w:t>E</w:t>
      </w:r>
      <w:r w:rsidRPr="00F7400D">
        <w:rPr>
          <w:rFonts w:ascii="Arial" w:hAnsi="Arial" w:cs="Arial"/>
          <w:i/>
          <w:sz w:val="22"/>
          <w:szCs w:val="22"/>
        </w:rPr>
        <w:t>xercise</w:t>
      </w:r>
      <w:r w:rsidRPr="00354B86">
        <w:rPr>
          <w:rFonts w:ascii="Arial" w:hAnsi="Arial" w:cs="Arial"/>
          <w:sz w:val="22"/>
          <w:szCs w:val="22"/>
        </w:rPr>
        <w:t>, 36(4), 725-730</w:t>
      </w:r>
    </w:p>
    <w:p w14:paraId="5DE6B167" w14:textId="6D28A020" w:rsidR="00354B86" w:rsidRPr="00354B86" w:rsidRDefault="00354B86" w:rsidP="00354B86">
      <w:pPr>
        <w:pStyle w:val="CommentText"/>
        <w:spacing w:after="0" w:line="360" w:lineRule="auto"/>
        <w:ind w:left="567" w:hanging="567"/>
        <w:rPr>
          <w:rFonts w:ascii="Arial" w:hAnsi="Arial" w:cs="Arial"/>
          <w:sz w:val="22"/>
          <w:szCs w:val="22"/>
        </w:rPr>
      </w:pPr>
      <w:r w:rsidRPr="00354B86">
        <w:rPr>
          <w:rFonts w:ascii="Arial" w:hAnsi="Arial" w:cs="Arial"/>
          <w:sz w:val="22"/>
          <w:szCs w:val="22"/>
        </w:rPr>
        <w:t>8</w:t>
      </w:r>
      <w:r>
        <w:rPr>
          <w:rFonts w:ascii="Arial" w:hAnsi="Arial" w:cs="Arial"/>
          <w:sz w:val="22"/>
          <w:szCs w:val="22"/>
        </w:rPr>
        <w:t>.</w:t>
      </w:r>
      <w:r w:rsidRPr="00354B86">
        <w:rPr>
          <w:rFonts w:ascii="Arial" w:hAnsi="Arial" w:cs="Arial"/>
          <w:sz w:val="22"/>
          <w:szCs w:val="22"/>
        </w:rPr>
        <w:t xml:space="preserve"> Giles-</w:t>
      </w:r>
      <w:proofErr w:type="spellStart"/>
      <w:r w:rsidRPr="00354B86">
        <w:rPr>
          <w:rFonts w:ascii="Arial" w:hAnsi="Arial" w:cs="Arial"/>
          <w:sz w:val="22"/>
          <w:szCs w:val="22"/>
        </w:rPr>
        <w:t>Corti</w:t>
      </w:r>
      <w:proofErr w:type="spellEnd"/>
      <w:r w:rsidRPr="00354B86">
        <w:rPr>
          <w:rFonts w:ascii="Arial" w:hAnsi="Arial" w:cs="Arial"/>
          <w:sz w:val="22"/>
          <w:szCs w:val="22"/>
        </w:rPr>
        <w:t xml:space="preserve">, B., Broomhall, M. H., </w:t>
      </w:r>
      <w:proofErr w:type="spellStart"/>
      <w:r w:rsidRPr="00354B86">
        <w:rPr>
          <w:rFonts w:ascii="Arial" w:hAnsi="Arial" w:cs="Arial"/>
          <w:sz w:val="22"/>
          <w:szCs w:val="22"/>
        </w:rPr>
        <w:t>Knuiman</w:t>
      </w:r>
      <w:proofErr w:type="spellEnd"/>
      <w:r w:rsidRPr="00354B86">
        <w:rPr>
          <w:rFonts w:ascii="Arial" w:hAnsi="Arial" w:cs="Arial"/>
          <w:sz w:val="22"/>
          <w:szCs w:val="22"/>
        </w:rPr>
        <w:t>, M., Collins, C., Douglas, K., Ng, K</w:t>
      </w:r>
      <w:proofErr w:type="gramStart"/>
      <w:r w:rsidRPr="00354B86">
        <w:rPr>
          <w:rFonts w:ascii="Arial" w:hAnsi="Arial" w:cs="Arial"/>
          <w:sz w:val="22"/>
          <w:szCs w:val="22"/>
        </w:rPr>
        <w:t>., ...</w:t>
      </w:r>
      <w:proofErr w:type="gramEnd"/>
      <w:r w:rsidRPr="00354B86">
        <w:rPr>
          <w:rFonts w:ascii="Arial" w:hAnsi="Arial" w:cs="Arial"/>
          <w:sz w:val="22"/>
          <w:szCs w:val="22"/>
        </w:rPr>
        <w:t xml:space="preserve"> &amp; Donovan, R. J. (2005). Increasing walking: how important is distance to, attractiveness, and size of public open space</w:t>
      </w:r>
      <w:proofErr w:type="gramStart"/>
      <w:r w:rsidRPr="00354B86">
        <w:rPr>
          <w:rFonts w:ascii="Arial" w:hAnsi="Arial" w:cs="Arial"/>
          <w:sz w:val="22"/>
          <w:szCs w:val="22"/>
        </w:rPr>
        <w:t>?.</w:t>
      </w:r>
      <w:proofErr w:type="gramEnd"/>
      <w:r w:rsidRPr="00354B86">
        <w:rPr>
          <w:rFonts w:ascii="Arial" w:hAnsi="Arial" w:cs="Arial"/>
          <w:sz w:val="22"/>
          <w:szCs w:val="22"/>
        </w:rPr>
        <w:t xml:space="preserve"> </w:t>
      </w:r>
      <w:r w:rsidRPr="00B34153">
        <w:rPr>
          <w:rFonts w:ascii="Arial" w:hAnsi="Arial" w:cs="Arial"/>
          <w:i/>
          <w:sz w:val="22"/>
          <w:szCs w:val="22"/>
        </w:rPr>
        <w:t xml:space="preserve">American </w:t>
      </w:r>
      <w:r w:rsidR="006B3586" w:rsidRPr="00B34153">
        <w:rPr>
          <w:rFonts w:ascii="Arial" w:hAnsi="Arial" w:cs="Arial"/>
          <w:i/>
          <w:sz w:val="22"/>
          <w:szCs w:val="22"/>
        </w:rPr>
        <w:t>J</w:t>
      </w:r>
      <w:r w:rsidRPr="00B34153">
        <w:rPr>
          <w:rFonts w:ascii="Arial" w:hAnsi="Arial" w:cs="Arial"/>
          <w:i/>
          <w:sz w:val="22"/>
          <w:szCs w:val="22"/>
        </w:rPr>
        <w:t xml:space="preserve">ournal of </w:t>
      </w:r>
      <w:r w:rsidR="006B3586" w:rsidRPr="00B34153">
        <w:rPr>
          <w:rFonts w:ascii="Arial" w:hAnsi="Arial" w:cs="Arial"/>
          <w:i/>
          <w:sz w:val="22"/>
          <w:szCs w:val="22"/>
        </w:rPr>
        <w:t>P</w:t>
      </w:r>
      <w:r w:rsidRPr="00B34153">
        <w:rPr>
          <w:rFonts w:ascii="Arial" w:hAnsi="Arial" w:cs="Arial"/>
          <w:i/>
          <w:sz w:val="22"/>
          <w:szCs w:val="22"/>
        </w:rPr>
        <w:t xml:space="preserve">reventive </w:t>
      </w:r>
      <w:r w:rsidR="006B3586" w:rsidRPr="00B34153">
        <w:rPr>
          <w:rFonts w:ascii="Arial" w:hAnsi="Arial" w:cs="Arial"/>
          <w:i/>
          <w:sz w:val="22"/>
          <w:szCs w:val="22"/>
        </w:rPr>
        <w:t>M</w:t>
      </w:r>
      <w:r w:rsidRPr="00B34153">
        <w:rPr>
          <w:rFonts w:ascii="Arial" w:hAnsi="Arial" w:cs="Arial"/>
          <w:i/>
          <w:sz w:val="22"/>
          <w:szCs w:val="22"/>
        </w:rPr>
        <w:t>edicine</w:t>
      </w:r>
      <w:r w:rsidRPr="00354B86">
        <w:rPr>
          <w:rFonts w:ascii="Arial" w:hAnsi="Arial" w:cs="Arial"/>
          <w:sz w:val="22"/>
          <w:szCs w:val="22"/>
        </w:rPr>
        <w:t>, 28(2), 169-176.</w:t>
      </w:r>
    </w:p>
    <w:p w14:paraId="3EB73308" w14:textId="2532F390" w:rsidR="00354B86" w:rsidRPr="00354B86" w:rsidRDefault="00354B86" w:rsidP="00354B86">
      <w:pPr>
        <w:spacing w:after="0" w:line="360" w:lineRule="auto"/>
        <w:ind w:left="567" w:hanging="567"/>
        <w:rPr>
          <w:rFonts w:ascii="Arial" w:hAnsi="Arial" w:cs="Arial"/>
        </w:rPr>
      </w:pPr>
      <w:r w:rsidRPr="00354B86">
        <w:rPr>
          <w:rFonts w:ascii="Arial" w:hAnsi="Arial" w:cs="Arial"/>
        </w:rPr>
        <w:t>9</w:t>
      </w:r>
      <w:r>
        <w:rPr>
          <w:rFonts w:ascii="Arial" w:hAnsi="Arial" w:cs="Arial"/>
        </w:rPr>
        <w:t>.</w:t>
      </w:r>
      <w:r w:rsidRPr="00354B86">
        <w:rPr>
          <w:rFonts w:ascii="Arial" w:hAnsi="Arial" w:cs="Arial"/>
        </w:rPr>
        <w:t xml:space="preserve"> </w:t>
      </w:r>
      <w:r w:rsidRPr="00354B86">
        <w:rPr>
          <w:rFonts w:ascii="Arial" w:hAnsi="Arial" w:cs="Arial"/>
          <w:color w:val="222222"/>
          <w:shd w:val="clear" w:color="auto" w:fill="FFFFFF"/>
        </w:rPr>
        <w:t xml:space="preserve">Coombes, E., Jones, A. P., &amp; </w:t>
      </w:r>
      <w:proofErr w:type="spellStart"/>
      <w:r w:rsidRPr="00354B86">
        <w:rPr>
          <w:rFonts w:ascii="Arial" w:hAnsi="Arial" w:cs="Arial"/>
          <w:color w:val="222222"/>
          <w:shd w:val="clear" w:color="auto" w:fill="FFFFFF"/>
        </w:rPr>
        <w:t>Hillsdon</w:t>
      </w:r>
      <w:proofErr w:type="spellEnd"/>
      <w:r w:rsidRPr="00354B86">
        <w:rPr>
          <w:rFonts w:ascii="Arial" w:hAnsi="Arial" w:cs="Arial"/>
          <w:color w:val="222222"/>
          <w:shd w:val="clear" w:color="auto" w:fill="FFFFFF"/>
        </w:rPr>
        <w:t>, M. (2010). The relationship of physical activity and overweight to objectively measured green space accessibility and use.</w:t>
      </w:r>
      <w:r w:rsidRPr="00354B86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354B86">
        <w:rPr>
          <w:rFonts w:ascii="Arial" w:hAnsi="Arial" w:cs="Arial"/>
          <w:i/>
          <w:iCs/>
          <w:color w:val="222222"/>
          <w:shd w:val="clear" w:color="auto" w:fill="FFFFFF"/>
        </w:rPr>
        <w:t xml:space="preserve">Social </w:t>
      </w:r>
      <w:r w:rsidR="006B3586">
        <w:rPr>
          <w:rFonts w:ascii="Arial" w:hAnsi="Arial" w:cs="Arial"/>
          <w:i/>
          <w:iCs/>
          <w:color w:val="222222"/>
          <w:shd w:val="clear" w:color="auto" w:fill="FFFFFF"/>
        </w:rPr>
        <w:t>S</w:t>
      </w:r>
      <w:r w:rsidR="006B3586" w:rsidRPr="00354B86">
        <w:rPr>
          <w:rFonts w:ascii="Arial" w:hAnsi="Arial" w:cs="Arial"/>
          <w:i/>
          <w:iCs/>
          <w:color w:val="222222"/>
          <w:shd w:val="clear" w:color="auto" w:fill="FFFFFF"/>
        </w:rPr>
        <w:t xml:space="preserve">cience </w:t>
      </w:r>
      <w:r w:rsidRPr="00354B86">
        <w:rPr>
          <w:rFonts w:ascii="Arial" w:hAnsi="Arial" w:cs="Arial"/>
          <w:i/>
          <w:iCs/>
          <w:color w:val="222222"/>
          <w:shd w:val="clear" w:color="auto" w:fill="FFFFFF"/>
        </w:rPr>
        <w:t xml:space="preserve">&amp; </w:t>
      </w:r>
      <w:r w:rsidR="006B3586">
        <w:rPr>
          <w:rFonts w:ascii="Arial" w:hAnsi="Arial" w:cs="Arial"/>
          <w:i/>
          <w:iCs/>
          <w:color w:val="222222"/>
          <w:shd w:val="clear" w:color="auto" w:fill="FFFFFF"/>
        </w:rPr>
        <w:t>M</w:t>
      </w:r>
      <w:r w:rsidR="006B3586" w:rsidRPr="00354B86">
        <w:rPr>
          <w:rFonts w:ascii="Arial" w:hAnsi="Arial" w:cs="Arial"/>
          <w:i/>
          <w:iCs/>
          <w:color w:val="222222"/>
          <w:shd w:val="clear" w:color="auto" w:fill="FFFFFF"/>
        </w:rPr>
        <w:t>edicine</w:t>
      </w:r>
      <w:r w:rsidRPr="00354B86">
        <w:rPr>
          <w:rFonts w:ascii="Arial" w:hAnsi="Arial" w:cs="Arial"/>
          <w:color w:val="222222"/>
          <w:shd w:val="clear" w:color="auto" w:fill="FFFFFF"/>
        </w:rPr>
        <w:t>,</w:t>
      </w:r>
      <w:r w:rsidRPr="00354B86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354B86">
        <w:rPr>
          <w:rFonts w:ascii="Arial" w:hAnsi="Arial" w:cs="Arial"/>
          <w:i/>
          <w:iCs/>
          <w:color w:val="222222"/>
          <w:shd w:val="clear" w:color="auto" w:fill="FFFFFF"/>
        </w:rPr>
        <w:t>70</w:t>
      </w:r>
      <w:r w:rsidRPr="00354B86">
        <w:rPr>
          <w:rFonts w:ascii="Arial" w:hAnsi="Arial" w:cs="Arial"/>
          <w:color w:val="222222"/>
          <w:shd w:val="clear" w:color="auto" w:fill="FFFFFF"/>
        </w:rPr>
        <w:t>(6), 816-822.</w:t>
      </w:r>
      <w:r w:rsidRPr="00354B86">
        <w:rPr>
          <w:rFonts w:ascii="Arial" w:hAnsi="Arial" w:cs="Arial"/>
        </w:rPr>
        <w:t xml:space="preserve"> </w:t>
      </w:r>
    </w:p>
    <w:p w14:paraId="120F0220" w14:textId="2EB6AD96" w:rsidR="006B3355" w:rsidRPr="00354B86" w:rsidRDefault="00354B86" w:rsidP="00354B86">
      <w:pPr>
        <w:spacing w:after="0" w:line="360" w:lineRule="auto"/>
        <w:ind w:left="567" w:hanging="567"/>
        <w:rPr>
          <w:rFonts w:ascii="Arial" w:hAnsi="Arial" w:cs="Arial"/>
          <w:color w:val="222222"/>
          <w:shd w:val="clear" w:color="auto" w:fill="FFFFFF"/>
        </w:rPr>
      </w:pPr>
      <w:r w:rsidRPr="00354B86">
        <w:rPr>
          <w:rFonts w:ascii="Arial" w:hAnsi="Arial" w:cs="Arial"/>
        </w:rPr>
        <w:t>10</w:t>
      </w:r>
      <w:r>
        <w:rPr>
          <w:rFonts w:ascii="Arial" w:hAnsi="Arial" w:cs="Arial"/>
        </w:rPr>
        <w:t>.</w:t>
      </w:r>
      <w:r w:rsidRPr="00354B86">
        <w:rPr>
          <w:rFonts w:ascii="Arial" w:hAnsi="Arial" w:cs="Arial"/>
        </w:rPr>
        <w:t xml:space="preserve"> </w:t>
      </w:r>
      <w:r w:rsidR="00E44952" w:rsidRPr="00354B86">
        <w:rPr>
          <w:rFonts w:ascii="Arial" w:hAnsi="Arial" w:cs="Arial"/>
          <w:color w:val="222222"/>
          <w:shd w:val="clear" w:color="auto" w:fill="FFFFFF"/>
        </w:rPr>
        <w:t xml:space="preserve">Richardson, E. A., Pearce, J., Mitchell, R., &amp; </w:t>
      </w:r>
      <w:proofErr w:type="spellStart"/>
      <w:r w:rsidR="00E44952" w:rsidRPr="00354B86">
        <w:rPr>
          <w:rFonts w:ascii="Arial" w:hAnsi="Arial" w:cs="Arial"/>
          <w:color w:val="222222"/>
          <w:shd w:val="clear" w:color="auto" w:fill="FFFFFF"/>
        </w:rPr>
        <w:t>Kingham</w:t>
      </w:r>
      <w:proofErr w:type="spellEnd"/>
      <w:r w:rsidR="00E44952" w:rsidRPr="00354B86">
        <w:rPr>
          <w:rFonts w:ascii="Arial" w:hAnsi="Arial" w:cs="Arial"/>
          <w:color w:val="222222"/>
          <w:shd w:val="clear" w:color="auto" w:fill="FFFFFF"/>
        </w:rPr>
        <w:t>, S. (2013). Role of physical activity in the relationship between urban green space and health.</w:t>
      </w:r>
      <w:r w:rsidR="00E44952" w:rsidRPr="00354B86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E44952" w:rsidRPr="00354B86">
        <w:rPr>
          <w:rFonts w:ascii="Arial" w:hAnsi="Arial" w:cs="Arial"/>
          <w:i/>
          <w:iCs/>
          <w:color w:val="222222"/>
          <w:shd w:val="clear" w:color="auto" w:fill="FFFFFF"/>
        </w:rPr>
        <w:t xml:space="preserve">Public </w:t>
      </w:r>
      <w:r w:rsidR="006B3586">
        <w:rPr>
          <w:rFonts w:ascii="Arial" w:hAnsi="Arial" w:cs="Arial"/>
          <w:i/>
          <w:iCs/>
          <w:color w:val="222222"/>
          <w:shd w:val="clear" w:color="auto" w:fill="FFFFFF"/>
        </w:rPr>
        <w:t>H</w:t>
      </w:r>
      <w:r w:rsidR="006B3586" w:rsidRPr="00354B86">
        <w:rPr>
          <w:rFonts w:ascii="Arial" w:hAnsi="Arial" w:cs="Arial"/>
          <w:i/>
          <w:iCs/>
          <w:color w:val="222222"/>
          <w:shd w:val="clear" w:color="auto" w:fill="FFFFFF"/>
        </w:rPr>
        <w:t>ealth</w:t>
      </w:r>
      <w:r w:rsidR="00E44952" w:rsidRPr="00354B86">
        <w:rPr>
          <w:rFonts w:ascii="Arial" w:hAnsi="Arial" w:cs="Arial"/>
          <w:color w:val="222222"/>
          <w:shd w:val="clear" w:color="auto" w:fill="FFFFFF"/>
        </w:rPr>
        <w:t>,</w:t>
      </w:r>
      <w:r w:rsidR="00E44952" w:rsidRPr="00354B86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E44952" w:rsidRPr="00354B86">
        <w:rPr>
          <w:rFonts w:ascii="Arial" w:hAnsi="Arial" w:cs="Arial"/>
          <w:i/>
          <w:iCs/>
          <w:color w:val="222222"/>
          <w:shd w:val="clear" w:color="auto" w:fill="FFFFFF"/>
        </w:rPr>
        <w:t>127</w:t>
      </w:r>
      <w:r w:rsidR="00E44952" w:rsidRPr="00354B86">
        <w:rPr>
          <w:rFonts w:ascii="Arial" w:hAnsi="Arial" w:cs="Arial"/>
          <w:color w:val="222222"/>
          <w:shd w:val="clear" w:color="auto" w:fill="FFFFFF"/>
        </w:rPr>
        <w:t>(4), 318-324.</w:t>
      </w:r>
    </w:p>
    <w:p w14:paraId="0E1A07F0" w14:textId="73580DB0" w:rsidR="000C5A0E" w:rsidRDefault="00354B86" w:rsidP="00354B86">
      <w:pPr>
        <w:pStyle w:val="CommentText"/>
        <w:spacing w:after="0" w:line="360" w:lineRule="auto"/>
        <w:ind w:left="567" w:hanging="567"/>
        <w:rPr>
          <w:ins w:id="244" w:author="White, Mathew" w:date="2018-01-03T16:06:00Z"/>
          <w:rFonts w:ascii="Arial" w:hAnsi="Arial" w:cs="Arial"/>
          <w:sz w:val="22"/>
          <w:szCs w:val="22"/>
        </w:rPr>
      </w:pPr>
      <w:r w:rsidRPr="00354B86">
        <w:rPr>
          <w:rFonts w:ascii="Arial" w:hAnsi="Arial" w:cs="Arial"/>
          <w:sz w:val="22"/>
          <w:szCs w:val="22"/>
        </w:rPr>
        <w:t>11</w:t>
      </w:r>
      <w:r>
        <w:rPr>
          <w:rFonts w:ascii="Arial" w:hAnsi="Arial" w:cs="Arial"/>
          <w:sz w:val="22"/>
          <w:szCs w:val="22"/>
        </w:rPr>
        <w:t>.</w:t>
      </w:r>
      <w:r w:rsidRPr="00354B8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C5A0E" w:rsidRPr="00354B86">
        <w:rPr>
          <w:rFonts w:ascii="Arial" w:hAnsi="Arial" w:cs="Arial"/>
          <w:sz w:val="22"/>
          <w:szCs w:val="22"/>
        </w:rPr>
        <w:t>Astell</w:t>
      </w:r>
      <w:proofErr w:type="spellEnd"/>
      <w:r w:rsidR="000C5A0E" w:rsidRPr="00354B86">
        <w:rPr>
          <w:rFonts w:ascii="Arial" w:hAnsi="Arial" w:cs="Arial"/>
          <w:sz w:val="22"/>
          <w:szCs w:val="22"/>
        </w:rPr>
        <w:t xml:space="preserve">-Burt, T., Feng, X., &amp; </w:t>
      </w:r>
      <w:proofErr w:type="spellStart"/>
      <w:r w:rsidR="000C5A0E" w:rsidRPr="00354B86">
        <w:rPr>
          <w:rFonts w:ascii="Arial" w:hAnsi="Arial" w:cs="Arial"/>
          <w:sz w:val="22"/>
          <w:szCs w:val="22"/>
        </w:rPr>
        <w:t>Kolt</w:t>
      </w:r>
      <w:proofErr w:type="spellEnd"/>
      <w:r w:rsidR="000C5A0E" w:rsidRPr="00354B86">
        <w:rPr>
          <w:rFonts w:ascii="Arial" w:hAnsi="Arial" w:cs="Arial"/>
          <w:sz w:val="22"/>
          <w:szCs w:val="22"/>
        </w:rPr>
        <w:t xml:space="preserve">, G. S. (2014). Green space is associated with walking and moderate-to-vigorous physical activity (MVPA) in middle-to-older-aged adults: findings from 203 883 Australians in the 45 and Up Study. </w:t>
      </w:r>
      <w:r w:rsidR="000C5A0E" w:rsidRPr="00B34153">
        <w:rPr>
          <w:rFonts w:ascii="Arial" w:hAnsi="Arial" w:cs="Arial"/>
          <w:i/>
          <w:sz w:val="22"/>
          <w:szCs w:val="22"/>
        </w:rPr>
        <w:t>Br</w:t>
      </w:r>
      <w:r w:rsidR="006B3586" w:rsidRPr="00B34153">
        <w:rPr>
          <w:rFonts w:ascii="Arial" w:hAnsi="Arial" w:cs="Arial"/>
          <w:i/>
          <w:sz w:val="22"/>
          <w:szCs w:val="22"/>
        </w:rPr>
        <w:t>itish</w:t>
      </w:r>
      <w:r w:rsidR="000C5A0E" w:rsidRPr="00B34153">
        <w:rPr>
          <w:rFonts w:ascii="Arial" w:hAnsi="Arial" w:cs="Arial"/>
          <w:i/>
          <w:sz w:val="22"/>
          <w:szCs w:val="22"/>
        </w:rPr>
        <w:t xml:space="preserve"> J</w:t>
      </w:r>
      <w:r w:rsidR="006B3586" w:rsidRPr="00B34153">
        <w:rPr>
          <w:rFonts w:ascii="Arial" w:hAnsi="Arial" w:cs="Arial"/>
          <w:i/>
          <w:sz w:val="22"/>
          <w:szCs w:val="22"/>
        </w:rPr>
        <w:t>ournal of</w:t>
      </w:r>
      <w:r w:rsidR="000C5A0E" w:rsidRPr="00B34153">
        <w:rPr>
          <w:rFonts w:ascii="Arial" w:hAnsi="Arial" w:cs="Arial"/>
          <w:i/>
          <w:sz w:val="22"/>
          <w:szCs w:val="22"/>
        </w:rPr>
        <w:t xml:space="preserve"> Sports Med</w:t>
      </w:r>
      <w:r w:rsidR="006B3586" w:rsidRPr="00B34153">
        <w:rPr>
          <w:rFonts w:ascii="Arial" w:hAnsi="Arial" w:cs="Arial"/>
          <w:i/>
          <w:sz w:val="22"/>
          <w:szCs w:val="22"/>
        </w:rPr>
        <w:t>icine</w:t>
      </w:r>
      <w:r w:rsidR="000C5A0E" w:rsidRPr="00354B86">
        <w:rPr>
          <w:rFonts w:ascii="Arial" w:hAnsi="Arial" w:cs="Arial"/>
          <w:sz w:val="22"/>
          <w:szCs w:val="22"/>
        </w:rPr>
        <w:t>, 48(5), 404-406.</w:t>
      </w:r>
    </w:p>
    <w:p w14:paraId="76E06398" w14:textId="3DA0C9CD" w:rsidR="00386468" w:rsidDel="00386468" w:rsidRDefault="00386468" w:rsidP="00386468">
      <w:pPr>
        <w:spacing w:after="0" w:line="360" w:lineRule="auto"/>
        <w:ind w:left="567" w:hanging="567"/>
        <w:rPr>
          <w:del w:id="245" w:author="White, Mathew" w:date="2018-01-03T16:06:00Z"/>
          <w:moveTo w:id="246" w:author="White, Mathew" w:date="2018-01-03T16:06:00Z"/>
          <w:rFonts w:ascii="Arial" w:hAnsi="Arial" w:cs="Arial"/>
          <w:color w:val="222222"/>
          <w:shd w:val="clear" w:color="auto" w:fill="FFFFFF"/>
        </w:rPr>
      </w:pPr>
      <w:moveToRangeStart w:id="247" w:author="White, Mathew" w:date="2018-01-03T16:06:00Z" w:name="move502758891"/>
      <w:moveTo w:id="248" w:author="White, Mathew" w:date="2018-01-03T16:06:00Z">
        <w:del w:id="249" w:author="White, Mathew" w:date="2018-01-03T16:06:00Z">
          <w:r w:rsidDel="00386468">
            <w:rPr>
              <w:rFonts w:ascii="Arial" w:hAnsi="Arial" w:cs="Arial"/>
            </w:rPr>
            <w:delText>21</w:delText>
          </w:r>
        </w:del>
      </w:moveTo>
      <w:ins w:id="250" w:author="White, Mathew" w:date="2018-01-03T16:06:00Z">
        <w:r>
          <w:rPr>
            <w:rFonts w:ascii="Arial" w:hAnsi="Arial" w:cs="Arial"/>
          </w:rPr>
          <w:t>12</w:t>
        </w:r>
      </w:ins>
      <w:moveTo w:id="251" w:author="White, Mathew" w:date="2018-01-03T16:06:00Z">
        <w:r>
          <w:rPr>
            <w:rFonts w:ascii="Arial" w:hAnsi="Arial" w:cs="Arial"/>
          </w:rPr>
          <w:t>.</w:t>
        </w:r>
        <w:r w:rsidRPr="00174909">
          <w:rPr>
            <w:rFonts w:ascii="Arial" w:hAnsi="Arial" w:cs="Arial"/>
          </w:rPr>
          <w:t xml:space="preserve"> </w:t>
        </w:r>
        <w:r w:rsidRPr="00174909">
          <w:rPr>
            <w:rFonts w:ascii="Arial" w:hAnsi="Arial" w:cs="Arial"/>
            <w:color w:val="222222"/>
            <w:shd w:val="clear" w:color="auto" w:fill="FFFFFF"/>
          </w:rPr>
          <w:t xml:space="preserve">Hunter, R. F., Christian, H., Veitch, J., </w:t>
        </w:r>
        <w:proofErr w:type="spellStart"/>
        <w:r w:rsidRPr="00174909">
          <w:rPr>
            <w:rFonts w:ascii="Arial" w:hAnsi="Arial" w:cs="Arial"/>
            <w:color w:val="222222"/>
            <w:shd w:val="clear" w:color="auto" w:fill="FFFFFF"/>
          </w:rPr>
          <w:t>Astell</w:t>
        </w:r>
        <w:proofErr w:type="spellEnd"/>
        <w:r w:rsidRPr="00174909">
          <w:rPr>
            <w:rFonts w:ascii="Arial" w:hAnsi="Arial" w:cs="Arial"/>
            <w:color w:val="222222"/>
            <w:shd w:val="clear" w:color="auto" w:fill="FFFFFF"/>
          </w:rPr>
          <w:t xml:space="preserve">-Burt, T., </w:t>
        </w:r>
        <w:proofErr w:type="spellStart"/>
        <w:r w:rsidRPr="00174909">
          <w:rPr>
            <w:rFonts w:ascii="Arial" w:hAnsi="Arial" w:cs="Arial"/>
            <w:color w:val="222222"/>
            <w:shd w:val="clear" w:color="auto" w:fill="FFFFFF"/>
          </w:rPr>
          <w:t>Hipp</w:t>
        </w:r>
        <w:proofErr w:type="spellEnd"/>
        <w:r w:rsidRPr="00174909">
          <w:rPr>
            <w:rFonts w:ascii="Arial" w:hAnsi="Arial" w:cs="Arial"/>
            <w:color w:val="222222"/>
            <w:shd w:val="clear" w:color="auto" w:fill="FFFFFF"/>
          </w:rPr>
          <w:t xml:space="preserve">, J. A., &amp; </w:t>
        </w:r>
        <w:proofErr w:type="spellStart"/>
        <w:r w:rsidRPr="00174909">
          <w:rPr>
            <w:rFonts w:ascii="Arial" w:hAnsi="Arial" w:cs="Arial"/>
            <w:color w:val="222222"/>
            <w:shd w:val="clear" w:color="auto" w:fill="FFFFFF"/>
          </w:rPr>
          <w:t>Schipperijn</w:t>
        </w:r>
        <w:proofErr w:type="spellEnd"/>
        <w:r w:rsidRPr="00174909">
          <w:rPr>
            <w:rFonts w:ascii="Arial" w:hAnsi="Arial" w:cs="Arial"/>
            <w:color w:val="222222"/>
            <w:shd w:val="clear" w:color="auto" w:fill="FFFFFF"/>
          </w:rPr>
          <w:t xml:space="preserve">, J. (2015). The impact of interventions to promote physical activity in urban green space: </w:t>
        </w:r>
        <w:r w:rsidRPr="00174909">
          <w:rPr>
            <w:rFonts w:ascii="Arial" w:hAnsi="Arial" w:cs="Arial"/>
            <w:color w:val="222222"/>
            <w:shd w:val="clear" w:color="auto" w:fill="FFFFFF"/>
          </w:rPr>
          <w:lastRenderedPageBreak/>
          <w:t>a systematic review and recommendations for future research.</w:t>
        </w:r>
        <w:r w:rsidRPr="00174909">
          <w:rPr>
            <w:rStyle w:val="apple-converted-space"/>
            <w:rFonts w:ascii="Arial" w:hAnsi="Arial" w:cs="Arial"/>
            <w:color w:val="222222"/>
            <w:shd w:val="clear" w:color="auto" w:fill="FFFFFF"/>
          </w:rPr>
          <w:t> </w:t>
        </w:r>
        <w:r w:rsidRPr="00174909">
          <w:rPr>
            <w:rFonts w:ascii="Arial" w:hAnsi="Arial" w:cs="Arial"/>
            <w:i/>
            <w:iCs/>
            <w:color w:val="222222"/>
            <w:shd w:val="clear" w:color="auto" w:fill="FFFFFF"/>
          </w:rPr>
          <w:t>Social Science &amp; Medicine</w:t>
        </w:r>
        <w:r w:rsidRPr="00174909">
          <w:rPr>
            <w:rFonts w:ascii="Arial" w:hAnsi="Arial" w:cs="Arial"/>
            <w:color w:val="222222"/>
            <w:shd w:val="clear" w:color="auto" w:fill="FFFFFF"/>
          </w:rPr>
          <w:t>,</w:t>
        </w:r>
        <w:r w:rsidRPr="00174909">
          <w:rPr>
            <w:rStyle w:val="apple-converted-space"/>
            <w:rFonts w:ascii="Arial" w:hAnsi="Arial" w:cs="Arial"/>
            <w:color w:val="222222"/>
            <w:shd w:val="clear" w:color="auto" w:fill="FFFFFF"/>
          </w:rPr>
          <w:t> </w:t>
        </w:r>
        <w:r w:rsidRPr="00174909">
          <w:rPr>
            <w:rFonts w:ascii="Arial" w:hAnsi="Arial" w:cs="Arial"/>
            <w:i/>
            <w:iCs/>
            <w:color w:val="222222"/>
            <w:shd w:val="clear" w:color="auto" w:fill="FFFFFF"/>
          </w:rPr>
          <w:t>124</w:t>
        </w:r>
        <w:r w:rsidRPr="00174909">
          <w:rPr>
            <w:rFonts w:ascii="Arial" w:hAnsi="Arial" w:cs="Arial"/>
            <w:color w:val="222222"/>
            <w:shd w:val="clear" w:color="auto" w:fill="FFFFFF"/>
          </w:rPr>
          <w:t>, 246-256.</w:t>
        </w:r>
      </w:moveTo>
    </w:p>
    <w:moveToRangeEnd w:id="247"/>
    <w:p w14:paraId="2917DD4D" w14:textId="77777777" w:rsidR="00386468" w:rsidRPr="00354B86" w:rsidRDefault="00386468">
      <w:pPr>
        <w:spacing w:after="0" w:line="360" w:lineRule="auto"/>
        <w:ind w:left="567" w:hanging="567"/>
        <w:pPrChange w:id="252" w:author="White, Mathew" w:date="2018-01-03T16:06:00Z">
          <w:pPr>
            <w:pStyle w:val="CommentText"/>
            <w:spacing w:after="0" w:line="360" w:lineRule="auto"/>
            <w:ind w:left="567" w:hanging="567"/>
          </w:pPr>
        </w:pPrChange>
      </w:pPr>
    </w:p>
    <w:p w14:paraId="17AF287B" w14:textId="10E0F8AF" w:rsidR="000C5A0E" w:rsidRPr="00354B86" w:rsidRDefault="00354B86" w:rsidP="00354B86">
      <w:pPr>
        <w:spacing w:after="0" w:line="360" w:lineRule="auto"/>
        <w:ind w:left="567" w:hanging="567"/>
        <w:rPr>
          <w:rFonts w:ascii="Arial" w:hAnsi="Arial" w:cs="Arial"/>
        </w:rPr>
      </w:pPr>
      <w:del w:id="253" w:author="White, Mathew" w:date="2018-01-03T16:06:00Z">
        <w:r w:rsidRPr="00354B86" w:rsidDel="00386468">
          <w:rPr>
            <w:rFonts w:ascii="Arial" w:hAnsi="Arial" w:cs="Arial"/>
            <w:color w:val="222222"/>
            <w:shd w:val="clear" w:color="auto" w:fill="FFFFFF"/>
          </w:rPr>
          <w:delText>12</w:delText>
        </w:r>
      </w:del>
      <w:ins w:id="254" w:author="White, Mathew" w:date="2018-01-03T16:06:00Z">
        <w:r w:rsidR="00386468" w:rsidRPr="00354B86">
          <w:rPr>
            <w:rFonts w:ascii="Arial" w:hAnsi="Arial" w:cs="Arial"/>
            <w:color w:val="222222"/>
            <w:shd w:val="clear" w:color="auto" w:fill="FFFFFF"/>
          </w:rPr>
          <w:t>1</w:t>
        </w:r>
        <w:r w:rsidR="00386468">
          <w:rPr>
            <w:rFonts w:ascii="Arial" w:hAnsi="Arial" w:cs="Arial"/>
            <w:color w:val="222222"/>
            <w:shd w:val="clear" w:color="auto" w:fill="FFFFFF"/>
          </w:rPr>
          <w:t>3</w:t>
        </w:r>
      </w:ins>
      <w:r w:rsidR="000C5A0E" w:rsidRPr="00354B86"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 w:rsidR="000C5A0E" w:rsidRPr="00354B86">
        <w:rPr>
          <w:rFonts w:ascii="Arial" w:hAnsi="Arial" w:cs="Arial"/>
          <w:color w:val="222222"/>
          <w:shd w:val="clear" w:color="auto" w:fill="FFFFFF"/>
        </w:rPr>
        <w:t>Hillsdon</w:t>
      </w:r>
      <w:proofErr w:type="spellEnd"/>
      <w:r w:rsidR="000C5A0E" w:rsidRPr="00354B86">
        <w:rPr>
          <w:rFonts w:ascii="Arial" w:hAnsi="Arial" w:cs="Arial"/>
          <w:color w:val="222222"/>
          <w:shd w:val="clear" w:color="auto" w:fill="FFFFFF"/>
        </w:rPr>
        <w:t xml:space="preserve">, M., </w:t>
      </w:r>
      <w:proofErr w:type="spellStart"/>
      <w:r w:rsidR="000C5A0E" w:rsidRPr="00354B86">
        <w:rPr>
          <w:rFonts w:ascii="Arial" w:hAnsi="Arial" w:cs="Arial"/>
          <w:color w:val="222222"/>
          <w:shd w:val="clear" w:color="auto" w:fill="FFFFFF"/>
        </w:rPr>
        <w:t>Panter</w:t>
      </w:r>
      <w:proofErr w:type="spellEnd"/>
      <w:r w:rsidR="000C5A0E" w:rsidRPr="00354B86">
        <w:rPr>
          <w:rFonts w:ascii="Arial" w:hAnsi="Arial" w:cs="Arial"/>
          <w:color w:val="222222"/>
          <w:shd w:val="clear" w:color="auto" w:fill="FFFFFF"/>
        </w:rPr>
        <w:t>, J., Foster, C., &amp; Jones, A. (2006). The relationship between access and quality of urban green space with population physical activity.</w:t>
      </w:r>
      <w:r w:rsidR="000C5A0E" w:rsidRPr="00354B86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0C5A0E" w:rsidRPr="00354B86">
        <w:rPr>
          <w:rFonts w:ascii="Arial" w:hAnsi="Arial" w:cs="Arial"/>
          <w:i/>
          <w:iCs/>
          <w:color w:val="222222"/>
          <w:shd w:val="clear" w:color="auto" w:fill="FFFFFF"/>
        </w:rPr>
        <w:t xml:space="preserve">Public </w:t>
      </w:r>
      <w:r w:rsidR="006B3586">
        <w:rPr>
          <w:rFonts w:ascii="Arial" w:hAnsi="Arial" w:cs="Arial"/>
          <w:i/>
          <w:iCs/>
          <w:color w:val="222222"/>
          <w:shd w:val="clear" w:color="auto" w:fill="FFFFFF"/>
        </w:rPr>
        <w:t>H</w:t>
      </w:r>
      <w:r w:rsidR="006B3586" w:rsidRPr="00354B86">
        <w:rPr>
          <w:rFonts w:ascii="Arial" w:hAnsi="Arial" w:cs="Arial"/>
          <w:i/>
          <w:iCs/>
          <w:color w:val="222222"/>
          <w:shd w:val="clear" w:color="auto" w:fill="FFFFFF"/>
        </w:rPr>
        <w:t>ealth</w:t>
      </w:r>
      <w:r w:rsidR="000C5A0E" w:rsidRPr="00354B86">
        <w:rPr>
          <w:rFonts w:ascii="Arial" w:hAnsi="Arial" w:cs="Arial"/>
          <w:color w:val="222222"/>
          <w:shd w:val="clear" w:color="auto" w:fill="FFFFFF"/>
        </w:rPr>
        <w:t>,</w:t>
      </w:r>
      <w:r w:rsidR="000C5A0E" w:rsidRPr="00354B86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0C5A0E" w:rsidRPr="00354B86">
        <w:rPr>
          <w:rFonts w:ascii="Arial" w:hAnsi="Arial" w:cs="Arial"/>
          <w:i/>
          <w:iCs/>
          <w:color w:val="222222"/>
          <w:shd w:val="clear" w:color="auto" w:fill="FFFFFF"/>
        </w:rPr>
        <w:t>120</w:t>
      </w:r>
      <w:r w:rsidR="000C5A0E" w:rsidRPr="00354B86">
        <w:rPr>
          <w:rFonts w:ascii="Arial" w:hAnsi="Arial" w:cs="Arial"/>
          <w:color w:val="222222"/>
          <w:shd w:val="clear" w:color="auto" w:fill="FFFFFF"/>
        </w:rPr>
        <w:t>(12), 1127-1132.</w:t>
      </w:r>
    </w:p>
    <w:p w14:paraId="511827E2" w14:textId="6F733FF6" w:rsidR="000C5A0E" w:rsidRPr="00354B86" w:rsidRDefault="00354B86" w:rsidP="00354B86">
      <w:pPr>
        <w:spacing w:after="0" w:line="360" w:lineRule="auto"/>
        <w:ind w:left="567" w:hanging="567"/>
        <w:rPr>
          <w:rFonts w:ascii="Arial" w:hAnsi="Arial" w:cs="Arial"/>
          <w:shd w:val="clear" w:color="auto" w:fill="FFFFFF"/>
        </w:rPr>
      </w:pPr>
      <w:del w:id="255" w:author="White, Mathew" w:date="2018-01-03T16:06:00Z">
        <w:r w:rsidRPr="00354B86" w:rsidDel="00386468">
          <w:rPr>
            <w:rFonts w:ascii="Arial" w:hAnsi="Arial" w:cs="Arial"/>
          </w:rPr>
          <w:delText>13</w:delText>
        </w:r>
      </w:del>
      <w:ins w:id="256" w:author="White, Mathew" w:date="2018-01-03T16:06:00Z">
        <w:r w:rsidR="00386468" w:rsidRPr="00354B86">
          <w:rPr>
            <w:rFonts w:ascii="Arial" w:hAnsi="Arial" w:cs="Arial"/>
          </w:rPr>
          <w:t>1</w:t>
        </w:r>
        <w:r w:rsidR="00386468">
          <w:rPr>
            <w:rFonts w:ascii="Arial" w:hAnsi="Arial" w:cs="Arial"/>
          </w:rPr>
          <w:t>4</w:t>
        </w:r>
      </w:ins>
      <w:r>
        <w:rPr>
          <w:rFonts w:ascii="Arial" w:hAnsi="Arial" w:cs="Arial"/>
        </w:rPr>
        <w:t>.</w:t>
      </w:r>
      <w:r w:rsidRPr="00354B86">
        <w:rPr>
          <w:rFonts w:ascii="Arial" w:hAnsi="Arial" w:cs="Arial"/>
        </w:rPr>
        <w:t xml:space="preserve"> </w:t>
      </w:r>
      <w:r w:rsidR="000C5A0E" w:rsidRPr="00354B86">
        <w:rPr>
          <w:rFonts w:ascii="Arial" w:hAnsi="Arial" w:cs="Arial"/>
          <w:color w:val="222222"/>
          <w:shd w:val="clear" w:color="auto" w:fill="FFFFFF"/>
        </w:rPr>
        <w:t xml:space="preserve">Maas, J., </w:t>
      </w:r>
      <w:proofErr w:type="spellStart"/>
      <w:r w:rsidR="000C5A0E" w:rsidRPr="00354B86">
        <w:rPr>
          <w:rFonts w:ascii="Arial" w:hAnsi="Arial" w:cs="Arial"/>
          <w:color w:val="222222"/>
          <w:shd w:val="clear" w:color="auto" w:fill="FFFFFF"/>
        </w:rPr>
        <w:t>Verheij</w:t>
      </w:r>
      <w:proofErr w:type="spellEnd"/>
      <w:r w:rsidR="000C5A0E" w:rsidRPr="00354B86">
        <w:rPr>
          <w:rFonts w:ascii="Arial" w:hAnsi="Arial" w:cs="Arial"/>
          <w:color w:val="222222"/>
          <w:shd w:val="clear" w:color="auto" w:fill="FFFFFF"/>
        </w:rPr>
        <w:t xml:space="preserve">, R. A., </w:t>
      </w:r>
      <w:proofErr w:type="spellStart"/>
      <w:r w:rsidR="000C5A0E" w:rsidRPr="00354B86">
        <w:rPr>
          <w:rFonts w:ascii="Arial" w:hAnsi="Arial" w:cs="Arial"/>
          <w:color w:val="222222"/>
          <w:shd w:val="clear" w:color="auto" w:fill="FFFFFF"/>
        </w:rPr>
        <w:t>Spreeuwenberg</w:t>
      </w:r>
      <w:proofErr w:type="spellEnd"/>
      <w:r w:rsidR="000C5A0E" w:rsidRPr="00354B86">
        <w:rPr>
          <w:rFonts w:ascii="Arial" w:hAnsi="Arial" w:cs="Arial"/>
          <w:color w:val="222222"/>
          <w:shd w:val="clear" w:color="auto" w:fill="FFFFFF"/>
        </w:rPr>
        <w:t xml:space="preserve">, P., &amp; </w:t>
      </w:r>
      <w:proofErr w:type="spellStart"/>
      <w:r w:rsidR="000C5A0E" w:rsidRPr="00354B86">
        <w:rPr>
          <w:rFonts w:ascii="Arial" w:hAnsi="Arial" w:cs="Arial"/>
          <w:color w:val="222222"/>
          <w:shd w:val="clear" w:color="auto" w:fill="FFFFFF"/>
        </w:rPr>
        <w:t>Groenewegen</w:t>
      </w:r>
      <w:proofErr w:type="spellEnd"/>
      <w:r w:rsidR="000C5A0E" w:rsidRPr="00354B86">
        <w:rPr>
          <w:rFonts w:ascii="Arial" w:hAnsi="Arial" w:cs="Arial"/>
          <w:color w:val="222222"/>
          <w:shd w:val="clear" w:color="auto" w:fill="FFFFFF"/>
        </w:rPr>
        <w:t>, P. P. (2008). Physical activity as a possible mechanism behind the relationship between green space and health: a multilevel analysis.</w:t>
      </w:r>
      <w:r w:rsidR="000C5A0E" w:rsidRPr="00354B86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0C5A0E" w:rsidRPr="00354B86">
        <w:rPr>
          <w:rFonts w:ascii="Arial" w:hAnsi="Arial" w:cs="Arial"/>
          <w:i/>
          <w:iCs/>
          <w:color w:val="222222"/>
          <w:shd w:val="clear" w:color="auto" w:fill="FFFFFF"/>
        </w:rPr>
        <w:t xml:space="preserve">BMC </w:t>
      </w:r>
      <w:r w:rsidR="006B3586">
        <w:rPr>
          <w:rFonts w:ascii="Arial" w:hAnsi="Arial" w:cs="Arial"/>
          <w:i/>
          <w:iCs/>
          <w:color w:val="222222"/>
          <w:shd w:val="clear" w:color="auto" w:fill="FFFFFF"/>
        </w:rPr>
        <w:t>P</w:t>
      </w:r>
      <w:r w:rsidR="006B3586" w:rsidRPr="00354B86">
        <w:rPr>
          <w:rFonts w:ascii="Arial" w:hAnsi="Arial" w:cs="Arial"/>
          <w:i/>
          <w:iCs/>
          <w:color w:val="222222"/>
          <w:shd w:val="clear" w:color="auto" w:fill="FFFFFF"/>
        </w:rPr>
        <w:t xml:space="preserve">ublic </w:t>
      </w:r>
      <w:r w:rsidR="006B3586">
        <w:rPr>
          <w:rFonts w:ascii="Arial" w:hAnsi="Arial" w:cs="Arial"/>
          <w:i/>
          <w:iCs/>
          <w:color w:val="222222"/>
          <w:shd w:val="clear" w:color="auto" w:fill="FFFFFF"/>
        </w:rPr>
        <w:t>H</w:t>
      </w:r>
      <w:r w:rsidR="006B3586" w:rsidRPr="00354B86">
        <w:rPr>
          <w:rFonts w:ascii="Arial" w:hAnsi="Arial" w:cs="Arial"/>
          <w:i/>
          <w:iCs/>
          <w:color w:val="222222"/>
          <w:shd w:val="clear" w:color="auto" w:fill="FFFFFF"/>
        </w:rPr>
        <w:t>ealth</w:t>
      </w:r>
      <w:r w:rsidR="000C5A0E" w:rsidRPr="00354B86">
        <w:rPr>
          <w:rFonts w:ascii="Arial" w:hAnsi="Arial" w:cs="Arial"/>
          <w:color w:val="222222"/>
          <w:shd w:val="clear" w:color="auto" w:fill="FFFFFF"/>
        </w:rPr>
        <w:t>,</w:t>
      </w:r>
      <w:r w:rsidR="000C5A0E" w:rsidRPr="00354B86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0C5A0E" w:rsidRPr="00354B86">
        <w:rPr>
          <w:rFonts w:ascii="Arial" w:hAnsi="Arial" w:cs="Arial"/>
          <w:i/>
          <w:iCs/>
          <w:color w:val="222222"/>
          <w:shd w:val="clear" w:color="auto" w:fill="FFFFFF"/>
        </w:rPr>
        <w:t>8</w:t>
      </w:r>
      <w:r w:rsidR="000C5A0E" w:rsidRPr="00354B86">
        <w:rPr>
          <w:rFonts w:ascii="Arial" w:hAnsi="Arial" w:cs="Arial"/>
          <w:color w:val="222222"/>
          <w:shd w:val="clear" w:color="auto" w:fill="FFFFFF"/>
        </w:rPr>
        <w:t>(1), 206.</w:t>
      </w:r>
    </w:p>
    <w:p w14:paraId="0739E504" w14:textId="16BB889E" w:rsidR="000C5A0E" w:rsidRPr="00354B86" w:rsidRDefault="00354B86" w:rsidP="00354B86">
      <w:pPr>
        <w:spacing w:after="0" w:line="360" w:lineRule="auto"/>
        <w:ind w:left="567" w:hanging="567"/>
        <w:rPr>
          <w:rFonts w:ascii="Arial" w:hAnsi="Arial" w:cs="Arial"/>
          <w:i/>
        </w:rPr>
      </w:pPr>
      <w:del w:id="257" w:author="White, Mathew" w:date="2018-01-03T16:06:00Z">
        <w:r w:rsidRPr="00354B86" w:rsidDel="00386468">
          <w:rPr>
            <w:rFonts w:ascii="Arial" w:hAnsi="Arial" w:cs="Arial"/>
          </w:rPr>
          <w:delText>14</w:delText>
        </w:r>
      </w:del>
      <w:ins w:id="258" w:author="White, Mathew" w:date="2018-01-03T16:06:00Z">
        <w:r w:rsidR="00386468" w:rsidRPr="00354B86">
          <w:rPr>
            <w:rFonts w:ascii="Arial" w:hAnsi="Arial" w:cs="Arial"/>
          </w:rPr>
          <w:t>1</w:t>
        </w:r>
        <w:r w:rsidR="00386468">
          <w:rPr>
            <w:rFonts w:ascii="Arial" w:hAnsi="Arial" w:cs="Arial"/>
          </w:rPr>
          <w:t>5</w:t>
        </w:r>
      </w:ins>
      <w:r>
        <w:rPr>
          <w:rFonts w:ascii="Arial" w:hAnsi="Arial" w:cs="Arial"/>
        </w:rPr>
        <w:t>.</w:t>
      </w:r>
      <w:r w:rsidRPr="00354B86">
        <w:rPr>
          <w:rFonts w:ascii="Arial" w:hAnsi="Arial" w:cs="Arial"/>
        </w:rPr>
        <w:t xml:space="preserve"> </w:t>
      </w:r>
      <w:r w:rsidR="000C5A0E" w:rsidRPr="00354B86">
        <w:rPr>
          <w:rFonts w:ascii="Arial" w:hAnsi="Arial" w:cs="Arial"/>
        </w:rPr>
        <w:t>Ord, K., Mitchell, R., &amp; Pearce, J. (2013). Is level of neighbourhood green space associated with physical activity in green space</w:t>
      </w:r>
      <w:proofErr w:type="gramStart"/>
      <w:r w:rsidR="000C5A0E" w:rsidRPr="00354B86">
        <w:rPr>
          <w:rFonts w:ascii="Arial" w:hAnsi="Arial" w:cs="Arial"/>
        </w:rPr>
        <w:t>?.</w:t>
      </w:r>
      <w:proofErr w:type="gramEnd"/>
      <w:r w:rsidR="000C5A0E" w:rsidRPr="00354B86">
        <w:rPr>
          <w:rFonts w:ascii="Arial" w:hAnsi="Arial" w:cs="Arial"/>
        </w:rPr>
        <w:t xml:space="preserve"> </w:t>
      </w:r>
      <w:r w:rsidR="000C5A0E" w:rsidRPr="00B34153">
        <w:rPr>
          <w:rFonts w:ascii="Arial" w:hAnsi="Arial" w:cs="Arial"/>
          <w:i/>
        </w:rPr>
        <w:t xml:space="preserve">International Journal of </w:t>
      </w:r>
      <w:proofErr w:type="spellStart"/>
      <w:r w:rsidR="000C5A0E" w:rsidRPr="00B34153">
        <w:rPr>
          <w:rFonts w:ascii="Arial" w:hAnsi="Arial" w:cs="Arial"/>
          <w:i/>
        </w:rPr>
        <w:t>Behavioral</w:t>
      </w:r>
      <w:proofErr w:type="spellEnd"/>
      <w:r w:rsidR="000C5A0E" w:rsidRPr="00B34153">
        <w:rPr>
          <w:rFonts w:ascii="Arial" w:hAnsi="Arial" w:cs="Arial"/>
          <w:i/>
        </w:rPr>
        <w:t xml:space="preserve"> Nutrition and Physical Activity</w:t>
      </w:r>
      <w:r w:rsidR="000C5A0E" w:rsidRPr="00354B86">
        <w:rPr>
          <w:rFonts w:ascii="Arial" w:hAnsi="Arial" w:cs="Arial"/>
        </w:rPr>
        <w:t>, 10(1), 127.</w:t>
      </w:r>
    </w:p>
    <w:p w14:paraId="35D2E960" w14:textId="019037C7" w:rsidR="000C5A0E" w:rsidRPr="00354B86" w:rsidRDefault="00354B86" w:rsidP="00354B86">
      <w:pPr>
        <w:pStyle w:val="CommentText"/>
        <w:spacing w:after="0" w:line="360" w:lineRule="auto"/>
        <w:ind w:left="567" w:hanging="567"/>
        <w:rPr>
          <w:rFonts w:ascii="Arial" w:hAnsi="Arial" w:cs="Arial"/>
          <w:sz w:val="22"/>
          <w:szCs w:val="22"/>
        </w:rPr>
      </w:pPr>
      <w:del w:id="259" w:author="White, Mathew" w:date="2018-01-03T16:06:00Z">
        <w:r w:rsidRPr="00354B86" w:rsidDel="00386468">
          <w:rPr>
            <w:rFonts w:ascii="Arial" w:hAnsi="Arial" w:cs="Arial"/>
            <w:sz w:val="22"/>
            <w:szCs w:val="22"/>
          </w:rPr>
          <w:delText>15</w:delText>
        </w:r>
      </w:del>
      <w:ins w:id="260" w:author="White, Mathew" w:date="2018-01-03T16:06:00Z">
        <w:r w:rsidR="00386468" w:rsidRPr="00354B86">
          <w:rPr>
            <w:rFonts w:ascii="Arial" w:hAnsi="Arial" w:cs="Arial"/>
            <w:sz w:val="22"/>
            <w:szCs w:val="22"/>
          </w:rPr>
          <w:t>1</w:t>
        </w:r>
        <w:r w:rsidR="00386468">
          <w:rPr>
            <w:rFonts w:ascii="Arial" w:hAnsi="Arial" w:cs="Arial"/>
            <w:sz w:val="22"/>
            <w:szCs w:val="22"/>
          </w:rPr>
          <w:t>6</w:t>
        </w:r>
      </w:ins>
      <w:r>
        <w:rPr>
          <w:rFonts w:ascii="Arial" w:hAnsi="Arial" w:cs="Arial"/>
          <w:sz w:val="22"/>
          <w:szCs w:val="22"/>
        </w:rPr>
        <w:t>.</w:t>
      </w:r>
      <w:r w:rsidRPr="00354B86">
        <w:rPr>
          <w:rFonts w:ascii="Arial" w:hAnsi="Arial" w:cs="Arial"/>
          <w:sz w:val="22"/>
          <w:szCs w:val="22"/>
        </w:rPr>
        <w:t xml:space="preserve"> </w:t>
      </w:r>
      <w:r w:rsidR="000C5A0E" w:rsidRPr="00354B86">
        <w:rPr>
          <w:rFonts w:ascii="Arial" w:hAnsi="Arial" w:cs="Arial"/>
          <w:sz w:val="22"/>
          <w:szCs w:val="22"/>
        </w:rPr>
        <w:t xml:space="preserve">Triguero-Mas, M., Dadvand, P., </w:t>
      </w:r>
      <w:proofErr w:type="spellStart"/>
      <w:r w:rsidR="000C5A0E" w:rsidRPr="00354B86">
        <w:rPr>
          <w:rFonts w:ascii="Arial" w:hAnsi="Arial" w:cs="Arial"/>
          <w:sz w:val="22"/>
          <w:szCs w:val="22"/>
        </w:rPr>
        <w:t>Cirach</w:t>
      </w:r>
      <w:proofErr w:type="spellEnd"/>
      <w:r w:rsidR="000C5A0E" w:rsidRPr="00354B86">
        <w:rPr>
          <w:rFonts w:ascii="Arial" w:hAnsi="Arial" w:cs="Arial"/>
          <w:sz w:val="22"/>
          <w:szCs w:val="22"/>
        </w:rPr>
        <w:t xml:space="preserve">, M., </w:t>
      </w:r>
      <w:proofErr w:type="spellStart"/>
      <w:r w:rsidR="000C5A0E" w:rsidRPr="00354B86">
        <w:rPr>
          <w:rFonts w:ascii="Arial" w:hAnsi="Arial" w:cs="Arial"/>
          <w:sz w:val="22"/>
          <w:szCs w:val="22"/>
        </w:rPr>
        <w:t>Martínez</w:t>
      </w:r>
      <w:proofErr w:type="spellEnd"/>
      <w:r w:rsidR="000C5A0E" w:rsidRPr="00354B86">
        <w:rPr>
          <w:rFonts w:ascii="Arial" w:hAnsi="Arial" w:cs="Arial"/>
          <w:sz w:val="22"/>
          <w:szCs w:val="22"/>
        </w:rPr>
        <w:t xml:space="preserve">, D., Medina, A., </w:t>
      </w:r>
      <w:proofErr w:type="spellStart"/>
      <w:r w:rsidR="000C5A0E" w:rsidRPr="00354B86">
        <w:rPr>
          <w:rFonts w:ascii="Arial" w:hAnsi="Arial" w:cs="Arial"/>
          <w:sz w:val="22"/>
          <w:szCs w:val="22"/>
        </w:rPr>
        <w:t>Mompart</w:t>
      </w:r>
      <w:proofErr w:type="spellEnd"/>
      <w:r w:rsidR="000C5A0E" w:rsidRPr="00354B86">
        <w:rPr>
          <w:rFonts w:ascii="Arial" w:hAnsi="Arial" w:cs="Arial"/>
          <w:sz w:val="22"/>
          <w:szCs w:val="22"/>
        </w:rPr>
        <w:t>, A</w:t>
      </w:r>
      <w:proofErr w:type="gramStart"/>
      <w:r w:rsidR="000C5A0E" w:rsidRPr="00354B86">
        <w:rPr>
          <w:rFonts w:ascii="Arial" w:hAnsi="Arial" w:cs="Arial"/>
          <w:sz w:val="22"/>
          <w:szCs w:val="22"/>
        </w:rPr>
        <w:t>., ...</w:t>
      </w:r>
      <w:proofErr w:type="gramEnd"/>
      <w:r w:rsidR="000C5A0E" w:rsidRPr="00354B86">
        <w:rPr>
          <w:rFonts w:ascii="Arial" w:hAnsi="Arial" w:cs="Arial"/>
          <w:sz w:val="22"/>
          <w:szCs w:val="22"/>
        </w:rPr>
        <w:t xml:space="preserve"> &amp; Nieuwenhuijsen, M. J. (2015). Natural outdoor environments and mental and physical health: relationships and mechanisms. </w:t>
      </w:r>
      <w:r w:rsidR="000C5A0E" w:rsidRPr="00B34153">
        <w:rPr>
          <w:rFonts w:ascii="Arial" w:hAnsi="Arial" w:cs="Arial"/>
          <w:i/>
          <w:sz w:val="22"/>
          <w:szCs w:val="22"/>
        </w:rPr>
        <w:t>Environment international</w:t>
      </w:r>
      <w:r w:rsidR="000C5A0E" w:rsidRPr="00354B86">
        <w:rPr>
          <w:rFonts w:ascii="Arial" w:hAnsi="Arial" w:cs="Arial"/>
          <w:sz w:val="22"/>
          <w:szCs w:val="22"/>
        </w:rPr>
        <w:t>, 77, 35-41.</w:t>
      </w:r>
    </w:p>
    <w:p w14:paraId="3F3EABCE" w14:textId="10151471" w:rsidR="000C5A0E" w:rsidRPr="00174909" w:rsidRDefault="00354B86" w:rsidP="009C6862">
      <w:pPr>
        <w:pStyle w:val="CommentText"/>
        <w:spacing w:after="0" w:line="360" w:lineRule="auto"/>
        <w:ind w:left="567" w:hanging="567"/>
      </w:pPr>
      <w:del w:id="261" w:author="White, Mathew" w:date="2018-01-03T16:06:00Z">
        <w:r w:rsidRPr="00354B86" w:rsidDel="00386468">
          <w:rPr>
            <w:rFonts w:ascii="Arial" w:hAnsi="Arial" w:cs="Arial"/>
            <w:sz w:val="22"/>
            <w:szCs w:val="22"/>
          </w:rPr>
          <w:delText>16</w:delText>
        </w:r>
      </w:del>
      <w:ins w:id="262" w:author="White, Mathew" w:date="2018-01-03T16:06:00Z">
        <w:r w:rsidR="00386468" w:rsidRPr="00354B86">
          <w:rPr>
            <w:rFonts w:ascii="Arial" w:hAnsi="Arial" w:cs="Arial"/>
            <w:sz w:val="22"/>
            <w:szCs w:val="22"/>
          </w:rPr>
          <w:t>1</w:t>
        </w:r>
        <w:r w:rsidR="00386468">
          <w:rPr>
            <w:rFonts w:ascii="Arial" w:hAnsi="Arial" w:cs="Arial"/>
            <w:sz w:val="22"/>
            <w:szCs w:val="22"/>
          </w:rPr>
          <w:t>7</w:t>
        </w:r>
      </w:ins>
      <w:r>
        <w:rPr>
          <w:rFonts w:ascii="Arial" w:hAnsi="Arial" w:cs="Arial"/>
          <w:sz w:val="22"/>
          <w:szCs w:val="22"/>
        </w:rPr>
        <w:t>.</w:t>
      </w:r>
      <w:r w:rsidRPr="00354B86">
        <w:rPr>
          <w:rFonts w:ascii="Arial" w:hAnsi="Arial" w:cs="Arial"/>
          <w:sz w:val="22"/>
          <w:szCs w:val="22"/>
        </w:rPr>
        <w:t xml:space="preserve"> </w:t>
      </w:r>
      <w:r w:rsidR="000C5A0E" w:rsidRPr="00354B86">
        <w:rPr>
          <w:rFonts w:ascii="Arial" w:hAnsi="Arial" w:cs="Arial"/>
          <w:sz w:val="22"/>
          <w:szCs w:val="22"/>
        </w:rPr>
        <w:t xml:space="preserve">Duncan, M., &amp; Mummery, K. (2005). Psychosocial and environmental factors associated with physical activity among city dwellers in regional Queensland. </w:t>
      </w:r>
      <w:r w:rsidR="000C5A0E" w:rsidRPr="00B34153">
        <w:rPr>
          <w:rFonts w:ascii="Arial" w:hAnsi="Arial" w:cs="Arial"/>
          <w:i/>
          <w:sz w:val="22"/>
          <w:szCs w:val="22"/>
        </w:rPr>
        <w:t xml:space="preserve">Preventive </w:t>
      </w:r>
      <w:r w:rsidR="006B3586" w:rsidRPr="00B34153">
        <w:rPr>
          <w:rFonts w:ascii="Arial" w:hAnsi="Arial" w:cs="Arial"/>
          <w:i/>
          <w:sz w:val="22"/>
          <w:szCs w:val="22"/>
        </w:rPr>
        <w:t>M</w:t>
      </w:r>
      <w:r w:rsidR="000C5A0E" w:rsidRPr="00B34153">
        <w:rPr>
          <w:rFonts w:ascii="Arial" w:hAnsi="Arial" w:cs="Arial"/>
          <w:i/>
          <w:sz w:val="22"/>
          <w:szCs w:val="22"/>
        </w:rPr>
        <w:t>edicine</w:t>
      </w:r>
      <w:r w:rsidR="000C5A0E" w:rsidRPr="00354B86">
        <w:rPr>
          <w:rFonts w:ascii="Arial" w:hAnsi="Arial" w:cs="Arial"/>
          <w:sz w:val="22"/>
          <w:szCs w:val="22"/>
        </w:rPr>
        <w:t>, 40</w:t>
      </w:r>
      <w:r w:rsidR="000C5A0E" w:rsidRPr="000C5A0E">
        <w:rPr>
          <w:rFonts w:ascii="Arial" w:hAnsi="Arial" w:cs="Arial"/>
          <w:sz w:val="22"/>
          <w:szCs w:val="22"/>
        </w:rPr>
        <w:t>(4), 363-372.</w:t>
      </w:r>
    </w:p>
    <w:p w14:paraId="3721C1AE" w14:textId="23575278" w:rsidR="00174909" w:rsidRPr="00174909" w:rsidRDefault="00354B86" w:rsidP="00174909">
      <w:pPr>
        <w:spacing w:after="0" w:line="360" w:lineRule="auto"/>
        <w:ind w:left="567" w:hanging="567"/>
        <w:rPr>
          <w:rFonts w:ascii="Arial" w:hAnsi="Arial" w:cs="Arial"/>
          <w:color w:val="222222"/>
          <w:shd w:val="clear" w:color="auto" w:fill="FFFFFF"/>
        </w:rPr>
      </w:pPr>
      <w:del w:id="263" w:author="White, Mathew" w:date="2018-01-03T16:06:00Z">
        <w:r w:rsidRPr="00174909" w:rsidDel="00386468">
          <w:rPr>
            <w:rFonts w:ascii="Arial" w:hAnsi="Arial" w:cs="Arial"/>
          </w:rPr>
          <w:delText>1</w:delText>
        </w:r>
        <w:r w:rsidDel="00386468">
          <w:rPr>
            <w:rFonts w:ascii="Arial" w:hAnsi="Arial" w:cs="Arial"/>
          </w:rPr>
          <w:delText>7</w:delText>
        </w:r>
      </w:del>
      <w:ins w:id="264" w:author="White, Mathew" w:date="2018-01-03T16:06:00Z">
        <w:r w:rsidR="00386468" w:rsidRPr="00174909">
          <w:rPr>
            <w:rFonts w:ascii="Arial" w:hAnsi="Arial" w:cs="Arial"/>
          </w:rPr>
          <w:t>1</w:t>
        </w:r>
        <w:r w:rsidR="00386468">
          <w:rPr>
            <w:rFonts w:ascii="Arial" w:hAnsi="Arial" w:cs="Arial"/>
          </w:rPr>
          <w:t>8</w:t>
        </w:r>
      </w:ins>
      <w:r w:rsidR="00174909" w:rsidRPr="00174909">
        <w:rPr>
          <w:rFonts w:ascii="Arial" w:hAnsi="Arial" w:cs="Arial"/>
        </w:rPr>
        <w:t>.</w:t>
      </w:r>
      <w:r w:rsidR="006B3355" w:rsidRPr="00174909">
        <w:rPr>
          <w:rFonts w:ascii="Arial" w:hAnsi="Arial" w:cs="Arial"/>
        </w:rPr>
        <w:t xml:space="preserve"> </w:t>
      </w:r>
      <w:proofErr w:type="spellStart"/>
      <w:r w:rsidR="00E44952" w:rsidRPr="00174909">
        <w:rPr>
          <w:rFonts w:ascii="Arial" w:hAnsi="Arial" w:cs="Arial"/>
          <w:color w:val="222222"/>
          <w:shd w:val="clear" w:color="auto" w:fill="FFFFFF"/>
        </w:rPr>
        <w:t>Perchoux</w:t>
      </w:r>
      <w:proofErr w:type="spellEnd"/>
      <w:r w:rsidR="00E44952" w:rsidRPr="00174909">
        <w:rPr>
          <w:rFonts w:ascii="Arial" w:hAnsi="Arial" w:cs="Arial"/>
          <w:color w:val="222222"/>
          <w:shd w:val="clear" w:color="auto" w:fill="FFFFFF"/>
        </w:rPr>
        <w:t xml:space="preserve">, C., </w:t>
      </w:r>
      <w:proofErr w:type="spellStart"/>
      <w:r w:rsidR="00E44952" w:rsidRPr="00174909">
        <w:rPr>
          <w:rFonts w:ascii="Arial" w:hAnsi="Arial" w:cs="Arial"/>
          <w:color w:val="222222"/>
          <w:shd w:val="clear" w:color="auto" w:fill="FFFFFF"/>
        </w:rPr>
        <w:t>Kestens</w:t>
      </w:r>
      <w:proofErr w:type="spellEnd"/>
      <w:r w:rsidR="00E44952" w:rsidRPr="00174909">
        <w:rPr>
          <w:rFonts w:ascii="Arial" w:hAnsi="Arial" w:cs="Arial"/>
          <w:color w:val="222222"/>
          <w:shd w:val="clear" w:color="auto" w:fill="FFFFFF"/>
        </w:rPr>
        <w:t xml:space="preserve">, Y., </w:t>
      </w:r>
      <w:proofErr w:type="spellStart"/>
      <w:r w:rsidR="00E44952" w:rsidRPr="00174909">
        <w:rPr>
          <w:rFonts w:ascii="Arial" w:hAnsi="Arial" w:cs="Arial"/>
          <w:color w:val="222222"/>
          <w:shd w:val="clear" w:color="auto" w:fill="FFFFFF"/>
        </w:rPr>
        <w:t>Brondeel</w:t>
      </w:r>
      <w:proofErr w:type="spellEnd"/>
      <w:r w:rsidR="00E44952" w:rsidRPr="00174909">
        <w:rPr>
          <w:rFonts w:ascii="Arial" w:hAnsi="Arial" w:cs="Arial"/>
          <w:color w:val="222222"/>
          <w:shd w:val="clear" w:color="auto" w:fill="FFFFFF"/>
        </w:rPr>
        <w:t xml:space="preserve">, R., &amp; </w:t>
      </w:r>
      <w:proofErr w:type="spellStart"/>
      <w:r w:rsidR="00E44952" w:rsidRPr="00174909">
        <w:rPr>
          <w:rFonts w:ascii="Arial" w:hAnsi="Arial" w:cs="Arial"/>
          <w:color w:val="222222"/>
          <w:shd w:val="clear" w:color="auto" w:fill="FFFFFF"/>
        </w:rPr>
        <w:t>Chaix</w:t>
      </w:r>
      <w:proofErr w:type="spellEnd"/>
      <w:r w:rsidR="00E44952" w:rsidRPr="00174909">
        <w:rPr>
          <w:rFonts w:ascii="Arial" w:hAnsi="Arial" w:cs="Arial"/>
          <w:color w:val="222222"/>
          <w:shd w:val="clear" w:color="auto" w:fill="FFFFFF"/>
        </w:rPr>
        <w:t>, B. (2015). Accounting for the daily locations visited in the study of the built environment correlates of recreational walking (the RECORD Cohort Study).</w:t>
      </w:r>
      <w:r w:rsidR="00E44952" w:rsidRPr="00174909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E44952" w:rsidRPr="00174909">
        <w:rPr>
          <w:rFonts w:ascii="Arial" w:hAnsi="Arial" w:cs="Arial"/>
          <w:i/>
          <w:iCs/>
          <w:color w:val="222222"/>
          <w:shd w:val="clear" w:color="auto" w:fill="FFFFFF"/>
        </w:rPr>
        <w:t xml:space="preserve">Preventive </w:t>
      </w:r>
      <w:r w:rsidR="006B3586">
        <w:rPr>
          <w:rFonts w:ascii="Arial" w:hAnsi="Arial" w:cs="Arial"/>
          <w:i/>
          <w:iCs/>
          <w:color w:val="222222"/>
          <w:shd w:val="clear" w:color="auto" w:fill="FFFFFF"/>
        </w:rPr>
        <w:t>M</w:t>
      </w:r>
      <w:r w:rsidR="00E44952" w:rsidRPr="00174909">
        <w:rPr>
          <w:rFonts w:ascii="Arial" w:hAnsi="Arial" w:cs="Arial"/>
          <w:i/>
          <w:iCs/>
          <w:color w:val="222222"/>
          <w:shd w:val="clear" w:color="auto" w:fill="FFFFFF"/>
        </w:rPr>
        <w:t>edicine</w:t>
      </w:r>
      <w:r w:rsidR="00E44952" w:rsidRPr="00174909">
        <w:rPr>
          <w:rFonts w:ascii="Arial" w:hAnsi="Arial" w:cs="Arial"/>
          <w:color w:val="222222"/>
          <w:shd w:val="clear" w:color="auto" w:fill="FFFFFF"/>
        </w:rPr>
        <w:t>,</w:t>
      </w:r>
      <w:r w:rsidR="00E44952" w:rsidRPr="00174909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E44952" w:rsidRPr="00174909">
        <w:rPr>
          <w:rFonts w:ascii="Arial" w:hAnsi="Arial" w:cs="Arial"/>
          <w:i/>
          <w:iCs/>
          <w:color w:val="222222"/>
          <w:shd w:val="clear" w:color="auto" w:fill="FFFFFF"/>
        </w:rPr>
        <w:t>81</w:t>
      </w:r>
      <w:r w:rsidR="00E44952" w:rsidRPr="00174909">
        <w:rPr>
          <w:rFonts w:ascii="Arial" w:hAnsi="Arial" w:cs="Arial"/>
          <w:color w:val="222222"/>
          <w:shd w:val="clear" w:color="auto" w:fill="FFFFFF"/>
        </w:rPr>
        <w:t>, 142-149.</w:t>
      </w:r>
    </w:p>
    <w:p w14:paraId="250FF2D3" w14:textId="20248D19" w:rsidR="006B3355" w:rsidRPr="00174909" w:rsidRDefault="00354B86" w:rsidP="00174909">
      <w:pPr>
        <w:spacing w:after="0" w:line="360" w:lineRule="auto"/>
        <w:ind w:left="567" w:hanging="567"/>
        <w:rPr>
          <w:rFonts w:ascii="Arial" w:hAnsi="Arial" w:cs="Arial"/>
        </w:rPr>
      </w:pPr>
      <w:del w:id="265" w:author="White, Mathew" w:date="2018-01-03T16:06:00Z">
        <w:r w:rsidRPr="00174909" w:rsidDel="00386468">
          <w:rPr>
            <w:rFonts w:ascii="Arial" w:hAnsi="Arial" w:cs="Arial"/>
          </w:rPr>
          <w:delText>1</w:delText>
        </w:r>
        <w:r w:rsidDel="00386468">
          <w:rPr>
            <w:rFonts w:ascii="Arial" w:hAnsi="Arial" w:cs="Arial"/>
          </w:rPr>
          <w:delText>8</w:delText>
        </w:r>
      </w:del>
      <w:ins w:id="266" w:author="White, Mathew" w:date="2018-01-03T16:06:00Z">
        <w:r w:rsidR="00386468" w:rsidRPr="00174909">
          <w:rPr>
            <w:rFonts w:ascii="Arial" w:hAnsi="Arial" w:cs="Arial"/>
          </w:rPr>
          <w:t>1</w:t>
        </w:r>
        <w:r w:rsidR="00386468">
          <w:rPr>
            <w:rFonts w:ascii="Arial" w:hAnsi="Arial" w:cs="Arial"/>
          </w:rPr>
          <w:t>9</w:t>
        </w:r>
      </w:ins>
      <w:r>
        <w:rPr>
          <w:rFonts w:ascii="Arial" w:hAnsi="Arial" w:cs="Arial"/>
        </w:rPr>
        <w:t>.</w:t>
      </w:r>
      <w:r w:rsidRPr="00174909">
        <w:rPr>
          <w:rFonts w:ascii="Arial" w:hAnsi="Arial" w:cs="Arial"/>
        </w:rPr>
        <w:t xml:space="preserve"> </w:t>
      </w:r>
      <w:proofErr w:type="spellStart"/>
      <w:r w:rsidR="00E44952" w:rsidRPr="00174909">
        <w:rPr>
          <w:rFonts w:ascii="Arial" w:hAnsi="Arial" w:cs="Arial"/>
          <w:color w:val="222222"/>
          <w:shd w:val="clear" w:color="auto" w:fill="FFFFFF"/>
        </w:rPr>
        <w:t>Astell</w:t>
      </w:r>
      <w:proofErr w:type="spellEnd"/>
      <w:r w:rsidR="00E44952" w:rsidRPr="00174909">
        <w:rPr>
          <w:rFonts w:ascii="Arial" w:hAnsi="Arial" w:cs="Arial"/>
          <w:color w:val="222222"/>
          <w:shd w:val="clear" w:color="auto" w:fill="FFFFFF"/>
        </w:rPr>
        <w:t xml:space="preserve">-Burt, T., Feng, X., &amp; </w:t>
      </w:r>
      <w:proofErr w:type="spellStart"/>
      <w:r w:rsidR="00E44952" w:rsidRPr="00174909">
        <w:rPr>
          <w:rFonts w:ascii="Arial" w:hAnsi="Arial" w:cs="Arial"/>
          <w:color w:val="222222"/>
          <w:shd w:val="clear" w:color="auto" w:fill="FFFFFF"/>
        </w:rPr>
        <w:t>Kolt</w:t>
      </w:r>
      <w:proofErr w:type="spellEnd"/>
      <w:r w:rsidR="00E44952" w:rsidRPr="00174909">
        <w:rPr>
          <w:rFonts w:ascii="Arial" w:hAnsi="Arial" w:cs="Arial"/>
          <w:color w:val="222222"/>
          <w:shd w:val="clear" w:color="auto" w:fill="FFFFFF"/>
        </w:rPr>
        <w:t>, G. S. (2014). Green space is associated with walking and moderate-to-vigorous physical activity (MVPA) in middle-to-older-aged adults: findings from 203 883 Australians in the 45 and Up Study.</w:t>
      </w:r>
      <w:r w:rsidR="00E44952" w:rsidRPr="00174909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6B3586" w:rsidRPr="00BF258A">
        <w:rPr>
          <w:rFonts w:ascii="Arial" w:hAnsi="Arial" w:cs="Arial"/>
          <w:i/>
        </w:rPr>
        <w:t>British Journal of Sports Medicine</w:t>
      </w:r>
      <w:r w:rsidR="00E44952" w:rsidRPr="00174909">
        <w:rPr>
          <w:rFonts w:ascii="Arial" w:hAnsi="Arial" w:cs="Arial"/>
          <w:color w:val="222222"/>
          <w:shd w:val="clear" w:color="auto" w:fill="FFFFFF"/>
        </w:rPr>
        <w:t>,</w:t>
      </w:r>
      <w:r w:rsidR="00E44952" w:rsidRPr="00174909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E44952" w:rsidRPr="00174909">
        <w:rPr>
          <w:rFonts w:ascii="Arial" w:hAnsi="Arial" w:cs="Arial"/>
          <w:i/>
          <w:iCs/>
          <w:color w:val="222222"/>
          <w:shd w:val="clear" w:color="auto" w:fill="FFFFFF"/>
        </w:rPr>
        <w:t>48</w:t>
      </w:r>
      <w:r w:rsidR="00E44952" w:rsidRPr="00174909">
        <w:rPr>
          <w:rFonts w:ascii="Arial" w:hAnsi="Arial" w:cs="Arial"/>
          <w:color w:val="222222"/>
          <w:shd w:val="clear" w:color="auto" w:fill="FFFFFF"/>
        </w:rPr>
        <w:t>(5), 404-406.</w:t>
      </w:r>
    </w:p>
    <w:p w14:paraId="6FE34E7C" w14:textId="0AA95265" w:rsidR="006B3355" w:rsidRPr="00174909" w:rsidDel="00386468" w:rsidRDefault="00354B86" w:rsidP="00174909">
      <w:pPr>
        <w:spacing w:after="0" w:line="360" w:lineRule="auto"/>
        <w:ind w:left="567" w:hanging="567"/>
        <w:rPr>
          <w:del w:id="267" w:author="White, Mathew" w:date="2018-01-03T16:06:00Z"/>
          <w:rFonts w:ascii="Arial" w:hAnsi="Arial" w:cs="Arial"/>
        </w:rPr>
      </w:pPr>
      <w:del w:id="268" w:author="White, Mathew" w:date="2018-01-03T16:06:00Z">
        <w:r w:rsidRPr="00174909" w:rsidDel="00386468">
          <w:rPr>
            <w:rFonts w:ascii="Arial" w:hAnsi="Arial" w:cs="Arial"/>
          </w:rPr>
          <w:delText>1</w:delText>
        </w:r>
        <w:r w:rsidDel="00386468">
          <w:rPr>
            <w:rFonts w:ascii="Arial" w:hAnsi="Arial" w:cs="Arial"/>
          </w:rPr>
          <w:delText>9.</w:delText>
        </w:r>
        <w:r w:rsidRPr="00174909" w:rsidDel="00386468">
          <w:rPr>
            <w:rFonts w:ascii="Arial" w:hAnsi="Arial" w:cs="Arial"/>
          </w:rPr>
          <w:delText xml:space="preserve"> </w:delText>
        </w:r>
        <w:r w:rsidR="00E44952" w:rsidRPr="00174909" w:rsidDel="00386468">
          <w:rPr>
            <w:rFonts w:ascii="Arial" w:hAnsi="Arial" w:cs="Arial"/>
            <w:color w:val="222222"/>
            <w:shd w:val="clear" w:color="auto" w:fill="FFFFFF"/>
          </w:rPr>
          <w:delText>Lachowycz, K., &amp; Jones, A. P. (2014). Does walking explain associations between access to greenspace and lower mortality?.</w:delText>
        </w:r>
        <w:r w:rsidR="00E44952" w:rsidRPr="00174909" w:rsidDel="00386468">
          <w:rPr>
            <w:rStyle w:val="apple-converted-space"/>
            <w:rFonts w:ascii="Arial" w:hAnsi="Arial" w:cs="Arial"/>
            <w:color w:val="222222"/>
            <w:shd w:val="clear" w:color="auto" w:fill="FFFFFF"/>
          </w:rPr>
          <w:delText> </w:delText>
        </w:r>
        <w:r w:rsidR="00E44952" w:rsidRPr="00174909" w:rsidDel="00386468">
          <w:rPr>
            <w:rFonts w:ascii="Arial" w:hAnsi="Arial" w:cs="Arial"/>
            <w:i/>
            <w:iCs/>
            <w:color w:val="222222"/>
            <w:shd w:val="clear" w:color="auto" w:fill="FFFFFF"/>
          </w:rPr>
          <w:delText>Social Science &amp; Medicine</w:delText>
        </w:r>
        <w:r w:rsidR="00E44952" w:rsidRPr="00174909" w:rsidDel="00386468">
          <w:rPr>
            <w:rFonts w:ascii="Arial" w:hAnsi="Arial" w:cs="Arial"/>
            <w:color w:val="222222"/>
            <w:shd w:val="clear" w:color="auto" w:fill="FFFFFF"/>
          </w:rPr>
          <w:delText>,</w:delText>
        </w:r>
        <w:r w:rsidR="00E44952" w:rsidRPr="00174909" w:rsidDel="00386468">
          <w:rPr>
            <w:rStyle w:val="apple-converted-space"/>
            <w:rFonts w:ascii="Arial" w:hAnsi="Arial" w:cs="Arial"/>
            <w:color w:val="222222"/>
            <w:shd w:val="clear" w:color="auto" w:fill="FFFFFF"/>
          </w:rPr>
          <w:delText> </w:delText>
        </w:r>
        <w:r w:rsidR="00E44952" w:rsidRPr="00174909" w:rsidDel="00386468">
          <w:rPr>
            <w:rFonts w:ascii="Arial" w:hAnsi="Arial" w:cs="Arial"/>
            <w:i/>
            <w:iCs/>
            <w:color w:val="222222"/>
            <w:shd w:val="clear" w:color="auto" w:fill="FFFFFF"/>
          </w:rPr>
          <w:delText>107</w:delText>
        </w:r>
        <w:r w:rsidR="00E44952" w:rsidRPr="00174909" w:rsidDel="00386468">
          <w:rPr>
            <w:rFonts w:ascii="Arial" w:hAnsi="Arial" w:cs="Arial"/>
            <w:color w:val="222222"/>
            <w:shd w:val="clear" w:color="auto" w:fill="FFFFFF"/>
          </w:rPr>
          <w:delText>, 9-17.</w:delText>
        </w:r>
      </w:del>
    </w:p>
    <w:p w14:paraId="7E46CFF9" w14:textId="1EDC1418" w:rsidR="00E44952" w:rsidRPr="00174909" w:rsidDel="00386468" w:rsidRDefault="00354B86" w:rsidP="00174909">
      <w:pPr>
        <w:spacing w:after="0" w:line="360" w:lineRule="auto"/>
        <w:ind w:left="567" w:hanging="567"/>
        <w:rPr>
          <w:del w:id="269" w:author="White, Mathew" w:date="2018-01-03T16:07:00Z"/>
          <w:rFonts w:ascii="Arial" w:hAnsi="Arial" w:cs="Arial"/>
          <w:color w:val="222222"/>
          <w:shd w:val="clear" w:color="auto" w:fill="FFFFFF"/>
        </w:rPr>
      </w:pPr>
      <w:del w:id="270" w:author="White, Mathew" w:date="2018-01-03T16:06:00Z">
        <w:r w:rsidDel="00386468">
          <w:rPr>
            <w:rFonts w:ascii="Arial" w:hAnsi="Arial" w:cs="Arial"/>
          </w:rPr>
          <w:delText>20</w:delText>
        </w:r>
      </w:del>
      <w:del w:id="271" w:author="White, Mathew" w:date="2018-01-03T16:07:00Z">
        <w:r w:rsidDel="00386468">
          <w:rPr>
            <w:rFonts w:ascii="Arial" w:hAnsi="Arial" w:cs="Arial"/>
          </w:rPr>
          <w:delText>.</w:delText>
        </w:r>
        <w:r w:rsidRPr="00174909" w:rsidDel="00386468">
          <w:rPr>
            <w:rFonts w:ascii="Arial" w:hAnsi="Arial" w:cs="Arial"/>
          </w:rPr>
          <w:delText xml:space="preserve"> </w:delText>
        </w:r>
        <w:r w:rsidR="00E44952" w:rsidRPr="00174909" w:rsidDel="00386468">
          <w:rPr>
            <w:rFonts w:ascii="Arial" w:hAnsi="Arial" w:cs="Arial"/>
            <w:color w:val="222222"/>
            <w:shd w:val="clear" w:color="auto" w:fill="FFFFFF"/>
          </w:rPr>
          <w:delText>Mytton, O. T., Townsend, N., Rutter, H., &amp; Foster, C. (2012). Green space and physical activity: an observational study using health survey for England data.</w:delText>
        </w:r>
        <w:r w:rsidR="00E44952" w:rsidRPr="00174909" w:rsidDel="00386468">
          <w:rPr>
            <w:rStyle w:val="apple-converted-space"/>
            <w:rFonts w:ascii="Arial" w:hAnsi="Arial" w:cs="Arial"/>
            <w:color w:val="222222"/>
            <w:shd w:val="clear" w:color="auto" w:fill="FFFFFF"/>
          </w:rPr>
          <w:delText> </w:delText>
        </w:r>
        <w:r w:rsidR="00E44952" w:rsidRPr="00174909" w:rsidDel="00386468">
          <w:rPr>
            <w:rFonts w:ascii="Arial" w:hAnsi="Arial" w:cs="Arial"/>
            <w:i/>
            <w:iCs/>
            <w:color w:val="222222"/>
            <w:shd w:val="clear" w:color="auto" w:fill="FFFFFF"/>
          </w:rPr>
          <w:delText xml:space="preserve">Health &amp; </w:delText>
        </w:r>
        <w:r w:rsidR="006B3586" w:rsidDel="00386468">
          <w:rPr>
            <w:rFonts w:ascii="Arial" w:hAnsi="Arial" w:cs="Arial"/>
            <w:i/>
            <w:iCs/>
            <w:color w:val="222222"/>
            <w:shd w:val="clear" w:color="auto" w:fill="FFFFFF"/>
          </w:rPr>
          <w:delText>P</w:delText>
        </w:r>
        <w:r w:rsidR="006B3586" w:rsidRPr="00174909" w:rsidDel="00386468">
          <w:rPr>
            <w:rFonts w:ascii="Arial" w:hAnsi="Arial" w:cs="Arial"/>
            <w:i/>
            <w:iCs/>
            <w:color w:val="222222"/>
            <w:shd w:val="clear" w:color="auto" w:fill="FFFFFF"/>
          </w:rPr>
          <w:delText>lace</w:delText>
        </w:r>
        <w:r w:rsidR="00E44952" w:rsidRPr="00174909" w:rsidDel="00386468">
          <w:rPr>
            <w:rFonts w:ascii="Arial" w:hAnsi="Arial" w:cs="Arial"/>
            <w:color w:val="222222"/>
            <w:shd w:val="clear" w:color="auto" w:fill="FFFFFF"/>
          </w:rPr>
          <w:delText>,</w:delText>
        </w:r>
        <w:r w:rsidR="00E44952" w:rsidRPr="00174909" w:rsidDel="00386468">
          <w:rPr>
            <w:rStyle w:val="apple-converted-space"/>
            <w:rFonts w:ascii="Arial" w:hAnsi="Arial" w:cs="Arial"/>
            <w:color w:val="222222"/>
            <w:shd w:val="clear" w:color="auto" w:fill="FFFFFF"/>
          </w:rPr>
          <w:delText> </w:delText>
        </w:r>
        <w:r w:rsidR="00E44952" w:rsidRPr="00174909" w:rsidDel="00386468">
          <w:rPr>
            <w:rFonts w:ascii="Arial" w:hAnsi="Arial" w:cs="Arial"/>
            <w:i/>
            <w:iCs/>
            <w:color w:val="222222"/>
            <w:shd w:val="clear" w:color="auto" w:fill="FFFFFF"/>
          </w:rPr>
          <w:delText>18</w:delText>
        </w:r>
        <w:r w:rsidR="00E44952" w:rsidRPr="00174909" w:rsidDel="00386468">
          <w:rPr>
            <w:rFonts w:ascii="Arial" w:hAnsi="Arial" w:cs="Arial"/>
            <w:color w:val="222222"/>
            <w:shd w:val="clear" w:color="auto" w:fill="FFFFFF"/>
          </w:rPr>
          <w:delText>(5), 1034-1041.</w:delText>
        </w:r>
      </w:del>
    </w:p>
    <w:p w14:paraId="1974E492" w14:textId="77777777" w:rsidR="00386468" w:rsidRDefault="00354B86">
      <w:pPr>
        <w:pStyle w:val="PlainText"/>
        <w:spacing w:line="360" w:lineRule="auto"/>
        <w:ind w:left="567" w:hanging="567"/>
        <w:rPr>
          <w:ins w:id="272" w:author="White, Mathew" w:date="2018-01-03T16:06:00Z"/>
          <w:rFonts w:ascii="Arial" w:hAnsi="Arial" w:cs="Arial"/>
          <w:color w:val="222222"/>
          <w:shd w:val="clear" w:color="auto" w:fill="FFFFFF"/>
        </w:rPr>
        <w:pPrChange w:id="273" w:author="White, Mathew" w:date="2018-01-03T13:00:00Z">
          <w:pPr>
            <w:spacing w:after="0" w:line="360" w:lineRule="auto"/>
            <w:ind w:left="567" w:hanging="567"/>
          </w:pPr>
        </w:pPrChange>
      </w:pPr>
      <w:moveFromRangeStart w:id="274" w:author="White, Mathew" w:date="2018-01-03T16:06:00Z" w:name="move502758891"/>
      <w:moveFrom w:id="275" w:author="White, Mathew" w:date="2018-01-03T16:06:00Z">
        <w:r w:rsidDel="00386468">
          <w:rPr>
            <w:rFonts w:ascii="Arial" w:hAnsi="Arial" w:cs="Arial"/>
          </w:rPr>
          <w:t>21.</w:t>
        </w:r>
        <w:r w:rsidRPr="00174909" w:rsidDel="00386468">
          <w:rPr>
            <w:rFonts w:ascii="Arial" w:hAnsi="Arial" w:cs="Arial"/>
          </w:rPr>
          <w:t xml:space="preserve"> </w:t>
        </w:r>
        <w:r w:rsidR="00E44952" w:rsidRPr="00174909" w:rsidDel="00386468">
          <w:rPr>
            <w:rFonts w:ascii="Arial" w:hAnsi="Arial" w:cs="Arial"/>
            <w:color w:val="222222"/>
            <w:shd w:val="clear" w:color="auto" w:fill="FFFFFF"/>
          </w:rPr>
          <w:t>Hunter, R. F., Christian, H., Veitch, J., Astell-Burt, T., Hipp, J. A., &amp; Schipperijn, J. (2015). The impact of interventions to promote physical activity in urban green space: a systematic review and recommendations for future research.</w:t>
        </w:r>
        <w:r w:rsidR="00E44952" w:rsidRPr="00174909" w:rsidDel="00386468">
          <w:rPr>
            <w:rStyle w:val="apple-converted-space"/>
            <w:rFonts w:ascii="Arial" w:hAnsi="Arial" w:cs="Arial"/>
            <w:color w:val="222222"/>
            <w:shd w:val="clear" w:color="auto" w:fill="FFFFFF"/>
          </w:rPr>
          <w:t> </w:t>
        </w:r>
        <w:r w:rsidR="00E44952" w:rsidRPr="00174909" w:rsidDel="00386468">
          <w:rPr>
            <w:rFonts w:ascii="Arial" w:hAnsi="Arial" w:cs="Arial"/>
            <w:i/>
            <w:iCs/>
            <w:color w:val="222222"/>
            <w:shd w:val="clear" w:color="auto" w:fill="FFFFFF"/>
          </w:rPr>
          <w:t>Social Science &amp; Medicine</w:t>
        </w:r>
        <w:r w:rsidR="00E44952" w:rsidRPr="00174909" w:rsidDel="00386468">
          <w:rPr>
            <w:rFonts w:ascii="Arial" w:hAnsi="Arial" w:cs="Arial"/>
            <w:color w:val="222222"/>
            <w:shd w:val="clear" w:color="auto" w:fill="FFFFFF"/>
          </w:rPr>
          <w:t>,</w:t>
        </w:r>
        <w:r w:rsidR="00E44952" w:rsidRPr="00174909" w:rsidDel="00386468">
          <w:rPr>
            <w:rStyle w:val="apple-converted-space"/>
            <w:rFonts w:ascii="Arial" w:hAnsi="Arial" w:cs="Arial"/>
            <w:color w:val="222222"/>
            <w:shd w:val="clear" w:color="auto" w:fill="FFFFFF"/>
          </w:rPr>
          <w:t> </w:t>
        </w:r>
        <w:r w:rsidR="00E44952" w:rsidRPr="00174909" w:rsidDel="00386468">
          <w:rPr>
            <w:rFonts w:ascii="Arial" w:hAnsi="Arial" w:cs="Arial"/>
            <w:i/>
            <w:iCs/>
            <w:color w:val="222222"/>
            <w:shd w:val="clear" w:color="auto" w:fill="FFFFFF"/>
          </w:rPr>
          <w:t>124</w:t>
        </w:r>
        <w:r w:rsidR="00E44952" w:rsidRPr="00174909" w:rsidDel="00386468">
          <w:rPr>
            <w:rFonts w:ascii="Arial" w:hAnsi="Arial" w:cs="Arial"/>
            <w:color w:val="222222"/>
            <w:shd w:val="clear" w:color="auto" w:fill="FFFFFF"/>
          </w:rPr>
          <w:t>, 246-256.</w:t>
        </w:r>
      </w:moveFrom>
      <w:moveFromRangeEnd w:id="274"/>
    </w:p>
    <w:p w14:paraId="147526C1" w14:textId="7D0CFF99" w:rsidR="00373B55" w:rsidRDefault="00373B55">
      <w:pPr>
        <w:pStyle w:val="PlainText"/>
        <w:spacing w:line="360" w:lineRule="auto"/>
        <w:ind w:left="567" w:hanging="567"/>
        <w:rPr>
          <w:ins w:id="276" w:author="White, Mathew" w:date="2018-01-03T16:07:00Z"/>
          <w:rFonts w:ascii="Arial" w:hAnsi="Arial" w:cs="Arial"/>
          <w:color w:val="222222"/>
          <w:shd w:val="clear" w:color="auto" w:fill="FFFFFF"/>
        </w:rPr>
        <w:pPrChange w:id="277" w:author="White, Mathew" w:date="2018-01-03T13:00:00Z">
          <w:pPr>
            <w:spacing w:after="0" w:line="360" w:lineRule="auto"/>
            <w:ind w:left="567" w:hanging="567"/>
          </w:pPr>
        </w:pPrChange>
      </w:pPr>
      <w:ins w:id="278" w:author="White, Mathew" w:date="2018-01-03T13:00:00Z">
        <w:r>
          <w:rPr>
            <w:rFonts w:ascii="Arial" w:hAnsi="Arial" w:cs="Arial"/>
            <w:color w:val="222222"/>
            <w:szCs w:val="22"/>
            <w:shd w:val="clear" w:color="auto" w:fill="FFFFFF"/>
          </w:rPr>
          <w:t>2</w:t>
        </w:r>
      </w:ins>
      <w:ins w:id="279" w:author="White, Mathew" w:date="2018-01-03T16:06:00Z">
        <w:r w:rsidR="00386468">
          <w:rPr>
            <w:rFonts w:ascii="Arial" w:hAnsi="Arial" w:cs="Arial"/>
            <w:color w:val="222222"/>
            <w:szCs w:val="22"/>
            <w:shd w:val="clear" w:color="auto" w:fill="FFFFFF"/>
          </w:rPr>
          <w:t>0</w:t>
        </w:r>
      </w:ins>
      <w:ins w:id="280" w:author="White, Mathew" w:date="2018-01-03T13:00:00Z">
        <w:r>
          <w:rPr>
            <w:rFonts w:ascii="Arial" w:hAnsi="Arial" w:cs="Arial"/>
            <w:color w:val="222222"/>
            <w:szCs w:val="22"/>
            <w:shd w:val="clear" w:color="auto" w:fill="FFFFFF"/>
          </w:rPr>
          <w:t xml:space="preserve">. </w:t>
        </w:r>
        <w:proofErr w:type="spellStart"/>
        <w:r w:rsidRPr="002B0F96">
          <w:rPr>
            <w:rFonts w:ascii="Arial" w:hAnsi="Arial" w:cs="Arial"/>
            <w:color w:val="222222"/>
            <w:szCs w:val="22"/>
            <w:shd w:val="clear" w:color="auto" w:fill="FFFFFF"/>
          </w:rPr>
          <w:t>Klompmaker</w:t>
        </w:r>
        <w:proofErr w:type="spellEnd"/>
        <w:r w:rsidRPr="002B0F96">
          <w:rPr>
            <w:rFonts w:ascii="Arial" w:hAnsi="Arial" w:cs="Arial"/>
            <w:color w:val="222222"/>
            <w:szCs w:val="22"/>
            <w:shd w:val="clear" w:color="auto" w:fill="FFFFFF"/>
          </w:rPr>
          <w:t xml:space="preserve">, J. O., Hoek, G., </w:t>
        </w:r>
        <w:proofErr w:type="spellStart"/>
        <w:r w:rsidRPr="002B0F96">
          <w:rPr>
            <w:rFonts w:ascii="Arial" w:hAnsi="Arial" w:cs="Arial"/>
            <w:color w:val="222222"/>
            <w:szCs w:val="22"/>
            <w:shd w:val="clear" w:color="auto" w:fill="FFFFFF"/>
          </w:rPr>
          <w:t>Bloemsma</w:t>
        </w:r>
        <w:proofErr w:type="spellEnd"/>
        <w:r w:rsidRPr="002B0F96">
          <w:rPr>
            <w:rFonts w:ascii="Arial" w:hAnsi="Arial" w:cs="Arial"/>
            <w:color w:val="222222"/>
            <w:szCs w:val="22"/>
            <w:shd w:val="clear" w:color="auto" w:fill="FFFFFF"/>
          </w:rPr>
          <w:t xml:space="preserve">, L. D., </w:t>
        </w:r>
        <w:proofErr w:type="spellStart"/>
        <w:r w:rsidRPr="002B0F96">
          <w:rPr>
            <w:rFonts w:ascii="Arial" w:hAnsi="Arial" w:cs="Arial"/>
            <w:color w:val="222222"/>
            <w:szCs w:val="22"/>
            <w:shd w:val="clear" w:color="auto" w:fill="FFFFFF"/>
          </w:rPr>
          <w:t>Gehring</w:t>
        </w:r>
        <w:proofErr w:type="spellEnd"/>
        <w:r w:rsidRPr="002B0F96">
          <w:rPr>
            <w:rFonts w:ascii="Arial" w:hAnsi="Arial" w:cs="Arial"/>
            <w:color w:val="222222"/>
            <w:szCs w:val="22"/>
            <w:shd w:val="clear" w:color="auto" w:fill="FFFFFF"/>
          </w:rPr>
          <w:t xml:space="preserve">, U., </w:t>
        </w:r>
        <w:proofErr w:type="spellStart"/>
        <w:r w:rsidRPr="002B0F96">
          <w:rPr>
            <w:rFonts w:ascii="Arial" w:hAnsi="Arial" w:cs="Arial"/>
            <w:color w:val="222222"/>
            <w:szCs w:val="22"/>
            <w:shd w:val="clear" w:color="auto" w:fill="FFFFFF"/>
          </w:rPr>
          <w:t>Strak</w:t>
        </w:r>
        <w:proofErr w:type="spellEnd"/>
        <w:r w:rsidRPr="002B0F96">
          <w:rPr>
            <w:rFonts w:ascii="Arial" w:hAnsi="Arial" w:cs="Arial"/>
            <w:color w:val="222222"/>
            <w:szCs w:val="22"/>
            <w:shd w:val="clear" w:color="auto" w:fill="FFFFFF"/>
          </w:rPr>
          <w:t xml:space="preserve">, M., </w:t>
        </w:r>
        <w:proofErr w:type="spellStart"/>
        <w:r w:rsidRPr="002B0F96">
          <w:rPr>
            <w:rFonts w:ascii="Arial" w:hAnsi="Arial" w:cs="Arial"/>
            <w:color w:val="222222"/>
            <w:szCs w:val="22"/>
            <w:shd w:val="clear" w:color="auto" w:fill="FFFFFF"/>
          </w:rPr>
          <w:t>Wijga</w:t>
        </w:r>
        <w:proofErr w:type="spellEnd"/>
        <w:r w:rsidRPr="002B0F96">
          <w:rPr>
            <w:rFonts w:ascii="Arial" w:hAnsi="Arial" w:cs="Arial"/>
            <w:color w:val="222222"/>
            <w:szCs w:val="22"/>
            <w:shd w:val="clear" w:color="auto" w:fill="FFFFFF"/>
          </w:rPr>
          <w:t xml:space="preserve">, A. H., van den Brink, C., </w:t>
        </w:r>
        <w:proofErr w:type="spellStart"/>
        <w:r w:rsidRPr="002B0F96">
          <w:rPr>
            <w:rFonts w:ascii="Arial" w:hAnsi="Arial" w:cs="Arial"/>
            <w:color w:val="222222"/>
            <w:szCs w:val="22"/>
            <w:shd w:val="clear" w:color="auto" w:fill="FFFFFF"/>
          </w:rPr>
          <w:t>Brunekreef</w:t>
        </w:r>
        <w:proofErr w:type="spellEnd"/>
        <w:r w:rsidRPr="002B0F96">
          <w:rPr>
            <w:rFonts w:ascii="Arial" w:hAnsi="Arial" w:cs="Arial"/>
            <w:color w:val="222222"/>
            <w:szCs w:val="22"/>
            <w:shd w:val="clear" w:color="auto" w:fill="FFFFFF"/>
          </w:rPr>
          <w:t xml:space="preserve">, B., </w:t>
        </w:r>
        <w:proofErr w:type="spellStart"/>
        <w:r w:rsidRPr="002B0F96">
          <w:rPr>
            <w:rFonts w:ascii="Arial" w:hAnsi="Arial" w:cs="Arial"/>
            <w:color w:val="222222"/>
            <w:szCs w:val="22"/>
            <w:shd w:val="clear" w:color="auto" w:fill="FFFFFF"/>
          </w:rPr>
          <w:t>Lebret</w:t>
        </w:r>
        <w:proofErr w:type="spellEnd"/>
        <w:r w:rsidRPr="002B0F96">
          <w:rPr>
            <w:rFonts w:ascii="Arial" w:hAnsi="Arial" w:cs="Arial"/>
            <w:color w:val="222222"/>
            <w:szCs w:val="22"/>
            <w:shd w:val="clear" w:color="auto" w:fill="FFFFFF"/>
          </w:rPr>
          <w:t xml:space="preserve">, E. &amp; Janssen, N. A. (2018). Green space </w:t>
        </w:r>
        <w:r w:rsidRPr="002B0F96">
          <w:rPr>
            <w:rFonts w:ascii="Arial" w:hAnsi="Arial" w:cs="Arial"/>
            <w:color w:val="222222"/>
            <w:szCs w:val="22"/>
            <w:shd w:val="clear" w:color="auto" w:fill="FFFFFF"/>
          </w:rPr>
          <w:lastRenderedPageBreak/>
          <w:t>definition affects associations of green space with overweight and physical activity. </w:t>
        </w:r>
        <w:r w:rsidRPr="002B0F96">
          <w:rPr>
            <w:rFonts w:ascii="Arial" w:hAnsi="Arial" w:cs="Arial"/>
            <w:i/>
            <w:iCs/>
            <w:color w:val="222222"/>
            <w:szCs w:val="22"/>
            <w:shd w:val="clear" w:color="auto" w:fill="FFFFFF"/>
          </w:rPr>
          <w:t>Environmental Research</w:t>
        </w:r>
        <w:r w:rsidRPr="002B0F96">
          <w:rPr>
            <w:rFonts w:ascii="Arial" w:hAnsi="Arial" w:cs="Arial"/>
            <w:color w:val="222222"/>
            <w:szCs w:val="22"/>
            <w:shd w:val="clear" w:color="auto" w:fill="FFFFFF"/>
          </w:rPr>
          <w:t>, </w:t>
        </w:r>
        <w:r w:rsidRPr="002B0F96">
          <w:rPr>
            <w:rFonts w:ascii="Arial" w:hAnsi="Arial" w:cs="Arial"/>
            <w:i/>
            <w:iCs/>
            <w:color w:val="222222"/>
            <w:szCs w:val="22"/>
            <w:shd w:val="clear" w:color="auto" w:fill="FFFFFF"/>
          </w:rPr>
          <w:t>160</w:t>
        </w:r>
        <w:r w:rsidRPr="002B0F96">
          <w:rPr>
            <w:rFonts w:ascii="Arial" w:hAnsi="Arial" w:cs="Arial"/>
            <w:color w:val="222222"/>
            <w:szCs w:val="22"/>
            <w:shd w:val="clear" w:color="auto" w:fill="FFFFFF"/>
          </w:rPr>
          <w:t>, 531-540.</w:t>
        </w:r>
      </w:ins>
    </w:p>
    <w:p w14:paraId="0F4BD036" w14:textId="2EA17DFD" w:rsidR="00386468" w:rsidRDefault="00386468">
      <w:pPr>
        <w:spacing w:after="0" w:line="360" w:lineRule="auto"/>
        <w:ind w:left="567" w:hanging="567"/>
        <w:rPr>
          <w:ins w:id="281" w:author="White, Mathew" w:date="2018-01-03T15:55:00Z"/>
          <w:rFonts w:ascii="Arial" w:hAnsi="Arial" w:cs="Arial"/>
          <w:color w:val="222222"/>
          <w:shd w:val="clear" w:color="auto" w:fill="FFFFFF"/>
        </w:rPr>
      </w:pPr>
      <w:ins w:id="282" w:author="White, Mathew" w:date="2018-01-03T16:07:00Z">
        <w:r>
          <w:rPr>
            <w:rFonts w:ascii="Arial" w:hAnsi="Arial" w:cs="Arial"/>
          </w:rPr>
          <w:t>21.</w:t>
        </w:r>
        <w:r w:rsidRPr="00174909">
          <w:rPr>
            <w:rFonts w:ascii="Arial" w:hAnsi="Arial" w:cs="Arial"/>
          </w:rPr>
          <w:t xml:space="preserve"> </w:t>
        </w:r>
        <w:proofErr w:type="spellStart"/>
        <w:r w:rsidRPr="00174909">
          <w:rPr>
            <w:rFonts w:ascii="Arial" w:hAnsi="Arial" w:cs="Arial"/>
            <w:color w:val="222222"/>
            <w:shd w:val="clear" w:color="auto" w:fill="FFFFFF"/>
          </w:rPr>
          <w:t>Mytton</w:t>
        </w:r>
        <w:proofErr w:type="spellEnd"/>
        <w:r w:rsidRPr="00174909">
          <w:rPr>
            <w:rFonts w:ascii="Arial" w:hAnsi="Arial" w:cs="Arial"/>
            <w:color w:val="222222"/>
            <w:shd w:val="clear" w:color="auto" w:fill="FFFFFF"/>
          </w:rPr>
          <w:t>, O. T., Townsend, N., Rutter, H., &amp; Foster, C. (2012). Green space and physical activity: an observational study using health survey for England data.</w:t>
        </w:r>
        <w:r w:rsidRPr="00174909">
          <w:rPr>
            <w:rStyle w:val="apple-converted-space"/>
            <w:rFonts w:ascii="Arial" w:hAnsi="Arial" w:cs="Arial"/>
            <w:color w:val="222222"/>
            <w:shd w:val="clear" w:color="auto" w:fill="FFFFFF"/>
          </w:rPr>
          <w:t> </w:t>
        </w:r>
        <w:r w:rsidRPr="00174909">
          <w:rPr>
            <w:rFonts w:ascii="Arial" w:hAnsi="Arial" w:cs="Arial"/>
            <w:i/>
            <w:iCs/>
            <w:color w:val="222222"/>
            <w:shd w:val="clear" w:color="auto" w:fill="FFFFFF"/>
          </w:rPr>
          <w:t xml:space="preserve">Health &amp; </w:t>
        </w:r>
        <w:r>
          <w:rPr>
            <w:rFonts w:ascii="Arial" w:hAnsi="Arial" w:cs="Arial"/>
            <w:i/>
            <w:iCs/>
            <w:color w:val="222222"/>
            <w:shd w:val="clear" w:color="auto" w:fill="FFFFFF"/>
          </w:rPr>
          <w:t>P</w:t>
        </w:r>
        <w:r w:rsidRPr="00174909">
          <w:rPr>
            <w:rFonts w:ascii="Arial" w:hAnsi="Arial" w:cs="Arial"/>
            <w:i/>
            <w:iCs/>
            <w:color w:val="222222"/>
            <w:shd w:val="clear" w:color="auto" w:fill="FFFFFF"/>
          </w:rPr>
          <w:t>lace</w:t>
        </w:r>
        <w:r w:rsidRPr="00174909">
          <w:rPr>
            <w:rFonts w:ascii="Arial" w:hAnsi="Arial" w:cs="Arial"/>
            <w:color w:val="222222"/>
            <w:shd w:val="clear" w:color="auto" w:fill="FFFFFF"/>
          </w:rPr>
          <w:t>,</w:t>
        </w:r>
        <w:r w:rsidRPr="00174909">
          <w:rPr>
            <w:rStyle w:val="apple-converted-space"/>
            <w:rFonts w:ascii="Arial" w:hAnsi="Arial" w:cs="Arial"/>
            <w:color w:val="222222"/>
            <w:shd w:val="clear" w:color="auto" w:fill="FFFFFF"/>
          </w:rPr>
          <w:t> </w:t>
        </w:r>
        <w:r w:rsidRPr="00174909">
          <w:rPr>
            <w:rFonts w:ascii="Arial" w:hAnsi="Arial" w:cs="Arial"/>
            <w:i/>
            <w:iCs/>
            <w:color w:val="222222"/>
            <w:shd w:val="clear" w:color="auto" w:fill="FFFFFF"/>
          </w:rPr>
          <w:t>18</w:t>
        </w:r>
        <w:r>
          <w:rPr>
            <w:rFonts w:ascii="Arial" w:hAnsi="Arial" w:cs="Arial"/>
            <w:color w:val="222222"/>
            <w:shd w:val="clear" w:color="auto" w:fill="FFFFFF"/>
          </w:rPr>
          <w:t>(5), 1034-1041.</w:t>
        </w:r>
      </w:ins>
    </w:p>
    <w:p w14:paraId="5A9B555F" w14:textId="4EA55758" w:rsidR="00581190" w:rsidRPr="00BC098E" w:rsidRDefault="00581190" w:rsidP="00BC098E">
      <w:pPr>
        <w:autoSpaceDE w:val="0"/>
        <w:autoSpaceDN w:val="0"/>
        <w:adjustRightInd w:val="0"/>
        <w:spacing w:after="0" w:line="360" w:lineRule="auto"/>
        <w:ind w:left="567" w:hanging="567"/>
        <w:rPr>
          <w:ins w:id="283" w:author="White, Mathew" w:date="2018-01-03T15:55:00Z"/>
          <w:rFonts w:ascii="Arial" w:hAnsi="Arial" w:cs="Arial"/>
          <w:color w:val="0081AD"/>
        </w:rPr>
      </w:pPr>
      <w:ins w:id="284" w:author="White, Mathew" w:date="2018-01-03T15:55:00Z">
        <w:r>
          <w:rPr>
            <w:rFonts w:ascii="Arial" w:hAnsi="Arial" w:cs="Arial"/>
            <w:color w:val="000000"/>
          </w:rPr>
          <w:t>2</w:t>
        </w:r>
      </w:ins>
      <w:ins w:id="285" w:author="White, Mathew" w:date="2018-01-03T16:07:00Z">
        <w:r w:rsidR="00386468">
          <w:rPr>
            <w:rFonts w:ascii="Arial" w:hAnsi="Arial" w:cs="Arial"/>
            <w:color w:val="000000"/>
          </w:rPr>
          <w:t>2</w:t>
        </w:r>
      </w:ins>
      <w:ins w:id="286" w:author="White, Mathew" w:date="2018-01-03T15:55:00Z">
        <w:r>
          <w:rPr>
            <w:rFonts w:ascii="Arial" w:hAnsi="Arial" w:cs="Arial"/>
            <w:color w:val="000000"/>
          </w:rPr>
          <w:t xml:space="preserve">. </w:t>
        </w:r>
        <w:proofErr w:type="spellStart"/>
        <w:r w:rsidRPr="002B0F96">
          <w:rPr>
            <w:rFonts w:ascii="Arial" w:hAnsi="Arial" w:cs="Arial"/>
            <w:color w:val="000000"/>
          </w:rPr>
          <w:t>Lachowycz</w:t>
        </w:r>
        <w:proofErr w:type="spellEnd"/>
        <w:r w:rsidRPr="002B0F96">
          <w:rPr>
            <w:rFonts w:ascii="Arial" w:hAnsi="Arial" w:cs="Arial"/>
            <w:color w:val="000000"/>
          </w:rPr>
          <w:t xml:space="preserve">, K., &amp; Jones, A. P. </w:t>
        </w:r>
        <w:r>
          <w:rPr>
            <w:rFonts w:ascii="Arial" w:hAnsi="Arial" w:cs="Arial"/>
            <w:color w:val="000000"/>
          </w:rPr>
          <w:t xml:space="preserve">(2011). Greenspace and obesity: </w:t>
        </w:r>
        <w:r w:rsidRPr="002B0F96">
          <w:rPr>
            <w:rFonts w:ascii="Arial" w:hAnsi="Arial" w:cs="Arial"/>
            <w:color w:val="000000"/>
          </w:rPr>
          <w:t xml:space="preserve">A systematic review of the evidence. </w:t>
        </w:r>
        <w:r w:rsidRPr="002B0F96">
          <w:rPr>
            <w:rFonts w:ascii="Arial" w:hAnsi="Arial" w:cs="Arial"/>
            <w:i/>
            <w:color w:val="000000"/>
          </w:rPr>
          <w:t>Obesity Reviews</w:t>
        </w:r>
        <w:r w:rsidRPr="002B0F96">
          <w:rPr>
            <w:rFonts w:ascii="Arial" w:hAnsi="Arial" w:cs="Arial"/>
            <w:color w:val="000000"/>
          </w:rPr>
          <w:t xml:space="preserve">, </w:t>
        </w:r>
        <w:r w:rsidRPr="002B0F96">
          <w:rPr>
            <w:rFonts w:ascii="Arial" w:hAnsi="Arial" w:cs="Arial"/>
            <w:i/>
            <w:color w:val="000000"/>
          </w:rPr>
          <w:t>12</w:t>
        </w:r>
        <w:r w:rsidRPr="002B0F96">
          <w:rPr>
            <w:rFonts w:ascii="Arial" w:hAnsi="Arial" w:cs="Arial"/>
            <w:color w:val="000000"/>
          </w:rPr>
          <w:t xml:space="preserve">, e183-189: </w:t>
        </w:r>
        <w:r>
          <w:rPr>
            <w:rFonts w:ascii="Arial" w:hAnsi="Arial" w:cs="Arial"/>
            <w:color w:val="0081AD"/>
          </w:rPr>
          <w:fldChar w:fldCharType="begin"/>
        </w:r>
        <w:r>
          <w:rPr>
            <w:rFonts w:ascii="Arial" w:hAnsi="Arial" w:cs="Arial"/>
            <w:color w:val="0081AD"/>
          </w:rPr>
          <w:instrText xml:space="preserve"> HYPERLINK "</w:instrText>
        </w:r>
        <w:r w:rsidRPr="002B0F96">
          <w:rPr>
            <w:rFonts w:ascii="Arial" w:hAnsi="Arial" w:cs="Arial"/>
            <w:color w:val="0081AD"/>
          </w:rPr>
          <w:instrText>http://dx.doi.org/10.1111/j.1467-789X.2010.00827.x</w:instrText>
        </w:r>
        <w:r>
          <w:rPr>
            <w:rFonts w:ascii="Arial" w:hAnsi="Arial" w:cs="Arial"/>
            <w:color w:val="0081AD"/>
          </w:rPr>
          <w:instrText xml:space="preserve">" </w:instrText>
        </w:r>
        <w:r>
          <w:rPr>
            <w:rFonts w:ascii="Arial" w:hAnsi="Arial" w:cs="Arial"/>
            <w:color w:val="0081AD"/>
          </w:rPr>
          <w:fldChar w:fldCharType="separate"/>
        </w:r>
        <w:r w:rsidRPr="00287A89">
          <w:rPr>
            <w:rStyle w:val="Hyperlink"/>
            <w:rFonts w:ascii="Arial" w:hAnsi="Arial" w:cs="Arial"/>
          </w:rPr>
          <w:t>http://dx.doi.org/10.1111/j.1467-789X.2010.00827.x</w:t>
        </w:r>
        <w:r>
          <w:rPr>
            <w:rFonts w:ascii="Arial" w:hAnsi="Arial" w:cs="Arial"/>
            <w:color w:val="0081AD"/>
          </w:rPr>
          <w:fldChar w:fldCharType="end"/>
        </w:r>
      </w:ins>
    </w:p>
    <w:p w14:paraId="778554DD" w14:textId="3DB10B44" w:rsidR="00581190" w:rsidRPr="002C6907" w:rsidRDefault="00581190" w:rsidP="00BC098E">
      <w:pPr>
        <w:autoSpaceDE w:val="0"/>
        <w:autoSpaceDN w:val="0"/>
        <w:adjustRightInd w:val="0"/>
        <w:spacing w:after="0" w:line="360" w:lineRule="auto"/>
        <w:ind w:left="567" w:hanging="567"/>
        <w:rPr>
          <w:rFonts w:ascii="Arial" w:hAnsi="Arial" w:cs="Arial"/>
          <w:color w:val="000000"/>
        </w:rPr>
      </w:pPr>
      <w:ins w:id="287" w:author="White, Mathew" w:date="2018-01-03T15:56:00Z">
        <w:r>
          <w:rPr>
            <w:rFonts w:ascii="Arial" w:hAnsi="Arial" w:cs="Arial"/>
            <w:color w:val="222222"/>
            <w:shd w:val="clear" w:color="auto" w:fill="FFFFFF"/>
          </w:rPr>
          <w:t>2</w:t>
        </w:r>
      </w:ins>
      <w:ins w:id="288" w:author="White, Mathew" w:date="2018-01-03T16:07:00Z">
        <w:r w:rsidR="00386468">
          <w:rPr>
            <w:rFonts w:ascii="Arial" w:hAnsi="Arial" w:cs="Arial"/>
            <w:color w:val="222222"/>
            <w:shd w:val="clear" w:color="auto" w:fill="FFFFFF"/>
          </w:rPr>
          <w:t>3</w:t>
        </w:r>
      </w:ins>
      <w:ins w:id="289" w:author="White, Mathew" w:date="2018-01-03T15:56:00Z">
        <w:r>
          <w:rPr>
            <w:rFonts w:ascii="Arial" w:hAnsi="Arial" w:cs="Arial"/>
            <w:color w:val="222222"/>
            <w:shd w:val="clear" w:color="auto" w:fill="FFFFFF"/>
          </w:rPr>
          <w:t xml:space="preserve">. </w:t>
        </w:r>
      </w:ins>
      <w:ins w:id="290" w:author="White, Mathew" w:date="2018-01-03T15:55:00Z">
        <w:r w:rsidRPr="002C6907">
          <w:rPr>
            <w:rFonts w:ascii="Arial" w:hAnsi="Arial" w:cs="Arial"/>
            <w:color w:val="222222"/>
            <w:shd w:val="clear" w:color="auto" w:fill="FFFFFF"/>
          </w:rPr>
          <w:t xml:space="preserve">James, P., </w:t>
        </w:r>
        <w:proofErr w:type="spellStart"/>
        <w:r w:rsidRPr="002C6907">
          <w:rPr>
            <w:rFonts w:ascii="Arial" w:hAnsi="Arial" w:cs="Arial"/>
            <w:color w:val="222222"/>
            <w:shd w:val="clear" w:color="auto" w:fill="FFFFFF"/>
          </w:rPr>
          <w:t>Banay</w:t>
        </w:r>
        <w:proofErr w:type="spellEnd"/>
        <w:r w:rsidRPr="002C6907">
          <w:rPr>
            <w:rFonts w:ascii="Arial" w:hAnsi="Arial" w:cs="Arial"/>
            <w:color w:val="222222"/>
            <w:shd w:val="clear" w:color="auto" w:fill="FFFFFF"/>
          </w:rPr>
          <w:t>, R. F., Hart, J. E., &amp; Laden, F. (2015). A review of the health benefits of greenness. </w:t>
        </w:r>
        <w:r w:rsidRPr="002C6907">
          <w:rPr>
            <w:rFonts w:ascii="Arial" w:hAnsi="Arial" w:cs="Arial"/>
            <w:i/>
            <w:iCs/>
            <w:color w:val="222222"/>
            <w:shd w:val="clear" w:color="auto" w:fill="FFFFFF"/>
          </w:rPr>
          <w:t>Current epidemiology reports</w:t>
        </w:r>
        <w:r w:rsidRPr="002C6907">
          <w:rPr>
            <w:rFonts w:ascii="Arial" w:hAnsi="Arial" w:cs="Arial"/>
            <w:color w:val="222222"/>
            <w:shd w:val="clear" w:color="auto" w:fill="FFFFFF"/>
          </w:rPr>
          <w:t>, </w:t>
        </w:r>
        <w:r w:rsidRPr="002C6907">
          <w:rPr>
            <w:rFonts w:ascii="Arial" w:hAnsi="Arial" w:cs="Arial"/>
            <w:i/>
            <w:iCs/>
            <w:color w:val="222222"/>
            <w:shd w:val="clear" w:color="auto" w:fill="FFFFFF"/>
          </w:rPr>
          <w:t>2</w:t>
        </w:r>
        <w:r w:rsidRPr="002C6907">
          <w:rPr>
            <w:rFonts w:ascii="Arial" w:hAnsi="Arial" w:cs="Arial"/>
            <w:color w:val="222222"/>
            <w:shd w:val="clear" w:color="auto" w:fill="FFFFFF"/>
          </w:rPr>
          <w:t>(2), 131-142.</w:t>
        </w:r>
      </w:ins>
    </w:p>
    <w:p w14:paraId="08C6C24C" w14:textId="77777777" w:rsidR="00581190" w:rsidRPr="00373B55" w:rsidRDefault="00581190" w:rsidP="00BC098E">
      <w:pPr>
        <w:pStyle w:val="PlainText"/>
        <w:spacing w:line="360" w:lineRule="auto"/>
        <w:ind w:left="567" w:hanging="567"/>
        <w:rPr>
          <w:rFonts w:ascii="Arial" w:hAnsi="Arial" w:cs="Arial"/>
          <w:color w:val="222222"/>
          <w:szCs w:val="22"/>
          <w:shd w:val="clear" w:color="auto" w:fill="FFFFFF"/>
        </w:rPr>
      </w:pPr>
    </w:p>
    <w:p w14:paraId="4FD5D1DE" w14:textId="2F9F539D" w:rsidR="00E44952" w:rsidRPr="00174909" w:rsidRDefault="004018DD" w:rsidP="004018DD">
      <w:pPr>
        <w:spacing w:after="0" w:line="360" w:lineRule="auto"/>
        <w:ind w:left="567" w:hanging="567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</w:rPr>
        <w:t>2</w:t>
      </w:r>
      <w:ins w:id="291" w:author="Lewis Elliott" w:date="2018-01-05T12:36:00Z">
        <w:r w:rsidR="00705FF4">
          <w:rPr>
            <w:rFonts w:ascii="Arial" w:hAnsi="Arial" w:cs="Arial"/>
          </w:rPr>
          <w:t>4</w:t>
        </w:r>
      </w:ins>
      <w:del w:id="292" w:author="Lewis Elliott" w:date="2018-01-05T12:36:00Z">
        <w:r w:rsidDel="00705FF4">
          <w:rPr>
            <w:rFonts w:ascii="Arial" w:hAnsi="Arial" w:cs="Arial"/>
          </w:rPr>
          <w:delText>2</w:delText>
        </w:r>
      </w:del>
      <w:r>
        <w:rPr>
          <w:rFonts w:ascii="Arial" w:hAnsi="Arial" w:cs="Arial"/>
        </w:rPr>
        <w:t>.</w:t>
      </w:r>
      <w:r w:rsidRPr="00174909">
        <w:rPr>
          <w:rFonts w:ascii="Arial" w:hAnsi="Arial" w:cs="Arial"/>
        </w:rPr>
        <w:t xml:space="preserve"> </w:t>
      </w:r>
      <w:proofErr w:type="spellStart"/>
      <w:r w:rsidR="00E44952" w:rsidRPr="00174909">
        <w:rPr>
          <w:rFonts w:ascii="Arial" w:hAnsi="Arial" w:cs="Arial"/>
          <w:color w:val="222222"/>
          <w:shd w:val="clear" w:color="auto" w:fill="FFFFFF"/>
        </w:rPr>
        <w:t>Toohey</w:t>
      </w:r>
      <w:proofErr w:type="spellEnd"/>
      <w:r w:rsidR="00E44952" w:rsidRPr="00174909">
        <w:rPr>
          <w:rFonts w:ascii="Arial" w:hAnsi="Arial" w:cs="Arial"/>
          <w:color w:val="222222"/>
          <w:shd w:val="clear" w:color="auto" w:fill="FFFFFF"/>
        </w:rPr>
        <w:t>, A. M., &amp; Rock, M. J. (2011). Unleashing their potential: a critical realist scoping review of the influence of dogs on physical activity for dog-owners and non-owners.</w:t>
      </w:r>
      <w:r w:rsidR="00E44952" w:rsidRPr="00174909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E44952" w:rsidRPr="00174909">
        <w:rPr>
          <w:rFonts w:ascii="Arial" w:hAnsi="Arial" w:cs="Arial"/>
          <w:i/>
          <w:iCs/>
          <w:color w:val="222222"/>
          <w:shd w:val="clear" w:color="auto" w:fill="FFFFFF"/>
        </w:rPr>
        <w:t xml:space="preserve">International Journal of </w:t>
      </w:r>
      <w:proofErr w:type="spellStart"/>
      <w:r w:rsidR="00E44952" w:rsidRPr="00174909">
        <w:rPr>
          <w:rFonts w:ascii="Arial" w:hAnsi="Arial" w:cs="Arial"/>
          <w:i/>
          <w:iCs/>
          <w:color w:val="222222"/>
          <w:shd w:val="clear" w:color="auto" w:fill="FFFFFF"/>
        </w:rPr>
        <w:t>Behavioral</w:t>
      </w:r>
      <w:proofErr w:type="spellEnd"/>
      <w:r w:rsidR="00E44952" w:rsidRPr="00174909">
        <w:rPr>
          <w:rFonts w:ascii="Arial" w:hAnsi="Arial" w:cs="Arial"/>
          <w:i/>
          <w:iCs/>
          <w:color w:val="222222"/>
          <w:shd w:val="clear" w:color="auto" w:fill="FFFFFF"/>
        </w:rPr>
        <w:t xml:space="preserve"> Nutrition and Physical Activity</w:t>
      </w:r>
      <w:r w:rsidR="00E44952" w:rsidRPr="00174909">
        <w:rPr>
          <w:rFonts w:ascii="Arial" w:hAnsi="Arial" w:cs="Arial"/>
          <w:color w:val="222222"/>
          <w:shd w:val="clear" w:color="auto" w:fill="FFFFFF"/>
        </w:rPr>
        <w:t>,</w:t>
      </w:r>
      <w:r w:rsidR="00E44952" w:rsidRPr="00174909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E44952" w:rsidRPr="00174909">
        <w:rPr>
          <w:rFonts w:ascii="Arial" w:hAnsi="Arial" w:cs="Arial"/>
          <w:i/>
          <w:iCs/>
          <w:color w:val="222222"/>
          <w:shd w:val="clear" w:color="auto" w:fill="FFFFFF"/>
        </w:rPr>
        <w:t>8</w:t>
      </w:r>
      <w:r w:rsidR="00E44952" w:rsidRPr="00174909">
        <w:rPr>
          <w:rFonts w:ascii="Arial" w:hAnsi="Arial" w:cs="Arial"/>
          <w:color w:val="222222"/>
          <w:shd w:val="clear" w:color="auto" w:fill="FFFFFF"/>
        </w:rPr>
        <w:t>(1), 46.</w:t>
      </w:r>
    </w:p>
    <w:p w14:paraId="58E113E1" w14:textId="23E0AC5A" w:rsidR="00E44952" w:rsidRPr="00174909" w:rsidRDefault="004018DD" w:rsidP="004018DD">
      <w:pPr>
        <w:spacing w:after="0" w:line="360" w:lineRule="auto"/>
        <w:ind w:left="567" w:hanging="567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</w:rPr>
        <w:t>2</w:t>
      </w:r>
      <w:ins w:id="293" w:author="Lewis Elliott" w:date="2018-01-05T12:37:00Z">
        <w:r w:rsidR="00705FF4">
          <w:rPr>
            <w:rFonts w:ascii="Arial" w:hAnsi="Arial" w:cs="Arial"/>
          </w:rPr>
          <w:t>5</w:t>
        </w:r>
      </w:ins>
      <w:del w:id="294" w:author="Lewis Elliott" w:date="2018-01-05T12:37:00Z">
        <w:r w:rsidDel="00705FF4">
          <w:rPr>
            <w:rFonts w:ascii="Arial" w:hAnsi="Arial" w:cs="Arial"/>
          </w:rPr>
          <w:delText>3</w:delText>
        </w:r>
      </w:del>
      <w:r>
        <w:rPr>
          <w:rFonts w:ascii="Arial" w:hAnsi="Arial" w:cs="Arial"/>
        </w:rPr>
        <w:t>.</w:t>
      </w:r>
      <w:r w:rsidRPr="00174909">
        <w:rPr>
          <w:rFonts w:ascii="Arial" w:hAnsi="Arial" w:cs="Arial"/>
        </w:rPr>
        <w:t xml:space="preserve"> </w:t>
      </w:r>
      <w:r w:rsidR="00E44952" w:rsidRPr="00174909">
        <w:rPr>
          <w:rFonts w:ascii="Arial" w:hAnsi="Arial" w:cs="Arial"/>
          <w:color w:val="222222"/>
          <w:shd w:val="clear" w:color="auto" w:fill="FFFFFF"/>
        </w:rPr>
        <w:t xml:space="preserve">Christian, H. E., </w:t>
      </w:r>
      <w:proofErr w:type="spellStart"/>
      <w:r w:rsidR="00E44952" w:rsidRPr="00174909">
        <w:rPr>
          <w:rFonts w:ascii="Arial" w:hAnsi="Arial" w:cs="Arial"/>
          <w:color w:val="222222"/>
          <w:shd w:val="clear" w:color="auto" w:fill="FFFFFF"/>
        </w:rPr>
        <w:t>Westgarth</w:t>
      </w:r>
      <w:proofErr w:type="spellEnd"/>
      <w:r w:rsidR="00E44952" w:rsidRPr="00174909">
        <w:rPr>
          <w:rFonts w:ascii="Arial" w:hAnsi="Arial" w:cs="Arial"/>
          <w:color w:val="222222"/>
          <w:shd w:val="clear" w:color="auto" w:fill="FFFFFF"/>
        </w:rPr>
        <w:t xml:space="preserve">, C., Bauman, A., Richards, E. A., Rhodes, R. E., </w:t>
      </w:r>
      <w:proofErr w:type="spellStart"/>
      <w:r w:rsidR="00E44952" w:rsidRPr="00174909">
        <w:rPr>
          <w:rFonts w:ascii="Arial" w:hAnsi="Arial" w:cs="Arial"/>
          <w:color w:val="222222"/>
          <w:shd w:val="clear" w:color="auto" w:fill="FFFFFF"/>
        </w:rPr>
        <w:t>Evenson</w:t>
      </w:r>
      <w:proofErr w:type="spellEnd"/>
      <w:r w:rsidR="00E44952" w:rsidRPr="00174909">
        <w:rPr>
          <w:rFonts w:ascii="Arial" w:hAnsi="Arial" w:cs="Arial"/>
          <w:color w:val="222222"/>
          <w:shd w:val="clear" w:color="auto" w:fill="FFFFFF"/>
        </w:rPr>
        <w:t>, K. R., ... &amp; Thorpe Jr, R. J. (2013). Dog ownership and physical activity: a review of the evidence.</w:t>
      </w:r>
      <w:r w:rsidR="00E44952" w:rsidRPr="00174909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E44952" w:rsidRPr="00174909">
        <w:rPr>
          <w:rFonts w:ascii="Arial" w:hAnsi="Arial" w:cs="Arial"/>
          <w:i/>
          <w:iCs/>
          <w:color w:val="222222"/>
          <w:shd w:val="clear" w:color="auto" w:fill="FFFFFF"/>
        </w:rPr>
        <w:t>Journal of Physical Activity and Health</w:t>
      </w:r>
      <w:r w:rsidR="00E44952" w:rsidRPr="00174909">
        <w:rPr>
          <w:rFonts w:ascii="Arial" w:hAnsi="Arial" w:cs="Arial"/>
          <w:color w:val="222222"/>
          <w:shd w:val="clear" w:color="auto" w:fill="FFFFFF"/>
        </w:rPr>
        <w:t>,</w:t>
      </w:r>
      <w:r w:rsidR="00E44952" w:rsidRPr="00174909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E44952" w:rsidRPr="00174909">
        <w:rPr>
          <w:rFonts w:ascii="Arial" w:hAnsi="Arial" w:cs="Arial"/>
          <w:i/>
          <w:iCs/>
          <w:color w:val="222222"/>
          <w:shd w:val="clear" w:color="auto" w:fill="FFFFFF"/>
        </w:rPr>
        <w:t>10</w:t>
      </w:r>
      <w:r w:rsidR="00E44952" w:rsidRPr="00174909">
        <w:rPr>
          <w:rFonts w:ascii="Arial" w:hAnsi="Arial" w:cs="Arial"/>
          <w:color w:val="222222"/>
          <w:shd w:val="clear" w:color="auto" w:fill="FFFFFF"/>
        </w:rPr>
        <w:t>(5), 750-759.</w:t>
      </w:r>
    </w:p>
    <w:p w14:paraId="4DC47D99" w14:textId="21D77288" w:rsidR="006B3355" w:rsidRPr="00174909" w:rsidRDefault="004018DD" w:rsidP="00174909">
      <w:pPr>
        <w:spacing w:after="0" w:line="360" w:lineRule="auto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2</w:t>
      </w:r>
      <w:ins w:id="295" w:author="Lewis Elliott" w:date="2018-01-05T12:37:00Z">
        <w:r w:rsidR="00705FF4">
          <w:rPr>
            <w:rFonts w:ascii="Arial" w:hAnsi="Arial" w:cs="Arial"/>
          </w:rPr>
          <w:t>6</w:t>
        </w:r>
      </w:ins>
      <w:del w:id="296" w:author="Lewis Elliott" w:date="2018-01-05T12:37:00Z">
        <w:r w:rsidDel="00705FF4">
          <w:rPr>
            <w:rFonts w:ascii="Arial" w:hAnsi="Arial" w:cs="Arial"/>
          </w:rPr>
          <w:delText>4</w:delText>
        </w:r>
      </w:del>
      <w:r>
        <w:rPr>
          <w:rFonts w:ascii="Arial" w:hAnsi="Arial" w:cs="Arial"/>
        </w:rPr>
        <w:t>.</w:t>
      </w:r>
      <w:r w:rsidRPr="00174909">
        <w:rPr>
          <w:rFonts w:ascii="Arial" w:hAnsi="Arial" w:cs="Arial"/>
        </w:rPr>
        <w:t xml:space="preserve"> </w:t>
      </w:r>
      <w:proofErr w:type="spellStart"/>
      <w:r w:rsidR="00E44952" w:rsidRPr="00174909">
        <w:rPr>
          <w:rFonts w:ascii="Arial" w:hAnsi="Arial" w:cs="Arial"/>
          <w:color w:val="222222"/>
          <w:shd w:val="clear" w:color="auto" w:fill="FFFFFF"/>
        </w:rPr>
        <w:t>Westgarth</w:t>
      </w:r>
      <w:proofErr w:type="spellEnd"/>
      <w:r w:rsidR="00E44952" w:rsidRPr="00174909">
        <w:rPr>
          <w:rFonts w:ascii="Arial" w:hAnsi="Arial" w:cs="Arial"/>
          <w:color w:val="222222"/>
          <w:shd w:val="clear" w:color="auto" w:fill="FFFFFF"/>
        </w:rPr>
        <w:t xml:space="preserve">, C., </w:t>
      </w:r>
      <w:proofErr w:type="spellStart"/>
      <w:r w:rsidR="00E44952" w:rsidRPr="00174909">
        <w:rPr>
          <w:rFonts w:ascii="Arial" w:hAnsi="Arial" w:cs="Arial"/>
          <w:color w:val="222222"/>
          <w:shd w:val="clear" w:color="auto" w:fill="FFFFFF"/>
        </w:rPr>
        <w:t>Christley</w:t>
      </w:r>
      <w:proofErr w:type="spellEnd"/>
      <w:r w:rsidR="00E44952" w:rsidRPr="00174909">
        <w:rPr>
          <w:rFonts w:ascii="Arial" w:hAnsi="Arial" w:cs="Arial"/>
          <w:color w:val="222222"/>
          <w:shd w:val="clear" w:color="auto" w:fill="FFFFFF"/>
        </w:rPr>
        <w:t>, R. M., &amp; Christian, H. E. (2014). How might we increase physical activity through dog walking</w:t>
      </w:r>
      <w:proofErr w:type="gramStart"/>
      <w:r w:rsidR="00E44952" w:rsidRPr="00174909">
        <w:rPr>
          <w:rFonts w:ascii="Arial" w:hAnsi="Arial" w:cs="Arial"/>
          <w:color w:val="222222"/>
          <w:shd w:val="clear" w:color="auto" w:fill="FFFFFF"/>
        </w:rPr>
        <w:t>?:</w:t>
      </w:r>
      <w:proofErr w:type="gramEnd"/>
      <w:r w:rsidR="00E44952" w:rsidRPr="00174909">
        <w:rPr>
          <w:rFonts w:ascii="Arial" w:hAnsi="Arial" w:cs="Arial"/>
          <w:color w:val="222222"/>
          <w:shd w:val="clear" w:color="auto" w:fill="FFFFFF"/>
        </w:rPr>
        <w:t xml:space="preserve"> A comprehensive review of dog walking correlates.</w:t>
      </w:r>
      <w:r w:rsidR="00E44952" w:rsidRPr="00174909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E44952" w:rsidRPr="00174909">
        <w:rPr>
          <w:rFonts w:ascii="Arial" w:hAnsi="Arial" w:cs="Arial"/>
          <w:i/>
          <w:iCs/>
          <w:color w:val="222222"/>
          <w:shd w:val="clear" w:color="auto" w:fill="FFFFFF"/>
        </w:rPr>
        <w:t xml:space="preserve">International Journal of </w:t>
      </w:r>
      <w:proofErr w:type="spellStart"/>
      <w:r w:rsidR="00E44952" w:rsidRPr="00174909">
        <w:rPr>
          <w:rFonts w:ascii="Arial" w:hAnsi="Arial" w:cs="Arial"/>
          <w:i/>
          <w:iCs/>
          <w:color w:val="222222"/>
          <w:shd w:val="clear" w:color="auto" w:fill="FFFFFF"/>
        </w:rPr>
        <w:t>Behavioral</w:t>
      </w:r>
      <w:proofErr w:type="spellEnd"/>
      <w:r w:rsidR="00E44952" w:rsidRPr="00174909">
        <w:rPr>
          <w:rFonts w:ascii="Arial" w:hAnsi="Arial" w:cs="Arial"/>
          <w:i/>
          <w:iCs/>
          <w:color w:val="222222"/>
          <w:shd w:val="clear" w:color="auto" w:fill="FFFFFF"/>
        </w:rPr>
        <w:t xml:space="preserve"> Nutrition and Physical Activity</w:t>
      </w:r>
      <w:r w:rsidR="00E44952" w:rsidRPr="00174909">
        <w:rPr>
          <w:rFonts w:ascii="Arial" w:hAnsi="Arial" w:cs="Arial"/>
          <w:color w:val="222222"/>
          <w:shd w:val="clear" w:color="auto" w:fill="FFFFFF"/>
        </w:rPr>
        <w:t>,</w:t>
      </w:r>
      <w:r w:rsidR="00E44952" w:rsidRPr="00174909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E44952" w:rsidRPr="00174909">
        <w:rPr>
          <w:rFonts w:ascii="Arial" w:hAnsi="Arial" w:cs="Arial"/>
          <w:i/>
          <w:iCs/>
          <w:color w:val="222222"/>
          <w:shd w:val="clear" w:color="auto" w:fill="FFFFFF"/>
        </w:rPr>
        <w:t>11</w:t>
      </w:r>
      <w:r w:rsidR="00E44952" w:rsidRPr="00174909">
        <w:rPr>
          <w:rFonts w:ascii="Arial" w:hAnsi="Arial" w:cs="Arial"/>
          <w:color w:val="222222"/>
          <w:shd w:val="clear" w:color="auto" w:fill="FFFFFF"/>
        </w:rPr>
        <w:t>(1), 83.</w:t>
      </w:r>
    </w:p>
    <w:p w14:paraId="06132EC7" w14:textId="2DCAEC13" w:rsidR="00163DFA" w:rsidRPr="00174909" w:rsidRDefault="004018DD" w:rsidP="00174909">
      <w:pPr>
        <w:spacing w:after="0" w:line="360" w:lineRule="auto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2</w:t>
      </w:r>
      <w:del w:id="297" w:author="Lewis Elliott" w:date="2018-01-05T12:38:00Z">
        <w:r w:rsidDel="00705FF4">
          <w:rPr>
            <w:rFonts w:ascii="Arial" w:hAnsi="Arial" w:cs="Arial"/>
          </w:rPr>
          <w:delText>5</w:delText>
        </w:r>
      </w:del>
      <w:ins w:id="298" w:author="Lewis Elliott" w:date="2018-01-05T12:38:00Z">
        <w:r w:rsidR="00705FF4">
          <w:rPr>
            <w:rFonts w:ascii="Arial" w:hAnsi="Arial" w:cs="Arial"/>
          </w:rPr>
          <w:t>7</w:t>
        </w:r>
      </w:ins>
      <w:r>
        <w:rPr>
          <w:rFonts w:ascii="Arial" w:hAnsi="Arial" w:cs="Arial"/>
        </w:rPr>
        <w:t>.</w:t>
      </w:r>
      <w:r w:rsidRPr="00174909">
        <w:rPr>
          <w:rFonts w:ascii="Arial" w:hAnsi="Arial" w:cs="Arial"/>
        </w:rPr>
        <w:t xml:space="preserve"> </w:t>
      </w:r>
      <w:proofErr w:type="spellStart"/>
      <w:r w:rsidR="00E44952" w:rsidRPr="00174909">
        <w:rPr>
          <w:rFonts w:ascii="Arial" w:hAnsi="Arial" w:cs="Arial"/>
          <w:color w:val="222222"/>
          <w:shd w:val="clear" w:color="auto" w:fill="FFFFFF"/>
        </w:rPr>
        <w:t>Cutt</w:t>
      </w:r>
      <w:proofErr w:type="spellEnd"/>
      <w:r w:rsidR="00E44952" w:rsidRPr="00174909">
        <w:rPr>
          <w:rFonts w:ascii="Arial" w:hAnsi="Arial" w:cs="Arial"/>
          <w:color w:val="222222"/>
          <w:shd w:val="clear" w:color="auto" w:fill="FFFFFF"/>
        </w:rPr>
        <w:t>, H., Giles-</w:t>
      </w:r>
      <w:proofErr w:type="spellStart"/>
      <w:r w:rsidR="00E44952" w:rsidRPr="00174909">
        <w:rPr>
          <w:rFonts w:ascii="Arial" w:hAnsi="Arial" w:cs="Arial"/>
          <w:color w:val="222222"/>
          <w:shd w:val="clear" w:color="auto" w:fill="FFFFFF"/>
        </w:rPr>
        <w:t>Corti</w:t>
      </w:r>
      <w:proofErr w:type="spellEnd"/>
      <w:r w:rsidR="00E44952" w:rsidRPr="00174909">
        <w:rPr>
          <w:rFonts w:ascii="Arial" w:hAnsi="Arial" w:cs="Arial"/>
          <w:color w:val="222222"/>
          <w:shd w:val="clear" w:color="auto" w:fill="FFFFFF"/>
        </w:rPr>
        <w:t xml:space="preserve">, B., </w:t>
      </w:r>
      <w:proofErr w:type="spellStart"/>
      <w:r w:rsidR="00E44952" w:rsidRPr="00174909">
        <w:rPr>
          <w:rFonts w:ascii="Arial" w:hAnsi="Arial" w:cs="Arial"/>
          <w:color w:val="222222"/>
          <w:shd w:val="clear" w:color="auto" w:fill="FFFFFF"/>
        </w:rPr>
        <w:t>Knuiman</w:t>
      </w:r>
      <w:proofErr w:type="spellEnd"/>
      <w:r w:rsidR="00E44952" w:rsidRPr="00174909">
        <w:rPr>
          <w:rFonts w:ascii="Arial" w:hAnsi="Arial" w:cs="Arial"/>
          <w:color w:val="222222"/>
          <w:shd w:val="clear" w:color="auto" w:fill="FFFFFF"/>
        </w:rPr>
        <w:t>, M., Timperio, A., &amp; Bull, F. (2008). Understanding dog owners’ increased levels of physical activity: results from RESIDE.</w:t>
      </w:r>
      <w:r w:rsidR="00E44952" w:rsidRPr="00174909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E44952" w:rsidRPr="00174909">
        <w:rPr>
          <w:rFonts w:ascii="Arial" w:hAnsi="Arial" w:cs="Arial"/>
          <w:i/>
          <w:iCs/>
          <w:color w:val="222222"/>
          <w:shd w:val="clear" w:color="auto" w:fill="FFFFFF"/>
        </w:rPr>
        <w:t>American Journal of Public Health</w:t>
      </w:r>
      <w:r w:rsidR="00E44952" w:rsidRPr="00174909">
        <w:rPr>
          <w:rFonts w:ascii="Arial" w:hAnsi="Arial" w:cs="Arial"/>
          <w:color w:val="222222"/>
          <w:shd w:val="clear" w:color="auto" w:fill="FFFFFF"/>
        </w:rPr>
        <w:t>,</w:t>
      </w:r>
      <w:r w:rsidR="00E44952" w:rsidRPr="00174909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E44952" w:rsidRPr="00174909">
        <w:rPr>
          <w:rFonts w:ascii="Arial" w:hAnsi="Arial" w:cs="Arial"/>
          <w:i/>
          <w:iCs/>
          <w:color w:val="222222"/>
          <w:shd w:val="clear" w:color="auto" w:fill="FFFFFF"/>
        </w:rPr>
        <w:t>98</w:t>
      </w:r>
      <w:r w:rsidR="00E44952" w:rsidRPr="00174909">
        <w:rPr>
          <w:rFonts w:ascii="Arial" w:hAnsi="Arial" w:cs="Arial"/>
          <w:color w:val="222222"/>
          <w:shd w:val="clear" w:color="auto" w:fill="FFFFFF"/>
        </w:rPr>
        <w:t>(1), 66-69.</w:t>
      </w:r>
    </w:p>
    <w:p w14:paraId="28F633C1" w14:textId="523ADB25" w:rsidR="00163DFA" w:rsidRPr="00602EAC" w:rsidRDefault="004018DD" w:rsidP="00174909">
      <w:pPr>
        <w:spacing w:after="0" w:line="360" w:lineRule="auto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2</w:t>
      </w:r>
      <w:del w:id="299" w:author="Lewis Elliott" w:date="2018-01-05T12:38:00Z">
        <w:r w:rsidDel="00705FF4">
          <w:rPr>
            <w:rFonts w:ascii="Arial" w:hAnsi="Arial" w:cs="Arial"/>
          </w:rPr>
          <w:delText>6</w:delText>
        </w:r>
      </w:del>
      <w:ins w:id="300" w:author="Lewis Elliott" w:date="2018-01-05T12:38:00Z">
        <w:r w:rsidR="00705FF4">
          <w:rPr>
            <w:rFonts w:ascii="Arial" w:hAnsi="Arial" w:cs="Arial"/>
          </w:rPr>
          <w:t>8</w:t>
        </w:r>
      </w:ins>
      <w:r>
        <w:rPr>
          <w:rFonts w:ascii="Arial" w:hAnsi="Arial" w:cs="Arial"/>
        </w:rPr>
        <w:t>.</w:t>
      </w:r>
      <w:r w:rsidRPr="00174909">
        <w:rPr>
          <w:rFonts w:ascii="Arial" w:hAnsi="Arial" w:cs="Arial"/>
        </w:rPr>
        <w:t xml:space="preserve"> </w:t>
      </w:r>
      <w:r w:rsidR="00E44952" w:rsidRPr="00174909">
        <w:rPr>
          <w:rFonts w:ascii="Arial" w:hAnsi="Arial" w:cs="Arial"/>
          <w:color w:val="000000"/>
        </w:rPr>
        <w:t xml:space="preserve">White, M.P., Elliott, L.R., Taylor, T.J., Wheeler, B.W., Spencer, A., Bone, A., Depledge, M.H. &amp; Fleming, L. (2016). </w:t>
      </w:r>
      <w:r w:rsidR="00E44952" w:rsidRPr="00174909">
        <w:rPr>
          <w:rFonts w:ascii="Arial" w:hAnsi="Arial" w:cs="Arial"/>
          <w:color w:val="000000"/>
          <w:shd w:val="clear" w:color="auto" w:fill="FFFFFF"/>
        </w:rPr>
        <w:t xml:space="preserve">Recreational physical activity in natural environments and implications for health: A population based cross-sectional study in England. </w:t>
      </w:r>
      <w:r w:rsidR="00E44952" w:rsidRPr="00602EAC">
        <w:rPr>
          <w:rFonts w:ascii="Arial" w:hAnsi="Arial" w:cs="Arial"/>
          <w:i/>
          <w:color w:val="000000"/>
          <w:shd w:val="clear" w:color="auto" w:fill="FFFFFF"/>
        </w:rPr>
        <w:t>Preventive Medicine, 91, 383-388.</w:t>
      </w:r>
    </w:p>
    <w:p w14:paraId="082C3414" w14:textId="609C7D6E" w:rsidR="006B3355" w:rsidRPr="00602EAC" w:rsidRDefault="004018DD" w:rsidP="00174909">
      <w:pPr>
        <w:spacing w:after="0" w:line="360" w:lineRule="auto"/>
        <w:ind w:left="567" w:hanging="567"/>
        <w:rPr>
          <w:rFonts w:ascii="Arial" w:hAnsi="Arial" w:cs="Arial"/>
        </w:rPr>
      </w:pPr>
      <w:r w:rsidRPr="00602EAC">
        <w:rPr>
          <w:rFonts w:ascii="Arial" w:hAnsi="Arial" w:cs="Arial"/>
        </w:rPr>
        <w:t>2</w:t>
      </w:r>
      <w:ins w:id="301" w:author="Lewis Elliott" w:date="2018-01-05T12:38:00Z">
        <w:r w:rsidR="00705FF4">
          <w:rPr>
            <w:rFonts w:ascii="Arial" w:hAnsi="Arial" w:cs="Arial"/>
          </w:rPr>
          <w:t>9</w:t>
        </w:r>
      </w:ins>
      <w:del w:id="302" w:author="Lewis Elliott" w:date="2018-01-05T12:38:00Z">
        <w:r w:rsidRPr="00602EAC" w:rsidDel="00705FF4">
          <w:rPr>
            <w:rFonts w:ascii="Arial" w:hAnsi="Arial" w:cs="Arial"/>
          </w:rPr>
          <w:delText>7</w:delText>
        </w:r>
      </w:del>
      <w:r w:rsidRPr="00602EAC">
        <w:rPr>
          <w:rFonts w:ascii="Arial" w:hAnsi="Arial" w:cs="Arial"/>
        </w:rPr>
        <w:t xml:space="preserve">. </w:t>
      </w:r>
      <w:r w:rsidR="00602EAC" w:rsidRPr="00602EAC">
        <w:rPr>
          <w:rFonts w:ascii="Arial" w:hAnsi="Arial" w:cs="Arial"/>
          <w:color w:val="222222"/>
          <w:shd w:val="clear" w:color="auto" w:fill="FFFFFF"/>
        </w:rPr>
        <w:t>Elliott, L. R., White, M. P., Taylor, A. H., &amp; Herbert, S. (2015). Energy expenditure on recreational visits to different natural environments.</w:t>
      </w:r>
      <w:r w:rsidR="00602EAC" w:rsidRPr="00602EAC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602EAC" w:rsidRPr="00602EAC">
        <w:rPr>
          <w:rFonts w:ascii="Arial" w:hAnsi="Arial" w:cs="Arial"/>
          <w:i/>
          <w:iCs/>
          <w:color w:val="222222"/>
          <w:shd w:val="clear" w:color="auto" w:fill="FFFFFF"/>
        </w:rPr>
        <w:t>Social Science &amp; Medicine</w:t>
      </w:r>
      <w:r w:rsidR="00602EAC" w:rsidRPr="00602EAC">
        <w:rPr>
          <w:rFonts w:ascii="Arial" w:hAnsi="Arial" w:cs="Arial"/>
          <w:color w:val="222222"/>
          <w:shd w:val="clear" w:color="auto" w:fill="FFFFFF"/>
        </w:rPr>
        <w:t>,</w:t>
      </w:r>
      <w:r w:rsidR="00602EAC" w:rsidRPr="00602EAC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602EAC" w:rsidRPr="00602EAC">
        <w:rPr>
          <w:rFonts w:ascii="Arial" w:hAnsi="Arial" w:cs="Arial"/>
          <w:i/>
          <w:iCs/>
          <w:color w:val="222222"/>
          <w:shd w:val="clear" w:color="auto" w:fill="FFFFFF"/>
        </w:rPr>
        <w:t>139</w:t>
      </w:r>
      <w:r w:rsidR="00602EAC" w:rsidRPr="00602EAC">
        <w:rPr>
          <w:rFonts w:ascii="Arial" w:hAnsi="Arial" w:cs="Arial"/>
          <w:color w:val="222222"/>
          <w:shd w:val="clear" w:color="auto" w:fill="FFFFFF"/>
        </w:rPr>
        <w:t>, 53-60.</w:t>
      </w:r>
    </w:p>
    <w:p w14:paraId="22D6A940" w14:textId="45ED6C89" w:rsidR="00174909" w:rsidRPr="001F29C5" w:rsidRDefault="00705FF4" w:rsidP="00174909">
      <w:pPr>
        <w:spacing w:after="0" w:line="360" w:lineRule="auto"/>
        <w:ind w:left="567" w:hanging="567"/>
        <w:rPr>
          <w:rStyle w:val="Hyperlink"/>
          <w:rFonts w:ascii="Arial" w:hAnsi="Arial" w:cs="Arial"/>
        </w:rPr>
      </w:pPr>
      <w:ins w:id="303" w:author="Lewis Elliott" w:date="2018-01-05T12:38:00Z">
        <w:r>
          <w:rPr>
            <w:rFonts w:ascii="Arial" w:hAnsi="Arial" w:cs="Arial"/>
          </w:rPr>
          <w:t>30</w:t>
        </w:r>
      </w:ins>
      <w:del w:id="304" w:author="Lewis Elliott" w:date="2018-01-05T12:38:00Z">
        <w:r w:rsidR="004018DD" w:rsidDel="00705FF4">
          <w:rPr>
            <w:rFonts w:ascii="Arial" w:hAnsi="Arial" w:cs="Arial"/>
          </w:rPr>
          <w:delText>28</w:delText>
        </w:r>
      </w:del>
      <w:r w:rsidR="004018DD">
        <w:rPr>
          <w:rFonts w:ascii="Arial" w:hAnsi="Arial" w:cs="Arial"/>
        </w:rPr>
        <w:t>.</w:t>
      </w:r>
      <w:r w:rsidR="004018DD" w:rsidRPr="00174909">
        <w:rPr>
          <w:rFonts w:ascii="Arial" w:hAnsi="Arial" w:cs="Arial"/>
        </w:rPr>
        <w:t xml:space="preserve"> </w:t>
      </w:r>
      <w:r w:rsidR="00174909" w:rsidRPr="00174909">
        <w:rPr>
          <w:rFonts w:ascii="Arial" w:hAnsi="Arial" w:cs="Arial"/>
        </w:rPr>
        <w:t>Natural England</w:t>
      </w:r>
      <w:r w:rsidR="001F29C5">
        <w:rPr>
          <w:rFonts w:ascii="Arial" w:hAnsi="Arial" w:cs="Arial"/>
        </w:rPr>
        <w:t xml:space="preserve"> (2015).</w:t>
      </w:r>
      <w:r w:rsidR="00174909" w:rsidRPr="00174909">
        <w:rPr>
          <w:rFonts w:ascii="Arial" w:hAnsi="Arial" w:cs="Arial"/>
        </w:rPr>
        <w:t xml:space="preserve"> </w:t>
      </w:r>
      <w:r w:rsidR="00174909" w:rsidRPr="001F29C5">
        <w:rPr>
          <w:rFonts w:ascii="Arial" w:hAnsi="Arial" w:cs="Arial"/>
          <w:i/>
        </w:rPr>
        <w:t>Monitor of Engagement with the Natural Environment. Technical Report 2013-14</w:t>
      </w:r>
      <w:r w:rsidR="00174909" w:rsidRPr="00174909">
        <w:rPr>
          <w:rFonts w:ascii="Arial" w:hAnsi="Arial" w:cs="Arial"/>
        </w:rPr>
        <w:t xml:space="preserve">. London: Natural England. Accessed June 30th, 2015 from: </w:t>
      </w:r>
      <w:hyperlink r:id="rId11" w:history="1">
        <w:r w:rsidR="00174909" w:rsidRPr="001F29C5">
          <w:rPr>
            <w:rStyle w:val="Hyperlink"/>
            <w:rFonts w:ascii="Arial" w:hAnsi="Arial" w:cs="Arial"/>
          </w:rPr>
          <w:t>http://publications.naturalengland.org.uk</w:t>
        </w:r>
      </w:hyperlink>
    </w:p>
    <w:p w14:paraId="2D64A086" w14:textId="30461BF8" w:rsidR="001F29C5" w:rsidRPr="00174909" w:rsidRDefault="00705FF4" w:rsidP="00174909">
      <w:pPr>
        <w:spacing w:after="0" w:line="360" w:lineRule="auto"/>
        <w:ind w:left="567" w:hanging="567"/>
        <w:rPr>
          <w:rFonts w:ascii="Arial" w:hAnsi="Arial" w:cs="Arial"/>
        </w:rPr>
      </w:pPr>
      <w:ins w:id="305" w:author="Lewis Elliott" w:date="2018-01-05T12:39:00Z">
        <w:r>
          <w:rPr>
            <w:rFonts w:ascii="Arial" w:hAnsi="Arial" w:cs="Arial"/>
          </w:rPr>
          <w:t>31</w:t>
        </w:r>
      </w:ins>
      <w:del w:id="306" w:author="Lewis Elliott" w:date="2018-01-05T12:39:00Z">
        <w:r w:rsidR="001F29C5" w:rsidRPr="001F29C5" w:rsidDel="00705FF4">
          <w:rPr>
            <w:rFonts w:ascii="Arial" w:hAnsi="Arial" w:cs="Arial"/>
          </w:rPr>
          <w:delText>29</w:delText>
        </w:r>
      </w:del>
      <w:r w:rsidR="001F29C5" w:rsidRPr="001F29C5">
        <w:rPr>
          <w:rFonts w:ascii="Arial" w:hAnsi="Arial" w:cs="Arial"/>
        </w:rPr>
        <w:t xml:space="preserve">. Milton, K., Bull, F. C., &amp; Bauman, A. (2010). Reliability and validity testing of a single-item physical activity measure. </w:t>
      </w:r>
      <w:r w:rsidR="001F29C5" w:rsidRPr="001F29C5">
        <w:rPr>
          <w:rFonts w:ascii="Arial" w:hAnsi="Arial" w:cs="Arial"/>
          <w:i/>
        </w:rPr>
        <w:t>British Journal of Sports Medicine</w:t>
      </w:r>
      <w:r w:rsidR="001F29C5" w:rsidRPr="001F29C5">
        <w:rPr>
          <w:rFonts w:ascii="Arial" w:hAnsi="Arial" w:cs="Arial"/>
        </w:rPr>
        <w:t>, 45(3), 203-208</w:t>
      </w:r>
    </w:p>
    <w:p w14:paraId="2027C8C1" w14:textId="64AA9027" w:rsidR="00174909" w:rsidRPr="00174909" w:rsidRDefault="001F29C5" w:rsidP="00174909">
      <w:pPr>
        <w:spacing w:after="0" w:line="360" w:lineRule="auto"/>
        <w:ind w:left="567" w:hanging="567"/>
        <w:rPr>
          <w:rFonts w:ascii="Arial" w:eastAsia="Times New Roman" w:hAnsi="Arial" w:cs="Arial"/>
          <w:lang w:eastAsia="en-GB"/>
        </w:rPr>
      </w:pPr>
      <w:r>
        <w:rPr>
          <w:rFonts w:ascii="Arial" w:hAnsi="Arial" w:cs="Arial"/>
        </w:rPr>
        <w:lastRenderedPageBreak/>
        <w:t>3</w:t>
      </w:r>
      <w:ins w:id="307" w:author="Lewis Elliott" w:date="2018-01-05T12:39:00Z">
        <w:r w:rsidR="00705FF4">
          <w:rPr>
            <w:rFonts w:ascii="Arial" w:hAnsi="Arial" w:cs="Arial"/>
          </w:rPr>
          <w:t>2</w:t>
        </w:r>
      </w:ins>
      <w:del w:id="308" w:author="Lewis Elliott" w:date="2018-01-05T12:39:00Z">
        <w:r w:rsidDel="00705FF4">
          <w:rPr>
            <w:rFonts w:ascii="Arial" w:hAnsi="Arial" w:cs="Arial"/>
          </w:rPr>
          <w:delText>0</w:delText>
        </w:r>
      </w:del>
      <w:r>
        <w:rPr>
          <w:rFonts w:ascii="Arial" w:hAnsi="Arial" w:cs="Arial"/>
        </w:rPr>
        <w:t>.</w:t>
      </w:r>
      <w:r w:rsidRPr="00174909">
        <w:rPr>
          <w:rFonts w:ascii="Arial" w:hAnsi="Arial" w:cs="Arial"/>
        </w:rPr>
        <w:t xml:space="preserve"> </w:t>
      </w:r>
      <w:r w:rsidR="00174909" w:rsidRPr="00174909">
        <w:rPr>
          <w:rFonts w:ascii="Arial" w:eastAsia="Times New Roman" w:hAnsi="Arial" w:cs="Arial"/>
          <w:lang w:eastAsia="en-GB"/>
        </w:rPr>
        <w:t xml:space="preserve">Bull, F.C. and the Expert Working Groups. (2010). </w:t>
      </w:r>
      <w:r w:rsidR="00174909" w:rsidRPr="00174909">
        <w:rPr>
          <w:rFonts w:ascii="Arial" w:eastAsia="Times New Roman" w:hAnsi="Arial" w:cs="Arial"/>
          <w:i/>
          <w:lang w:eastAsia="en-GB"/>
        </w:rPr>
        <w:t>Physical Activity Guidelines in the U.K.: Review and Recommendations</w:t>
      </w:r>
      <w:r w:rsidR="00174909" w:rsidRPr="00174909">
        <w:rPr>
          <w:rFonts w:ascii="Arial" w:eastAsia="Times New Roman" w:hAnsi="Arial" w:cs="Arial"/>
          <w:lang w:eastAsia="en-GB"/>
        </w:rPr>
        <w:t xml:space="preserve">. School of Sport, Exercise and Health Sciences, Loughborough University. </w:t>
      </w:r>
    </w:p>
    <w:p w14:paraId="314D590C" w14:textId="72202AA5" w:rsidR="00DF560A" w:rsidRDefault="001F29C5" w:rsidP="00174909">
      <w:pPr>
        <w:spacing w:after="0" w:line="360" w:lineRule="auto"/>
        <w:ind w:left="567" w:hanging="567"/>
        <w:rPr>
          <w:rFonts w:ascii="Arial" w:hAnsi="Arial" w:cs="Arial"/>
          <w:color w:val="000000"/>
        </w:rPr>
      </w:pPr>
      <w:r>
        <w:rPr>
          <w:rFonts w:ascii="Arial" w:hAnsi="Arial" w:cs="Arial"/>
          <w:iCs/>
        </w:rPr>
        <w:t>3</w:t>
      </w:r>
      <w:ins w:id="309" w:author="Lewis Elliott" w:date="2018-01-05T12:39:00Z">
        <w:r w:rsidR="00705FF4">
          <w:rPr>
            <w:rFonts w:ascii="Arial" w:hAnsi="Arial" w:cs="Arial"/>
            <w:iCs/>
          </w:rPr>
          <w:t>3</w:t>
        </w:r>
      </w:ins>
      <w:del w:id="310" w:author="Lewis Elliott" w:date="2018-01-05T12:39:00Z">
        <w:r w:rsidDel="00705FF4">
          <w:rPr>
            <w:rFonts w:ascii="Arial" w:hAnsi="Arial" w:cs="Arial"/>
            <w:iCs/>
          </w:rPr>
          <w:delText>1</w:delText>
        </w:r>
      </w:del>
      <w:r>
        <w:rPr>
          <w:rFonts w:ascii="Arial" w:hAnsi="Arial" w:cs="Arial"/>
          <w:iCs/>
        </w:rPr>
        <w:t>.</w:t>
      </w:r>
      <w:r w:rsidRPr="00174909">
        <w:rPr>
          <w:rFonts w:ascii="Arial" w:hAnsi="Arial" w:cs="Arial"/>
          <w:iCs/>
        </w:rPr>
        <w:t xml:space="preserve"> </w:t>
      </w:r>
      <w:r w:rsidR="00174909" w:rsidRPr="00174909">
        <w:rPr>
          <w:rFonts w:ascii="Arial" w:hAnsi="Arial" w:cs="Arial"/>
        </w:rPr>
        <w:t xml:space="preserve">White, M.P., Wheeler, B.W., Herbert, S., Alcock, I. &amp; Depledge, M.H. (2014). Coastal proximity and physical activity. Is the coast an underappreciated public health resource? </w:t>
      </w:r>
      <w:r w:rsidR="00174909" w:rsidRPr="00174909">
        <w:rPr>
          <w:rFonts w:ascii="Arial" w:hAnsi="Arial" w:cs="Arial"/>
          <w:i/>
        </w:rPr>
        <w:t>Preventive Medicine, 69, 135-140.</w:t>
      </w:r>
      <w:r w:rsidR="00174909" w:rsidRPr="00174909">
        <w:rPr>
          <w:rFonts w:ascii="Arial" w:hAnsi="Arial" w:cs="Arial"/>
        </w:rPr>
        <w:t xml:space="preserve"> </w:t>
      </w:r>
    </w:p>
    <w:p w14:paraId="2B4D7E51" w14:textId="3490E4BB" w:rsidR="001F29C5" w:rsidRPr="009C6862" w:rsidRDefault="009C6862" w:rsidP="009C6862">
      <w:pPr>
        <w:autoSpaceDE w:val="0"/>
        <w:autoSpaceDN w:val="0"/>
        <w:adjustRightInd w:val="0"/>
        <w:spacing w:after="0" w:line="360" w:lineRule="auto"/>
        <w:ind w:left="567" w:hanging="567"/>
        <w:rPr>
          <w:rFonts w:ascii="Arial" w:hAnsi="Arial" w:cs="Arial"/>
          <w:i/>
          <w:iCs/>
        </w:rPr>
      </w:pPr>
      <w:r w:rsidRPr="009C6862">
        <w:rPr>
          <w:rFonts w:ascii="Arial" w:hAnsi="Arial" w:cs="Arial"/>
        </w:rPr>
        <w:t>3</w:t>
      </w:r>
      <w:ins w:id="311" w:author="Lewis Elliott" w:date="2018-01-05T12:39:00Z">
        <w:r w:rsidR="00705FF4">
          <w:rPr>
            <w:rFonts w:ascii="Arial" w:hAnsi="Arial" w:cs="Arial"/>
          </w:rPr>
          <w:t>4</w:t>
        </w:r>
      </w:ins>
      <w:del w:id="312" w:author="Lewis Elliott" w:date="2018-01-05T12:39:00Z">
        <w:r w:rsidRPr="009C6862" w:rsidDel="00705FF4">
          <w:rPr>
            <w:rFonts w:ascii="Arial" w:hAnsi="Arial" w:cs="Arial"/>
          </w:rPr>
          <w:delText>2</w:delText>
        </w:r>
      </w:del>
      <w:r w:rsidRPr="009C6862">
        <w:rPr>
          <w:rFonts w:ascii="Arial" w:hAnsi="Arial" w:cs="Arial"/>
        </w:rPr>
        <w:t xml:space="preserve">. Office of the Deputy Prime Minister. (2005). </w:t>
      </w:r>
      <w:r w:rsidRPr="009C6862">
        <w:rPr>
          <w:rFonts w:ascii="Arial" w:hAnsi="Arial" w:cs="Arial"/>
          <w:i/>
          <w:iCs/>
        </w:rPr>
        <w:t>Generalised Land Use</w:t>
      </w:r>
      <w:r>
        <w:rPr>
          <w:rFonts w:ascii="Arial" w:hAnsi="Arial" w:cs="Arial"/>
          <w:i/>
          <w:iCs/>
        </w:rPr>
        <w:t xml:space="preserve"> </w:t>
      </w:r>
      <w:r w:rsidRPr="009C6862">
        <w:rPr>
          <w:rFonts w:ascii="Arial" w:hAnsi="Arial" w:cs="Arial"/>
          <w:i/>
          <w:iCs/>
        </w:rPr>
        <w:t>Database Statistics for England</w:t>
      </w:r>
      <w:r w:rsidRPr="009C6862">
        <w:rPr>
          <w:rFonts w:ascii="Arial" w:hAnsi="Arial" w:cs="Arial"/>
        </w:rPr>
        <w:t>. London, England</w:t>
      </w:r>
      <w:r w:rsidR="006B3586">
        <w:rPr>
          <w:rFonts w:ascii="Arial" w:hAnsi="Arial" w:cs="Arial"/>
        </w:rPr>
        <w:t>.</w:t>
      </w:r>
    </w:p>
    <w:p w14:paraId="7F5DFF64" w14:textId="719B8B4F" w:rsidR="00DF560A" w:rsidRDefault="009C6862" w:rsidP="009C6862">
      <w:pPr>
        <w:autoSpaceDE w:val="0"/>
        <w:autoSpaceDN w:val="0"/>
        <w:adjustRightInd w:val="0"/>
        <w:spacing w:after="0" w:line="360" w:lineRule="auto"/>
        <w:ind w:left="567" w:hanging="567"/>
        <w:rPr>
          <w:rFonts w:ascii="Arial" w:hAnsi="Arial" w:cs="Arial"/>
          <w:bCs/>
        </w:rPr>
      </w:pPr>
      <w:r w:rsidRPr="009C6862">
        <w:rPr>
          <w:rFonts w:ascii="Arial" w:eastAsia="Times New Roman" w:hAnsi="Arial" w:cs="Arial"/>
          <w:bCs/>
          <w:lang w:eastAsia="en-GB" w:bidi="en-US"/>
        </w:rPr>
        <w:t>3</w:t>
      </w:r>
      <w:ins w:id="313" w:author="Lewis Elliott" w:date="2018-01-05T12:39:00Z">
        <w:r w:rsidR="00705FF4">
          <w:rPr>
            <w:rFonts w:ascii="Arial" w:eastAsia="Times New Roman" w:hAnsi="Arial" w:cs="Arial"/>
            <w:bCs/>
            <w:lang w:eastAsia="en-GB" w:bidi="en-US"/>
          </w:rPr>
          <w:t>5</w:t>
        </w:r>
      </w:ins>
      <w:del w:id="314" w:author="Lewis Elliott" w:date="2018-01-05T12:39:00Z">
        <w:r w:rsidRPr="009C6862" w:rsidDel="00705FF4">
          <w:rPr>
            <w:rFonts w:ascii="Arial" w:eastAsia="Times New Roman" w:hAnsi="Arial" w:cs="Arial"/>
            <w:bCs/>
            <w:lang w:eastAsia="en-GB" w:bidi="en-US"/>
          </w:rPr>
          <w:delText>3</w:delText>
        </w:r>
      </w:del>
      <w:r w:rsidR="001F29C5" w:rsidRPr="009C6862">
        <w:rPr>
          <w:rFonts w:ascii="Arial" w:eastAsia="Times New Roman" w:hAnsi="Arial" w:cs="Arial"/>
          <w:bCs/>
          <w:lang w:eastAsia="en-GB" w:bidi="en-US"/>
        </w:rPr>
        <w:t xml:space="preserve">. </w:t>
      </w:r>
      <w:r w:rsidR="00174909" w:rsidRPr="009C6862">
        <w:rPr>
          <w:rFonts w:ascii="Arial" w:hAnsi="Arial" w:cs="Arial"/>
          <w:bCs/>
        </w:rPr>
        <w:t>Department of Communities and Local Government</w:t>
      </w:r>
      <w:r w:rsidR="00174909" w:rsidRPr="00174909">
        <w:rPr>
          <w:rFonts w:ascii="Arial" w:hAnsi="Arial" w:cs="Arial"/>
          <w:bCs/>
        </w:rPr>
        <w:t xml:space="preserve"> (2008).</w:t>
      </w:r>
      <w:r w:rsidR="00174909" w:rsidRPr="00174909">
        <w:rPr>
          <w:rFonts w:ascii="Arial" w:hAnsi="Arial" w:cs="Arial"/>
          <w:bCs/>
          <w:i/>
          <w:iCs/>
        </w:rPr>
        <w:t>The English Indices of Deprivation 2007</w:t>
      </w:r>
      <w:r w:rsidR="00174909" w:rsidRPr="00174909">
        <w:rPr>
          <w:rFonts w:ascii="Arial" w:hAnsi="Arial" w:cs="Arial"/>
          <w:bCs/>
        </w:rPr>
        <w:t>. London: Communities and Local Government.</w:t>
      </w:r>
    </w:p>
    <w:p w14:paraId="67DC13A3" w14:textId="1578B5C7" w:rsidR="009C6862" w:rsidRPr="00174909" w:rsidRDefault="0029022F" w:rsidP="00174909">
      <w:pPr>
        <w:autoSpaceDE w:val="0"/>
        <w:autoSpaceDN w:val="0"/>
        <w:adjustRightInd w:val="0"/>
        <w:spacing w:after="0" w:line="360" w:lineRule="auto"/>
        <w:ind w:left="567" w:hanging="567"/>
        <w:rPr>
          <w:rFonts w:ascii="Arial" w:hAnsi="Arial" w:cs="Arial"/>
          <w:bCs/>
        </w:rPr>
      </w:pPr>
      <w:r w:rsidRPr="0029022F">
        <w:rPr>
          <w:rFonts w:ascii="Arial" w:hAnsi="Arial" w:cs="Arial"/>
        </w:rPr>
        <w:t>3</w:t>
      </w:r>
      <w:ins w:id="315" w:author="Lewis Elliott" w:date="2018-01-05T12:39:00Z">
        <w:r w:rsidR="00705FF4">
          <w:rPr>
            <w:rFonts w:ascii="Arial" w:hAnsi="Arial" w:cs="Arial"/>
          </w:rPr>
          <w:t>6</w:t>
        </w:r>
      </w:ins>
      <w:del w:id="316" w:author="Lewis Elliott" w:date="2018-01-05T12:39:00Z">
        <w:r w:rsidRPr="0029022F" w:rsidDel="00705FF4">
          <w:rPr>
            <w:rFonts w:ascii="Arial" w:hAnsi="Arial" w:cs="Arial"/>
          </w:rPr>
          <w:delText>4</w:delText>
        </w:r>
      </w:del>
      <w:r w:rsidRPr="0029022F">
        <w:rPr>
          <w:rFonts w:ascii="Arial" w:hAnsi="Arial" w:cs="Arial"/>
        </w:rPr>
        <w:t>. Giles-</w:t>
      </w:r>
      <w:proofErr w:type="spellStart"/>
      <w:r w:rsidRPr="0029022F">
        <w:rPr>
          <w:rFonts w:ascii="Arial" w:hAnsi="Arial" w:cs="Arial"/>
        </w:rPr>
        <w:t>Corti</w:t>
      </w:r>
      <w:proofErr w:type="spellEnd"/>
      <w:r w:rsidRPr="0029022F">
        <w:rPr>
          <w:rFonts w:ascii="Arial" w:hAnsi="Arial" w:cs="Arial"/>
        </w:rPr>
        <w:t xml:space="preserve">, B., &amp; Donovan, R. J. (2002). The relative influence of individual, social and physical environment determinants of physical activity. </w:t>
      </w:r>
      <w:r w:rsidRPr="00B34153">
        <w:rPr>
          <w:rFonts w:ascii="Arial" w:hAnsi="Arial" w:cs="Arial"/>
          <w:i/>
        </w:rPr>
        <w:t xml:space="preserve">Social </w:t>
      </w:r>
      <w:r w:rsidR="006B3586" w:rsidRPr="00B34153">
        <w:rPr>
          <w:rFonts w:ascii="Arial" w:hAnsi="Arial" w:cs="Arial"/>
          <w:i/>
        </w:rPr>
        <w:t xml:space="preserve">Science </w:t>
      </w:r>
      <w:r w:rsidRPr="00B34153">
        <w:rPr>
          <w:rFonts w:ascii="Arial" w:hAnsi="Arial" w:cs="Arial"/>
          <w:i/>
        </w:rPr>
        <w:t xml:space="preserve">&amp; </w:t>
      </w:r>
      <w:r w:rsidR="006B3586" w:rsidRPr="00B34153">
        <w:rPr>
          <w:rFonts w:ascii="Arial" w:hAnsi="Arial" w:cs="Arial"/>
          <w:i/>
        </w:rPr>
        <w:t>Medicine</w:t>
      </w:r>
      <w:r w:rsidRPr="0029022F">
        <w:rPr>
          <w:rFonts w:ascii="Arial" w:hAnsi="Arial" w:cs="Arial"/>
        </w:rPr>
        <w:t>, 54(12), 1793-1812.</w:t>
      </w:r>
    </w:p>
    <w:p w14:paraId="417A8EF1" w14:textId="1BED0D36" w:rsidR="0029022F" w:rsidRDefault="001F29C5" w:rsidP="00124B7E">
      <w:pPr>
        <w:spacing w:after="0" w:line="360" w:lineRule="auto"/>
        <w:ind w:left="567" w:hanging="567"/>
        <w:rPr>
          <w:ins w:id="317" w:author="White, Mathew" w:date="2018-01-03T10:45:00Z"/>
          <w:rFonts w:ascii="Arial" w:hAnsi="Arial" w:cs="Arial"/>
        </w:rPr>
      </w:pPr>
      <w:r>
        <w:rPr>
          <w:rFonts w:ascii="Arial" w:hAnsi="Arial" w:cs="Arial"/>
        </w:rPr>
        <w:t>3</w:t>
      </w:r>
      <w:ins w:id="318" w:author="Lewis Elliott" w:date="2018-01-05T12:39:00Z">
        <w:r w:rsidR="00705FF4">
          <w:rPr>
            <w:rFonts w:ascii="Arial" w:hAnsi="Arial" w:cs="Arial"/>
          </w:rPr>
          <w:t>7</w:t>
        </w:r>
      </w:ins>
      <w:del w:id="319" w:author="Lewis Elliott" w:date="2018-01-05T12:39:00Z">
        <w:r w:rsidR="0029022F" w:rsidDel="00705FF4">
          <w:rPr>
            <w:rFonts w:ascii="Arial" w:hAnsi="Arial" w:cs="Arial"/>
          </w:rPr>
          <w:delText>5</w:delText>
        </w:r>
      </w:del>
      <w:r w:rsidR="00EF0964" w:rsidRPr="00174909">
        <w:rPr>
          <w:rFonts w:ascii="Arial" w:hAnsi="Arial" w:cs="Arial"/>
        </w:rPr>
        <w:t xml:space="preserve">. </w:t>
      </w:r>
      <w:proofErr w:type="spellStart"/>
      <w:r w:rsidR="00EF0964" w:rsidRPr="00174909">
        <w:rPr>
          <w:rFonts w:ascii="Arial" w:hAnsi="Arial" w:cs="Arial"/>
        </w:rPr>
        <w:t>Lail</w:t>
      </w:r>
      <w:proofErr w:type="spellEnd"/>
      <w:r w:rsidR="00EF0964" w:rsidRPr="00174909">
        <w:rPr>
          <w:rFonts w:ascii="Arial" w:hAnsi="Arial" w:cs="Arial"/>
        </w:rPr>
        <w:t xml:space="preserve"> P</w:t>
      </w:r>
      <w:r w:rsidR="00E17328">
        <w:rPr>
          <w:rFonts w:ascii="Arial" w:hAnsi="Arial" w:cs="Arial"/>
        </w:rPr>
        <w:t>.</w:t>
      </w:r>
      <w:r w:rsidR="00EF0964" w:rsidRPr="00174909">
        <w:rPr>
          <w:rFonts w:ascii="Arial" w:hAnsi="Arial" w:cs="Arial"/>
        </w:rPr>
        <w:t>, McCormack G</w:t>
      </w:r>
      <w:r w:rsidR="00E17328">
        <w:rPr>
          <w:rFonts w:ascii="Arial" w:hAnsi="Arial" w:cs="Arial"/>
        </w:rPr>
        <w:t>.</w:t>
      </w:r>
      <w:r w:rsidR="00EF0964" w:rsidRPr="00174909">
        <w:rPr>
          <w:rFonts w:ascii="Arial" w:hAnsi="Arial" w:cs="Arial"/>
        </w:rPr>
        <w:t>R</w:t>
      </w:r>
      <w:r w:rsidR="00E17328">
        <w:rPr>
          <w:rFonts w:ascii="Arial" w:hAnsi="Arial" w:cs="Arial"/>
        </w:rPr>
        <w:t>.</w:t>
      </w:r>
      <w:r w:rsidR="00EF0964" w:rsidRPr="00174909">
        <w:rPr>
          <w:rFonts w:ascii="Arial" w:hAnsi="Arial" w:cs="Arial"/>
        </w:rPr>
        <w:t>, Rock M</w:t>
      </w:r>
      <w:r w:rsidR="006B3586">
        <w:rPr>
          <w:rFonts w:ascii="Arial" w:hAnsi="Arial" w:cs="Arial"/>
        </w:rPr>
        <w:t>. (2011).</w:t>
      </w:r>
      <w:r w:rsidR="00EF0964" w:rsidRPr="00174909">
        <w:rPr>
          <w:rFonts w:ascii="Arial" w:hAnsi="Arial" w:cs="Arial"/>
        </w:rPr>
        <w:t xml:space="preserve"> Does dog-ownership influence seasonal patterns of neighbourhood-based walking among adults? A longitudinal study. </w:t>
      </w:r>
      <w:r w:rsidR="00EF0964" w:rsidRPr="00B34153">
        <w:rPr>
          <w:rFonts w:ascii="Arial" w:hAnsi="Arial" w:cs="Arial"/>
          <w:i/>
        </w:rPr>
        <w:t>BMC Public Health</w:t>
      </w:r>
      <w:r w:rsidR="00EF0964" w:rsidRPr="00174909">
        <w:rPr>
          <w:rFonts w:ascii="Arial" w:hAnsi="Arial" w:cs="Arial"/>
        </w:rPr>
        <w:t>, 11:148.</w:t>
      </w:r>
    </w:p>
    <w:p w14:paraId="0A5C974E" w14:textId="2F34BF6D" w:rsidR="00BF7288" w:rsidRDefault="00BF7288" w:rsidP="00124B7E">
      <w:pPr>
        <w:spacing w:after="0" w:line="360" w:lineRule="auto"/>
        <w:ind w:left="567" w:hanging="567"/>
        <w:rPr>
          <w:ins w:id="320" w:author="Lewis Elliott" w:date="2018-01-05T12:33:00Z"/>
          <w:rFonts w:ascii="Arial" w:hAnsi="Arial" w:cs="Arial"/>
          <w:color w:val="222222"/>
          <w:shd w:val="clear" w:color="auto" w:fill="FFFFFF"/>
        </w:rPr>
      </w:pPr>
      <w:ins w:id="321" w:author="White, Mathew" w:date="2018-01-03T10:45:00Z">
        <w:r w:rsidRPr="00BF7288">
          <w:rPr>
            <w:rFonts w:ascii="Arial" w:hAnsi="Arial" w:cs="Arial"/>
          </w:rPr>
          <w:t>3</w:t>
        </w:r>
      </w:ins>
      <w:ins w:id="322" w:author="Lewis Elliott" w:date="2018-01-05T12:39:00Z">
        <w:r w:rsidR="00705FF4">
          <w:rPr>
            <w:rFonts w:ascii="Arial" w:hAnsi="Arial" w:cs="Arial"/>
          </w:rPr>
          <w:t>8</w:t>
        </w:r>
      </w:ins>
      <w:ins w:id="323" w:author="White, Mathew" w:date="2018-01-03T10:45:00Z">
        <w:del w:id="324" w:author="Lewis Elliott" w:date="2018-01-05T12:39:00Z">
          <w:r w:rsidRPr="00BF7288" w:rsidDel="00705FF4">
            <w:rPr>
              <w:rFonts w:ascii="Arial" w:hAnsi="Arial" w:cs="Arial"/>
            </w:rPr>
            <w:delText>6</w:delText>
          </w:r>
        </w:del>
        <w:r w:rsidRPr="00BF7288">
          <w:rPr>
            <w:rFonts w:ascii="Arial" w:hAnsi="Arial" w:cs="Arial"/>
          </w:rPr>
          <w:t xml:space="preserve">. </w:t>
        </w:r>
        <w:r w:rsidRPr="00BF7288">
          <w:rPr>
            <w:rFonts w:ascii="Arial" w:hAnsi="Arial" w:cs="Arial"/>
            <w:color w:val="222222"/>
            <w:shd w:val="clear" w:color="auto" w:fill="FFFFFF"/>
          </w:rPr>
          <w:t>Temple, V., Rhodes, R., &amp; Higgins, J. W. (2011). Unleashing physical activity: an observational study of park use, dog walking, and physical activity. </w:t>
        </w:r>
        <w:r w:rsidRPr="00BF7288">
          <w:rPr>
            <w:rFonts w:ascii="Arial" w:hAnsi="Arial" w:cs="Arial"/>
            <w:i/>
            <w:iCs/>
            <w:color w:val="222222"/>
            <w:shd w:val="clear" w:color="auto" w:fill="FFFFFF"/>
          </w:rPr>
          <w:t>Journal of Physical Activity and Health</w:t>
        </w:r>
        <w:r w:rsidRPr="00BF7288">
          <w:rPr>
            <w:rFonts w:ascii="Arial" w:hAnsi="Arial" w:cs="Arial"/>
            <w:color w:val="222222"/>
            <w:shd w:val="clear" w:color="auto" w:fill="FFFFFF"/>
          </w:rPr>
          <w:t>, </w:t>
        </w:r>
        <w:r w:rsidRPr="00BF7288">
          <w:rPr>
            <w:rFonts w:ascii="Arial" w:hAnsi="Arial" w:cs="Arial"/>
            <w:i/>
            <w:iCs/>
            <w:color w:val="222222"/>
            <w:shd w:val="clear" w:color="auto" w:fill="FFFFFF"/>
          </w:rPr>
          <w:t>8</w:t>
        </w:r>
        <w:r w:rsidRPr="00BF7288">
          <w:rPr>
            <w:rFonts w:ascii="Arial" w:hAnsi="Arial" w:cs="Arial"/>
            <w:color w:val="222222"/>
            <w:shd w:val="clear" w:color="auto" w:fill="FFFFFF"/>
          </w:rPr>
          <w:t>(6), 766-774.</w:t>
        </w:r>
      </w:ins>
    </w:p>
    <w:p w14:paraId="09517CA4" w14:textId="52A83B9F" w:rsidR="00705FF4" w:rsidRPr="00BF7288" w:rsidRDefault="00705FF4" w:rsidP="00124B7E">
      <w:pPr>
        <w:spacing w:after="0" w:line="360" w:lineRule="auto"/>
        <w:ind w:left="567" w:hanging="567"/>
        <w:rPr>
          <w:rFonts w:ascii="Arial" w:hAnsi="Arial" w:cs="Arial"/>
        </w:rPr>
      </w:pPr>
      <w:ins w:id="325" w:author="Lewis Elliott" w:date="2018-01-05T12:33:00Z">
        <w:r>
          <w:rPr>
            <w:rFonts w:ascii="Arial" w:hAnsi="Arial" w:cs="Arial"/>
            <w:color w:val="222222"/>
            <w:shd w:val="clear" w:color="auto" w:fill="FFFFFF"/>
          </w:rPr>
          <w:t>39. Wu, Y</w:t>
        </w:r>
        <w:r w:rsidRPr="00705FF4">
          <w:rPr>
            <w:rFonts w:ascii="Arial" w:hAnsi="Arial" w:cs="Arial"/>
            <w:color w:val="222222"/>
            <w:shd w:val="clear" w:color="auto" w:fill="FFFFFF"/>
          </w:rPr>
          <w:t xml:space="preserve">-T., </w:t>
        </w:r>
        <w:proofErr w:type="spellStart"/>
        <w:r w:rsidRPr="00705FF4">
          <w:rPr>
            <w:rFonts w:ascii="Arial" w:hAnsi="Arial" w:cs="Arial"/>
            <w:color w:val="222222"/>
            <w:shd w:val="clear" w:color="auto" w:fill="FFFFFF"/>
          </w:rPr>
          <w:t>Luben</w:t>
        </w:r>
        <w:proofErr w:type="spellEnd"/>
        <w:r w:rsidRPr="00705FF4">
          <w:rPr>
            <w:rFonts w:ascii="Arial" w:hAnsi="Arial" w:cs="Arial"/>
            <w:color w:val="222222"/>
            <w:shd w:val="clear" w:color="auto" w:fill="FFFFFF"/>
          </w:rPr>
          <w:t xml:space="preserve">, R., &amp; Jones, A. (2017). Dog ownership supports the maintenance of physical activity during poor weather in older English adults: cross-sectional results from the EPIC Norfolk cohort. </w:t>
        </w:r>
        <w:r w:rsidRPr="00705FF4">
          <w:rPr>
            <w:rFonts w:ascii="Arial" w:hAnsi="Arial" w:cs="Arial"/>
            <w:i/>
            <w:color w:val="222222"/>
            <w:shd w:val="clear" w:color="auto" w:fill="FFFFFF"/>
            <w:rPrChange w:id="326" w:author="Lewis Elliott" w:date="2018-01-05T12:33:00Z">
              <w:rPr>
                <w:rFonts w:ascii="Arial" w:hAnsi="Arial" w:cs="Arial"/>
                <w:color w:val="222222"/>
                <w:shd w:val="clear" w:color="auto" w:fill="FFFFFF"/>
              </w:rPr>
            </w:rPrChange>
          </w:rPr>
          <w:t>Journal of Epidemiology and Community Health, 71</w:t>
        </w:r>
        <w:r w:rsidRPr="00705FF4">
          <w:rPr>
            <w:rFonts w:ascii="Arial" w:hAnsi="Arial" w:cs="Arial"/>
            <w:color w:val="222222"/>
            <w:shd w:val="clear" w:color="auto" w:fill="FFFFFF"/>
          </w:rPr>
          <w:t>(9), 905–911.</w:t>
        </w:r>
      </w:ins>
    </w:p>
    <w:p w14:paraId="428798F2" w14:textId="18D82D2D" w:rsidR="00697267" w:rsidRPr="00174909" w:rsidRDefault="00705FF4" w:rsidP="00174909">
      <w:pPr>
        <w:spacing w:after="0" w:line="360" w:lineRule="auto"/>
        <w:ind w:left="567" w:hanging="567"/>
        <w:rPr>
          <w:rFonts w:ascii="Arial" w:hAnsi="Arial" w:cs="Arial"/>
        </w:rPr>
      </w:pPr>
      <w:ins w:id="327" w:author="Lewis Elliott" w:date="2018-01-05T12:39:00Z">
        <w:r>
          <w:rPr>
            <w:rFonts w:ascii="Arial" w:hAnsi="Arial" w:cs="Arial"/>
          </w:rPr>
          <w:t>40</w:t>
        </w:r>
      </w:ins>
      <w:del w:id="328" w:author="Lewis Elliott" w:date="2018-01-05T12:39:00Z">
        <w:r w:rsidR="00124B7E" w:rsidDel="00705FF4">
          <w:rPr>
            <w:rFonts w:ascii="Arial" w:hAnsi="Arial" w:cs="Arial"/>
          </w:rPr>
          <w:delText>3</w:delText>
        </w:r>
      </w:del>
      <w:del w:id="329" w:author="Lewis Elliott" w:date="2018-01-05T12:35:00Z">
        <w:r w:rsidR="00124B7E" w:rsidDel="00705FF4">
          <w:rPr>
            <w:rFonts w:ascii="Arial" w:hAnsi="Arial" w:cs="Arial"/>
          </w:rPr>
          <w:delText>6</w:delText>
        </w:r>
      </w:del>
      <w:r w:rsidR="00697267" w:rsidRPr="00174909">
        <w:rPr>
          <w:rFonts w:ascii="Arial" w:hAnsi="Arial" w:cs="Arial"/>
        </w:rPr>
        <w:t xml:space="preserve">. Dadvand, P., </w:t>
      </w:r>
      <w:proofErr w:type="spellStart"/>
      <w:r w:rsidR="00697267" w:rsidRPr="00174909">
        <w:rPr>
          <w:rFonts w:ascii="Arial" w:hAnsi="Arial" w:cs="Arial"/>
        </w:rPr>
        <w:t>Bartoll</w:t>
      </w:r>
      <w:proofErr w:type="spellEnd"/>
      <w:r w:rsidR="00697267" w:rsidRPr="00174909">
        <w:rPr>
          <w:rFonts w:ascii="Arial" w:hAnsi="Arial" w:cs="Arial"/>
        </w:rPr>
        <w:t xml:space="preserve">, X., </w:t>
      </w:r>
      <w:proofErr w:type="spellStart"/>
      <w:r w:rsidR="00697267" w:rsidRPr="00174909">
        <w:rPr>
          <w:rFonts w:ascii="Arial" w:hAnsi="Arial" w:cs="Arial"/>
        </w:rPr>
        <w:t>Basagaña</w:t>
      </w:r>
      <w:proofErr w:type="spellEnd"/>
      <w:r w:rsidR="00697267" w:rsidRPr="00174909">
        <w:rPr>
          <w:rFonts w:ascii="Arial" w:hAnsi="Arial" w:cs="Arial"/>
        </w:rPr>
        <w:t xml:space="preserve">, X., </w:t>
      </w:r>
      <w:proofErr w:type="spellStart"/>
      <w:r w:rsidR="00697267" w:rsidRPr="00174909">
        <w:rPr>
          <w:rFonts w:ascii="Arial" w:hAnsi="Arial" w:cs="Arial"/>
        </w:rPr>
        <w:t>Dalmau</w:t>
      </w:r>
      <w:proofErr w:type="spellEnd"/>
      <w:r w:rsidR="00697267" w:rsidRPr="00174909">
        <w:rPr>
          <w:rFonts w:ascii="Arial" w:hAnsi="Arial" w:cs="Arial"/>
        </w:rPr>
        <w:t xml:space="preserve">-Bueno, A., Martinez, D., </w:t>
      </w:r>
      <w:proofErr w:type="spellStart"/>
      <w:r w:rsidR="00697267" w:rsidRPr="00174909">
        <w:rPr>
          <w:rFonts w:ascii="Arial" w:hAnsi="Arial" w:cs="Arial"/>
        </w:rPr>
        <w:t>Ambros</w:t>
      </w:r>
      <w:proofErr w:type="spellEnd"/>
      <w:r w:rsidR="00697267" w:rsidRPr="00174909">
        <w:rPr>
          <w:rFonts w:ascii="Arial" w:hAnsi="Arial" w:cs="Arial"/>
        </w:rPr>
        <w:t>, A</w:t>
      </w:r>
      <w:proofErr w:type="gramStart"/>
      <w:r w:rsidR="00697267" w:rsidRPr="00174909">
        <w:rPr>
          <w:rFonts w:ascii="Arial" w:hAnsi="Arial" w:cs="Arial"/>
        </w:rPr>
        <w:t>., ...</w:t>
      </w:r>
      <w:proofErr w:type="gramEnd"/>
      <w:r w:rsidR="00697267" w:rsidRPr="00174909">
        <w:rPr>
          <w:rFonts w:ascii="Arial" w:hAnsi="Arial" w:cs="Arial"/>
        </w:rPr>
        <w:t xml:space="preserve"> &amp; Nieuwenhuijsen, M. J. (2016). Green spaces and general health: roles of mental health status, social support, and physical activity. </w:t>
      </w:r>
      <w:r w:rsidR="00697267" w:rsidRPr="00174909">
        <w:rPr>
          <w:rFonts w:ascii="Arial" w:hAnsi="Arial" w:cs="Arial"/>
          <w:i/>
          <w:iCs/>
        </w:rPr>
        <w:t>Environment international</w:t>
      </w:r>
      <w:r w:rsidR="00697267" w:rsidRPr="00174909">
        <w:rPr>
          <w:rFonts w:ascii="Arial" w:hAnsi="Arial" w:cs="Arial"/>
        </w:rPr>
        <w:t>, </w:t>
      </w:r>
      <w:r w:rsidR="00697267" w:rsidRPr="00174909">
        <w:rPr>
          <w:rFonts w:ascii="Arial" w:hAnsi="Arial" w:cs="Arial"/>
          <w:i/>
          <w:iCs/>
        </w:rPr>
        <w:t>91</w:t>
      </w:r>
      <w:r w:rsidR="00697267" w:rsidRPr="00174909">
        <w:rPr>
          <w:rFonts w:ascii="Arial" w:hAnsi="Arial" w:cs="Arial"/>
        </w:rPr>
        <w:t>, 161-167.</w:t>
      </w:r>
    </w:p>
    <w:p w14:paraId="670346B1" w14:textId="4EA4D462" w:rsidR="00697267" w:rsidRPr="00174909" w:rsidRDefault="00705FF4" w:rsidP="00174909">
      <w:pPr>
        <w:spacing w:after="0" w:line="360" w:lineRule="auto"/>
        <w:ind w:left="567" w:hanging="567"/>
        <w:rPr>
          <w:rFonts w:ascii="Arial" w:hAnsi="Arial" w:cs="Arial"/>
        </w:rPr>
      </w:pPr>
      <w:ins w:id="330" w:author="Lewis Elliott" w:date="2018-01-05T12:39:00Z">
        <w:r>
          <w:rPr>
            <w:rFonts w:ascii="Arial" w:hAnsi="Arial" w:cs="Arial"/>
          </w:rPr>
          <w:t>41</w:t>
        </w:r>
      </w:ins>
      <w:del w:id="331" w:author="Lewis Elliott" w:date="2018-01-05T12:39:00Z">
        <w:r w:rsidR="00124B7E" w:rsidDel="00705FF4">
          <w:rPr>
            <w:rFonts w:ascii="Arial" w:hAnsi="Arial" w:cs="Arial"/>
          </w:rPr>
          <w:delText>3</w:delText>
        </w:r>
      </w:del>
      <w:del w:id="332" w:author="Lewis Elliott" w:date="2018-01-05T12:35:00Z">
        <w:r w:rsidR="00124B7E" w:rsidDel="00705FF4">
          <w:rPr>
            <w:rFonts w:ascii="Arial" w:hAnsi="Arial" w:cs="Arial"/>
          </w:rPr>
          <w:delText>7</w:delText>
        </w:r>
      </w:del>
      <w:r w:rsidR="00697267" w:rsidRPr="00174909">
        <w:rPr>
          <w:rFonts w:ascii="Arial" w:hAnsi="Arial" w:cs="Arial"/>
        </w:rPr>
        <w:t xml:space="preserve">. de Vries, S., van </w:t>
      </w:r>
      <w:proofErr w:type="spellStart"/>
      <w:r w:rsidR="00697267" w:rsidRPr="00174909">
        <w:rPr>
          <w:rFonts w:ascii="Arial" w:hAnsi="Arial" w:cs="Arial"/>
        </w:rPr>
        <w:t>Dillen</w:t>
      </w:r>
      <w:proofErr w:type="spellEnd"/>
      <w:r w:rsidR="00697267" w:rsidRPr="00174909">
        <w:rPr>
          <w:rFonts w:ascii="Arial" w:hAnsi="Arial" w:cs="Arial"/>
        </w:rPr>
        <w:t xml:space="preserve">, S. M., </w:t>
      </w:r>
      <w:proofErr w:type="spellStart"/>
      <w:r w:rsidR="00697267" w:rsidRPr="00174909">
        <w:rPr>
          <w:rFonts w:ascii="Arial" w:hAnsi="Arial" w:cs="Arial"/>
        </w:rPr>
        <w:t>Groenewegen</w:t>
      </w:r>
      <w:proofErr w:type="spellEnd"/>
      <w:r w:rsidR="00697267" w:rsidRPr="00174909">
        <w:rPr>
          <w:rFonts w:ascii="Arial" w:hAnsi="Arial" w:cs="Arial"/>
        </w:rPr>
        <w:t xml:space="preserve">, P. P., &amp; </w:t>
      </w:r>
      <w:proofErr w:type="spellStart"/>
      <w:r w:rsidR="00697267" w:rsidRPr="00174909">
        <w:rPr>
          <w:rFonts w:ascii="Arial" w:hAnsi="Arial" w:cs="Arial"/>
        </w:rPr>
        <w:t>Spreeuwenberg</w:t>
      </w:r>
      <w:proofErr w:type="spellEnd"/>
      <w:r w:rsidR="00697267" w:rsidRPr="00174909">
        <w:rPr>
          <w:rFonts w:ascii="Arial" w:hAnsi="Arial" w:cs="Arial"/>
        </w:rPr>
        <w:t>, P. (2013). Streetscape greenery and health: stress, social cohesion and physical activity as mediators. </w:t>
      </w:r>
      <w:r w:rsidR="00697267" w:rsidRPr="00174909">
        <w:rPr>
          <w:rFonts w:ascii="Arial" w:hAnsi="Arial" w:cs="Arial"/>
          <w:i/>
          <w:iCs/>
        </w:rPr>
        <w:t>Social Science &amp; Medicine</w:t>
      </w:r>
      <w:r w:rsidR="00697267" w:rsidRPr="00174909">
        <w:rPr>
          <w:rFonts w:ascii="Arial" w:hAnsi="Arial" w:cs="Arial"/>
        </w:rPr>
        <w:t>, </w:t>
      </w:r>
      <w:r w:rsidR="00697267" w:rsidRPr="00174909">
        <w:rPr>
          <w:rFonts w:ascii="Arial" w:hAnsi="Arial" w:cs="Arial"/>
          <w:i/>
          <w:iCs/>
        </w:rPr>
        <w:t>94</w:t>
      </w:r>
      <w:r w:rsidR="00697267" w:rsidRPr="00174909">
        <w:rPr>
          <w:rFonts w:ascii="Arial" w:hAnsi="Arial" w:cs="Arial"/>
        </w:rPr>
        <w:t>, 26-33.</w:t>
      </w:r>
    </w:p>
    <w:p w14:paraId="03BBD8C9" w14:textId="6D39D3E6" w:rsidR="00697267" w:rsidRPr="00174909" w:rsidRDefault="00705FF4" w:rsidP="00174909">
      <w:pPr>
        <w:spacing w:after="0" w:line="360" w:lineRule="auto"/>
        <w:ind w:left="567" w:hanging="567"/>
        <w:rPr>
          <w:rFonts w:ascii="Arial" w:hAnsi="Arial" w:cs="Arial"/>
        </w:rPr>
      </w:pPr>
      <w:ins w:id="333" w:author="Lewis Elliott" w:date="2018-01-05T12:35:00Z">
        <w:r>
          <w:rPr>
            <w:rFonts w:ascii="Arial" w:hAnsi="Arial" w:cs="Arial"/>
          </w:rPr>
          <w:t>42</w:t>
        </w:r>
      </w:ins>
      <w:del w:id="334" w:author="Lewis Elliott" w:date="2018-01-05T12:35:00Z">
        <w:r w:rsidR="00124B7E" w:rsidRPr="00174909" w:rsidDel="00705FF4">
          <w:rPr>
            <w:rFonts w:ascii="Arial" w:hAnsi="Arial" w:cs="Arial"/>
          </w:rPr>
          <w:delText>3</w:delText>
        </w:r>
        <w:r w:rsidR="00124B7E" w:rsidDel="00705FF4">
          <w:rPr>
            <w:rFonts w:ascii="Arial" w:hAnsi="Arial" w:cs="Arial"/>
          </w:rPr>
          <w:delText>8</w:delText>
        </w:r>
      </w:del>
      <w:r w:rsidR="00697267" w:rsidRPr="00174909">
        <w:rPr>
          <w:rFonts w:ascii="Arial" w:hAnsi="Arial" w:cs="Arial"/>
        </w:rPr>
        <w:t xml:space="preserve">. Maas, J., Van </w:t>
      </w:r>
      <w:proofErr w:type="spellStart"/>
      <w:r w:rsidR="00697267" w:rsidRPr="00174909">
        <w:rPr>
          <w:rFonts w:ascii="Arial" w:hAnsi="Arial" w:cs="Arial"/>
        </w:rPr>
        <w:t>Dillen</w:t>
      </w:r>
      <w:proofErr w:type="spellEnd"/>
      <w:r w:rsidR="00697267" w:rsidRPr="00174909">
        <w:rPr>
          <w:rFonts w:ascii="Arial" w:hAnsi="Arial" w:cs="Arial"/>
        </w:rPr>
        <w:t xml:space="preserve">, S. M., </w:t>
      </w:r>
      <w:proofErr w:type="spellStart"/>
      <w:r w:rsidR="00697267" w:rsidRPr="00174909">
        <w:rPr>
          <w:rFonts w:ascii="Arial" w:hAnsi="Arial" w:cs="Arial"/>
        </w:rPr>
        <w:t>Verheij</w:t>
      </w:r>
      <w:proofErr w:type="spellEnd"/>
      <w:r w:rsidR="00697267" w:rsidRPr="00174909">
        <w:rPr>
          <w:rFonts w:ascii="Arial" w:hAnsi="Arial" w:cs="Arial"/>
        </w:rPr>
        <w:t xml:space="preserve">, R. A., &amp; </w:t>
      </w:r>
      <w:proofErr w:type="spellStart"/>
      <w:r w:rsidR="00697267" w:rsidRPr="00174909">
        <w:rPr>
          <w:rFonts w:ascii="Arial" w:hAnsi="Arial" w:cs="Arial"/>
        </w:rPr>
        <w:t>Groenewegen</w:t>
      </w:r>
      <w:proofErr w:type="spellEnd"/>
      <w:r w:rsidR="00697267" w:rsidRPr="00174909">
        <w:rPr>
          <w:rFonts w:ascii="Arial" w:hAnsi="Arial" w:cs="Arial"/>
        </w:rPr>
        <w:t>, P. P. (2009). Social contacts as a possible mechanism behind the relation between green space and health. </w:t>
      </w:r>
      <w:r w:rsidR="00697267" w:rsidRPr="00174909">
        <w:rPr>
          <w:rFonts w:ascii="Arial" w:hAnsi="Arial" w:cs="Arial"/>
          <w:i/>
          <w:iCs/>
        </w:rPr>
        <w:t xml:space="preserve">Health &amp; </w:t>
      </w:r>
      <w:r w:rsidR="00B34153">
        <w:rPr>
          <w:rFonts w:ascii="Arial" w:hAnsi="Arial" w:cs="Arial"/>
          <w:i/>
          <w:iCs/>
        </w:rPr>
        <w:t>P</w:t>
      </w:r>
      <w:r w:rsidR="00B34153" w:rsidRPr="00174909">
        <w:rPr>
          <w:rFonts w:ascii="Arial" w:hAnsi="Arial" w:cs="Arial"/>
          <w:i/>
          <w:iCs/>
        </w:rPr>
        <w:t>lace</w:t>
      </w:r>
      <w:r w:rsidR="00697267" w:rsidRPr="00174909">
        <w:rPr>
          <w:rFonts w:ascii="Arial" w:hAnsi="Arial" w:cs="Arial"/>
        </w:rPr>
        <w:t>, </w:t>
      </w:r>
      <w:r w:rsidR="00697267" w:rsidRPr="00174909">
        <w:rPr>
          <w:rFonts w:ascii="Arial" w:hAnsi="Arial" w:cs="Arial"/>
          <w:i/>
          <w:iCs/>
        </w:rPr>
        <w:t>15</w:t>
      </w:r>
      <w:r w:rsidR="00697267" w:rsidRPr="00174909">
        <w:rPr>
          <w:rFonts w:ascii="Arial" w:hAnsi="Arial" w:cs="Arial"/>
        </w:rPr>
        <w:t>(2), 586-595.</w:t>
      </w:r>
    </w:p>
    <w:p w14:paraId="58783A62" w14:textId="25B18CCE" w:rsidR="00697267" w:rsidRPr="00174909" w:rsidRDefault="00705FF4" w:rsidP="00174909">
      <w:pPr>
        <w:spacing w:after="0" w:line="360" w:lineRule="auto"/>
        <w:ind w:left="567" w:hanging="567"/>
        <w:rPr>
          <w:rFonts w:ascii="Arial" w:hAnsi="Arial" w:cs="Arial"/>
        </w:rPr>
      </w:pPr>
      <w:ins w:id="335" w:author="Lewis Elliott" w:date="2018-01-05T12:35:00Z">
        <w:r>
          <w:rPr>
            <w:rFonts w:ascii="Arial" w:hAnsi="Arial" w:cs="Arial"/>
          </w:rPr>
          <w:t>43</w:t>
        </w:r>
      </w:ins>
      <w:del w:id="336" w:author="Lewis Elliott" w:date="2018-01-05T12:35:00Z">
        <w:r w:rsidR="00124B7E" w:rsidRPr="00174909" w:rsidDel="00705FF4">
          <w:rPr>
            <w:rFonts w:ascii="Arial" w:hAnsi="Arial" w:cs="Arial"/>
          </w:rPr>
          <w:delText>3</w:delText>
        </w:r>
        <w:r w:rsidR="00124B7E" w:rsidDel="00705FF4">
          <w:rPr>
            <w:rFonts w:ascii="Arial" w:hAnsi="Arial" w:cs="Arial"/>
          </w:rPr>
          <w:delText>9</w:delText>
        </w:r>
      </w:del>
      <w:r w:rsidR="00697267" w:rsidRPr="00174909">
        <w:rPr>
          <w:rFonts w:ascii="Arial" w:hAnsi="Arial" w:cs="Arial"/>
        </w:rPr>
        <w:t>. Sugiyama, T., Leslie, E., Giles-</w:t>
      </w:r>
      <w:proofErr w:type="spellStart"/>
      <w:r w:rsidR="00697267" w:rsidRPr="00174909">
        <w:rPr>
          <w:rFonts w:ascii="Arial" w:hAnsi="Arial" w:cs="Arial"/>
        </w:rPr>
        <w:t>Corti</w:t>
      </w:r>
      <w:proofErr w:type="spellEnd"/>
      <w:r w:rsidR="00697267" w:rsidRPr="00174909">
        <w:rPr>
          <w:rFonts w:ascii="Arial" w:hAnsi="Arial" w:cs="Arial"/>
        </w:rPr>
        <w:t>, B., &amp; Owen, N. (2008). Associations of neighbourhood greenness with physical and mental health: do walking, social coherence and local social interaction explain the relationships</w:t>
      </w:r>
      <w:proofErr w:type="gramStart"/>
      <w:r w:rsidR="00697267" w:rsidRPr="00174909">
        <w:rPr>
          <w:rFonts w:ascii="Arial" w:hAnsi="Arial" w:cs="Arial"/>
        </w:rPr>
        <w:t>?.</w:t>
      </w:r>
      <w:proofErr w:type="gramEnd"/>
      <w:r w:rsidR="00697267" w:rsidRPr="00174909">
        <w:rPr>
          <w:rFonts w:ascii="Arial" w:hAnsi="Arial" w:cs="Arial"/>
        </w:rPr>
        <w:t> </w:t>
      </w:r>
      <w:r w:rsidR="00697267" w:rsidRPr="00174909">
        <w:rPr>
          <w:rFonts w:ascii="Arial" w:hAnsi="Arial" w:cs="Arial"/>
          <w:i/>
          <w:iCs/>
        </w:rPr>
        <w:t>Journal of Epidemiology and Community Health</w:t>
      </w:r>
      <w:r w:rsidR="00697267" w:rsidRPr="00174909">
        <w:rPr>
          <w:rFonts w:ascii="Arial" w:hAnsi="Arial" w:cs="Arial"/>
        </w:rPr>
        <w:t>, </w:t>
      </w:r>
      <w:r w:rsidR="00697267" w:rsidRPr="00174909">
        <w:rPr>
          <w:rFonts w:ascii="Arial" w:hAnsi="Arial" w:cs="Arial"/>
          <w:i/>
          <w:iCs/>
        </w:rPr>
        <w:t>62</w:t>
      </w:r>
      <w:r w:rsidR="00697267" w:rsidRPr="00174909">
        <w:rPr>
          <w:rFonts w:ascii="Arial" w:hAnsi="Arial" w:cs="Arial"/>
        </w:rPr>
        <w:t>(5), e9-e9.</w:t>
      </w:r>
    </w:p>
    <w:p w14:paraId="1764B79E" w14:textId="69256164" w:rsidR="00B96482" w:rsidRPr="003F2FCE" w:rsidRDefault="00124B7E" w:rsidP="003F2FCE">
      <w:pPr>
        <w:spacing w:after="0" w:line="360" w:lineRule="auto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lastRenderedPageBreak/>
        <w:t>4</w:t>
      </w:r>
      <w:ins w:id="337" w:author="Lewis Elliott" w:date="2018-01-05T12:35:00Z">
        <w:r w:rsidR="00705FF4">
          <w:rPr>
            <w:rFonts w:ascii="Arial" w:hAnsi="Arial" w:cs="Arial"/>
          </w:rPr>
          <w:t>4</w:t>
        </w:r>
      </w:ins>
      <w:del w:id="338" w:author="Lewis Elliott" w:date="2018-01-05T12:35:00Z">
        <w:r w:rsidDel="00705FF4">
          <w:rPr>
            <w:rFonts w:ascii="Arial" w:hAnsi="Arial" w:cs="Arial"/>
          </w:rPr>
          <w:delText>0</w:delText>
        </w:r>
      </w:del>
      <w:r w:rsidR="00697267" w:rsidRPr="00174909">
        <w:rPr>
          <w:rFonts w:ascii="Arial" w:hAnsi="Arial" w:cs="Arial"/>
        </w:rPr>
        <w:t xml:space="preserve">. Weinstein, N., Balmford, A., </w:t>
      </w:r>
      <w:proofErr w:type="spellStart"/>
      <w:r w:rsidR="00697267" w:rsidRPr="00174909">
        <w:rPr>
          <w:rFonts w:ascii="Arial" w:hAnsi="Arial" w:cs="Arial"/>
        </w:rPr>
        <w:t>DeHaan</w:t>
      </w:r>
      <w:proofErr w:type="spellEnd"/>
      <w:r w:rsidR="00697267" w:rsidRPr="00174909">
        <w:rPr>
          <w:rFonts w:ascii="Arial" w:hAnsi="Arial" w:cs="Arial"/>
        </w:rPr>
        <w:t xml:space="preserve">, C. R., Gladwell, V., Bradbury, R. B., &amp; Amano, T. (2015). Seeing community for the trees: the links among contact with natural </w:t>
      </w:r>
      <w:r w:rsidR="00697267" w:rsidRPr="003F2FCE">
        <w:rPr>
          <w:rFonts w:ascii="Arial" w:hAnsi="Arial" w:cs="Arial"/>
        </w:rPr>
        <w:t>environments, community cohesion, and crime. </w:t>
      </w:r>
      <w:proofErr w:type="spellStart"/>
      <w:r w:rsidR="00697267" w:rsidRPr="003F2FCE">
        <w:rPr>
          <w:rFonts w:ascii="Arial" w:hAnsi="Arial" w:cs="Arial"/>
          <w:i/>
          <w:iCs/>
        </w:rPr>
        <w:t>BioScience</w:t>
      </w:r>
      <w:proofErr w:type="spellEnd"/>
      <w:r w:rsidR="00697267" w:rsidRPr="003F2FCE">
        <w:rPr>
          <w:rFonts w:ascii="Arial" w:hAnsi="Arial" w:cs="Arial"/>
        </w:rPr>
        <w:t>, </w:t>
      </w:r>
      <w:r w:rsidR="00697267" w:rsidRPr="003F2FCE">
        <w:rPr>
          <w:rFonts w:ascii="Arial" w:hAnsi="Arial" w:cs="Arial"/>
          <w:i/>
          <w:iCs/>
        </w:rPr>
        <w:t>65</w:t>
      </w:r>
      <w:r w:rsidR="00697267" w:rsidRPr="003F2FCE">
        <w:rPr>
          <w:rFonts w:ascii="Arial" w:hAnsi="Arial" w:cs="Arial"/>
        </w:rPr>
        <w:t>(12), 1141-1153.</w:t>
      </w:r>
    </w:p>
    <w:p w14:paraId="4BED9B22" w14:textId="0F5E2862" w:rsidR="003F2FCE" w:rsidRPr="003F2FCE" w:rsidRDefault="00124B7E" w:rsidP="003F2FCE">
      <w:pPr>
        <w:autoSpaceDE w:val="0"/>
        <w:autoSpaceDN w:val="0"/>
        <w:adjustRightInd w:val="0"/>
        <w:spacing w:after="0" w:line="360" w:lineRule="auto"/>
        <w:ind w:left="567" w:hanging="567"/>
        <w:rPr>
          <w:rFonts w:ascii="Arial" w:hAnsi="Arial" w:cs="Arial"/>
        </w:rPr>
      </w:pPr>
      <w:r w:rsidRPr="003F2FCE">
        <w:rPr>
          <w:rFonts w:ascii="Arial" w:hAnsi="Arial" w:cs="Arial"/>
        </w:rPr>
        <w:t>4</w:t>
      </w:r>
      <w:ins w:id="339" w:author="Lewis Elliott" w:date="2018-01-05T12:39:00Z">
        <w:r w:rsidR="00705FF4">
          <w:rPr>
            <w:rFonts w:ascii="Arial" w:hAnsi="Arial" w:cs="Arial"/>
          </w:rPr>
          <w:t>5</w:t>
        </w:r>
      </w:ins>
      <w:del w:id="340" w:author="Lewis Elliott" w:date="2018-01-05T12:39:00Z">
        <w:r w:rsidRPr="003F2FCE" w:rsidDel="00705FF4">
          <w:rPr>
            <w:rFonts w:ascii="Arial" w:hAnsi="Arial" w:cs="Arial"/>
          </w:rPr>
          <w:delText>1</w:delText>
        </w:r>
      </w:del>
      <w:r w:rsidR="003F2FCE" w:rsidRPr="003F2FCE">
        <w:rPr>
          <w:rFonts w:ascii="Arial" w:hAnsi="Arial" w:cs="Arial"/>
        </w:rPr>
        <w:t>.</w:t>
      </w:r>
      <w:r w:rsidRPr="003F2FCE">
        <w:rPr>
          <w:rFonts w:ascii="Arial" w:hAnsi="Arial" w:cs="Arial"/>
        </w:rPr>
        <w:t xml:space="preserve"> </w:t>
      </w:r>
      <w:r w:rsidR="00B96482" w:rsidRPr="003F2FCE">
        <w:rPr>
          <w:rFonts w:ascii="Arial" w:hAnsi="Arial" w:cs="Arial"/>
        </w:rPr>
        <w:t>W</w:t>
      </w:r>
      <w:r w:rsidR="00174909" w:rsidRPr="003F2FCE">
        <w:rPr>
          <w:rFonts w:ascii="Arial" w:hAnsi="Arial" w:cs="Arial"/>
        </w:rPr>
        <w:t>ood L., Giles-</w:t>
      </w:r>
      <w:proofErr w:type="spellStart"/>
      <w:r w:rsidR="00174909" w:rsidRPr="003F2FCE">
        <w:rPr>
          <w:rFonts w:ascii="Arial" w:hAnsi="Arial" w:cs="Arial"/>
        </w:rPr>
        <w:t>Corti</w:t>
      </w:r>
      <w:proofErr w:type="spellEnd"/>
      <w:r w:rsidR="00174909" w:rsidRPr="003F2FCE">
        <w:rPr>
          <w:rFonts w:ascii="Arial" w:hAnsi="Arial" w:cs="Arial"/>
        </w:rPr>
        <w:t xml:space="preserve"> B</w:t>
      </w:r>
      <w:r w:rsidR="00E17328">
        <w:rPr>
          <w:rFonts w:ascii="Arial" w:hAnsi="Arial" w:cs="Arial"/>
        </w:rPr>
        <w:t>.</w:t>
      </w:r>
      <w:r w:rsidR="00174909" w:rsidRPr="003F2FCE">
        <w:rPr>
          <w:rFonts w:ascii="Arial" w:hAnsi="Arial" w:cs="Arial"/>
        </w:rPr>
        <w:t xml:space="preserve">, Bulsara M. (2005). </w:t>
      </w:r>
      <w:r w:rsidR="00B96482" w:rsidRPr="003F2FCE">
        <w:rPr>
          <w:rFonts w:ascii="Arial" w:hAnsi="Arial" w:cs="Arial"/>
        </w:rPr>
        <w:t>The pe</w:t>
      </w:r>
      <w:r w:rsidR="00174909" w:rsidRPr="003F2FCE">
        <w:rPr>
          <w:rFonts w:ascii="Arial" w:hAnsi="Arial" w:cs="Arial"/>
        </w:rPr>
        <w:t xml:space="preserve">t connection: pets as a conduit </w:t>
      </w:r>
      <w:r w:rsidR="00B96482" w:rsidRPr="003F2FCE">
        <w:rPr>
          <w:rFonts w:ascii="Arial" w:hAnsi="Arial" w:cs="Arial"/>
        </w:rPr>
        <w:t xml:space="preserve">for social capital? </w:t>
      </w:r>
      <w:r w:rsidR="00174909" w:rsidRPr="003F2FCE">
        <w:rPr>
          <w:rFonts w:ascii="Arial" w:hAnsi="Arial" w:cs="Arial"/>
          <w:i/>
        </w:rPr>
        <w:t>Soc</w:t>
      </w:r>
      <w:r w:rsidRPr="003F2FCE">
        <w:rPr>
          <w:rFonts w:ascii="Arial" w:hAnsi="Arial" w:cs="Arial"/>
          <w:i/>
        </w:rPr>
        <w:t>ial</w:t>
      </w:r>
      <w:r w:rsidR="00174909" w:rsidRPr="003F2FCE">
        <w:rPr>
          <w:rFonts w:ascii="Arial" w:hAnsi="Arial" w:cs="Arial"/>
          <w:i/>
        </w:rPr>
        <w:t xml:space="preserve"> Sci</w:t>
      </w:r>
      <w:r w:rsidRPr="003F2FCE">
        <w:rPr>
          <w:rFonts w:ascii="Arial" w:hAnsi="Arial" w:cs="Arial"/>
          <w:i/>
        </w:rPr>
        <w:t>ence</w:t>
      </w:r>
      <w:r w:rsidR="00174909" w:rsidRPr="003F2FCE">
        <w:rPr>
          <w:rFonts w:ascii="Arial" w:hAnsi="Arial" w:cs="Arial"/>
          <w:i/>
        </w:rPr>
        <w:t xml:space="preserve"> </w:t>
      </w:r>
      <w:r w:rsidRPr="003F2FCE">
        <w:rPr>
          <w:rFonts w:ascii="Arial" w:hAnsi="Arial" w:cs="Arial"/>
          <w:i/>
        </w:rPr>
        <w:t xml:space="preserve">&amp; </w:t>
      </w:r>
      <w:r w:rsidR="00174909" w:rsidRPr="003F2FCE">
        <w:rPr>
          <w:rFonts w:ascii="Arial" w:hAnsi="Arial" w:cs="Arial"/>
          <w:i/>
        </w:rPr>
        <w:t>Med</w:t>
      </w:r>
      <w:r w:rsidRPr="003F2FCE">
        <w:rPr>
          <w:rFonts w:ascii="Arial" w:hAnsi="Arial" w:cs="Arial"/>
          <w:i/>
        </w:rPr>
        <w:t>icine,</w:t>
      </w:r>
      <w:r w:rsidR="00174909" w:rsidRPr="003F2FCE">
        <w:rPr>
          <w:rFonts w:ascii="Arial" w:hAnsi="Arial" w:cs="Arial"/>
        </w:rPr>
        <w:t xml:space="preserve"> </w:t>
      </w:r>
      <w:r w:rsidR="00B96482" w:rsidRPr="003F2FCE">
        <w:rPr>
          <w:rFonts w:ascii="Arial" w:hAnsi="Arial" w:cs="Arial"/>
        </w:rPr>
        <w:t>61</w:t>
      </w:r>
      <w:r w:rsidRPr="003F2FCE">
        <w:rPr>
          <w:rFonts w:ascii="Arial" w:hAnsi="Arial" w:cs="Arial"/>
        </w:rPr>
        <w:t xml:space="preserve">. </w:t>
      </w:r>
      <w:r w:rsidR="00B96482" w:rsidRPr="003F2FCE">
        <w:rPr>
          <w:rFonts w:ascii="Arial" w:hAnsi="Arial" w:cs="Arial"/>
        </w:rPr>
        <w:t>1159-1173.</w:t>
      </w:r>
    </w:p>
    <w:p w14:paraId="01489943" w14:textId="05639A07" w:rsidR="003F2FCE" w:rsidRDefault="003F2FCE" w:rsidP="003F2FCE">
      <w:pPr>
        <w:autoSpaceDE w:val="0"/>
        <w:autoSpaceDN w:val="0"/>
        <w:adjustRightInd w:val="0"/>
        <w:spacing w:after="0" w:line="360" w:lineRule="auto"/>
        <w:ind w:left="567" w:hanging="567"/>
        <w:rPr>
          <w:rFonts w:ascii="Arial" w:hAnsi="Arial" w:cs="Arial"/>
        </w:rPr>
      </w:pPr>
      <w:r w:rsidRPr="003F2FCE">
        <w:rPr>
          <w:rFonts w:ascii="Arial" w:hAnsi="Arial" w:cs="Arial"/>
        </w:rPr>
        <w:t>4</w:t>
      </w:r>
      <w:ins w:id="341" w:author="Lewis Elliott" w:date="2018-01-05T12:39:00Z">
        <w:r w:rsidR="00705FF4">
          <w:rPr>
            <w:rFonts w:ascii="Arial" w:hAnsi="Arial" w:cs="Arial"/>
          </w:rPr>
          <w:t>6</w:t>
        </w:r>
      </w:ins>
      <w:del w:id="342" w:author="Lewis Elliott" w:date="2018-01-05T12:39:00Z">
        <w:r w:rsidRPr="003F2FCE" w:rsidDel="00705FF4">
          <w:rPr>
            <w:rFonts w:ascii="Arial" w:hAnsi="Arial" w:cs="Arial"/>
          </w:rPr>
          <w:delText>2</w:delText>
        </w:r>
      </w:del>
      <w:r w:rsidRPr="003F2FCE">
        <w:rPr>
          <w:rFonts w:ascii="Arial" w:hAnsi="Arial" w:cs="Arial"/>
        </w:rPr>
        <w:t xml:space="preserve">. McCormack, G. R., Graham, T. M., Swanson, K., </w:t>
      </w:r>
      <w:proofErr w:type="spellStart"/>
      <w:r w:rsidRPr="003F2FCE">
        <w:rPr>
          <w:rFonts w:ascii="Arial" w:hAnsi="Arial" w:cs="Arial"/>
        </w:rPr>
        <w:t>Massolo</w:t>
      </w:r>
      <w:proofErr w:type="spellEnd"/>
      <w:r w:rsidRPr="003F2FCE">
        <w:rPr>
          <w:rFonts w:ascii="Arial" w:hAnsi="Arial" w:cs="Arial"/>
        </w:rPr>
        <w:t xml:space="preserve">, A., &amp; Rock, M. J. (2016). Changes in visitor profiles and activity patterns following dog supportive modifications to parks: a natural experiment on the health impact of an urban policy. </w:t>
      </w:r>
      <w:r w:rsidRPr="003F2FCE">
        <w:rPr>
          <w:rFonts w:ascii="Arial" w:hAnsi="Arial" w:cs="Arial"/>
          <w:i/>
        </w:rPr>
        <w:t>SSM-Population Health</w:t>
      </w:r>
      <w:r w:rsidRPr="003F2FCE">
        <w:rPr>
          <w:rFonts w:ascii="Arial" w:hAnsi="Arial" w:cs="Arial"/>
        </w:rPr>
        <w:t>, 2, 237-243.</w:t>
      </w:r>
    </w:p>
    <w:p w14:paraId="28BEF614" w14:textId="712F22DB" w:rsidR="003F2FCE" w:rsidRDefault="003F2FCE" w:rsidP="003F2FCE">
      <w:pPr>
        <w:pStyle w:val="CommentText"/>
        <w:spacing w:after="0" w:line="360" w:lineRule="auto"/>
        <w:ind w:left="567" w:hanging="567"/>
        <w:rPr>
          <w:rFonts w:ascii="Arial" w:hAnsi="Arial" w:cs="Arial"/>
          <w:sz w:val="22"/>
          <w:szCs w:val="22"/>
        </w:rPr>
      </w:pPr>
      <w:r w:rsidRPr="003F2FCE">
        <w:rPr>
          <w:rFonts w:ascii="Arial" w:hAnsi="Arial" w:cs="Arial"/>
          <w:sz w:val="22"/>
          <w:szCs w:val="22"/>
        </w:rPr>
        <w:t>4</w:t>
      </w:r>
      <w:ins w:id="343" w:author="Lewis Elliott" w:date="2018-01-05T12:40:00Z">
        <w:r w:rsidR="00705FF4">
          <w:rPr>
            <w:rFonts w:ascii="Arial" w:hAnsi="Arial" w:cs="Arial"/>
            <w:sz w:val="22"/>
            <w:szCs w:val="22"/>
          </w:rPr>
          <w:t>7</w:t>
        </w:r>
      </w:ins>
      <w:del w:id="344" w:author="Lewis Elliott" w:date="2018-01-05T12:40:00Z">
        <w:r w:rsidRPr="003F2FCE" w:rsidDel="00705FF4">
          <w:rPr>
            <w:rFonts w:ascii="Arial" w:hAnsi="Arial" w:cs="Arial"/>
            <w:sz w:val="22"/>
            <w:szCs w:val="22"/>
          </w:rPr>
          <w:delText>3</w:delText>
        </w:r>
      </w:del>
      <w:r w:rsidRPr="003F2FCE">
        <w:rPr>
          <w:rFonts w:ascii="Arial" w:hAnsi="Arial" w:cs="Arial"/>
          <w:sz w:val="22"/>
          <w:szCs w:val="22"/>
        </w:rPr>
        <w:t xml:space="preserve">. Bauman, A. E., Russell, S. J., </w:t>
      </w:r>
      <w:proofErr w:type="spellStart"/>
      <w:r w:rsidRPr="003F2FCE">
        <w:rPr>
          <w:rFonts w:ascii="Arial" w:hAnsi="Arial" w:cs="Arial"/>
          <w:sz w:val="22"/>
          <w:szCs w:val="22"/>
        </w:rPr>
        <w:t>Furber</w:t>
      </w:r>
      <w:proofErr w:type="spellEnd"/>
      <w:r w:rsidRPr="003F2FCE">
        <w:rPr>
          <w:rFonts w:ascii="Arial" w:hAnsi="Arial" w:cs="Arial"/>
          <w:sz w:val="22"/>
          <w:szCs w:val="22"/>
        </w:rPr>
        <w:t xml:space="preserve">, S. E., &amp; Dobson, A. J. (2001). The epidemiology of dog walking: </w:t>
      </w:r>
      <w:r>
        <w:rPr>
          <w:rFonts w:ascii="Arial" w:hAnsi="Arial" w:cs="Arial"/>
          <w:sz w:val="22"/>
          <w:szCs w:val="22"/>
        </w:rPr>
        <w:t>A</w:t>
      </w:r>
      <w:r w:rsidRPr="003F2FCE">
        <w:rPr>
          <w:rFonts w:ascii="Arial" w:hAnsi="Arial" w:cs="Arial"/>
          <w:sz w:val="22"/>
          <w:szCs w:val="22"/>
        </w:rPr>
        <w:t xml:space="preserve">n unmet need for human and canine health. </w:t>
      </w:r>
      <w:r w:rsidRPr="003F2FCE">
        <w:rPr>
          <w:rFonts w:ascii="Arial" w:hAnsi="Arial" w:cs="Arial"/>
          <w:i/>
          <w:sz w:val="22"/>
          <w:szCs w:val="22"/>
        </w:rPr>
        <w:t>The Medical Journal of Australia</w:t>
      </w:r>
      <w:r w:rsidRPr="003F2FCE">
        <w:rPr>
          <w:rFonts w:ascii="Arial" w:hAnsi="Arial" w:cs="Arial"/>
          <w:sz w:val="22"/>
          <w:szCs w:val="22"/>
        </w:rPr>
        <w:t>, 175(11-12), 632-634.</w:t>
      </w:r>
    </w:p>
    <w:p w14:paraId="5EA62988" w14:textId="42F6DF4A" w:rsidR="006B3586" w:rsidRDefault="006B3586" w:rsidP="00E17328">
      <w:pPr>
        <w:pStyle w:val="CommentText"/>
        <w:spacing w:after="0" w:line="360" w:lineRule="auto"/>
        <w:ind w:left="567" w:hanging="567"/>
        <w:rPr>
          <w:ins w:id="345" w:author="Lewis Elliott" w:date="2018-01-05T12:49:00Z"/>
          <w:rFonts w:ascii="Arial" w:hAnsi="Arial" w:cs="Arial"/>
          <w:sz w:val="22"/>
          <w:szCs w:val="22"/>
        </w:rPr>
      </w:pPr>
      <w:r w:rsidRPr="00B34153">
        <w:rPr>
          <w:rFonts w:ascii="Arial" w:hAnsi="Arial" w:cs="Arial"/>
          <w:sz w:val="22"/>
          <w:szCs w:val="22"/>
        </w:rPr>
        <w:t>4</w:t>
      </w:r>
      <w:ins w:id="346" w:author="Lewis Elliott" w:date="2018-01-05T12:40:00Z">
        <w:r w:rsidR="00705FF4">
          <w:rPr>
            <w:rFonts w:ascii="Arial" w:hAnsi="Arial" w:cs="Arial"/>
            <w:sz w:val="22"/>
            <w:szCs w:val="22"/>
          </w:rPr>
          <w:t>8</w:t>
        </w:r>
      </w:ins>
      <w:del w:id="347" w:author="Lewis Elliott" w:date="2018-01-05T12:40:00Z">
        <w:r w:rsidRPr="00B34153" w:rsidDel="00705FF4">
          <w:rPr>
            <w:rFonts w:ascii="Arial" w:hAnsi="Arial" w:cs="Arial"/>
            <w:sz w:val="22"/>
            <w:szCs w:val="22"/>
          </w:rPr>
          <w:delText>4</w:delText>
        </w:r>
      </w:del>
      <w:r w:rsidRPr="00B34153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B34153">
        <w:rPr>
          <w:rFonts w:ascii="Arial" w:hAnsi="Arial" w:cs="Arial"/>
          <w:sz w:val="22"/>
          <w:szCs w:val="22"/>
        </w:rPr>
        <w:t>Toohey</w:t>
      </w:r>
      <w:proofErr w:type="spellEnd"/>
      <w:r w:rsidRPr="00B34153">
        <w:rPr>
          <w:rFonts w:ascii="Arial" w:hAnsi="Arial" w:cs="Arial"/>
          <w:sz w:val="22"/>
          <w:szCs w:val="22"/>
        </w:rPr>
        <w:t xml:space="preserve">, A. M., McCormack, G. R., Doyle-Baker, P. K., Adams, C. L., &amp; Rock, M. J. (2013). Dog-walking and sense of community in </w:t>
      </w:r>
      <w:proofErr w:type="spellStart"/>
      <w:r w:rsidRPr="00B34153">
        <w:rPr>
          <w:rFonts w:ascii="Arial" w:hAnsi="Arial" w:cs="Arial"/>
          <w:sz w:val="22"/>
          <w:szCs w:val="22"/>
        </w:rPr>
        <w:t>neighborhoods</w:t>
      </w:r>
      <w:proofErr w:type="spellEnd"/>
      <w:r w:rsidRPr="00B34153">
        <w:rPr>
          <w:rFonts w:ascii="Arial" w:hAnsi="Arial" w:cs="Arial"/>
          <w:sz w:val="22"/>
          <w:szCs w:val="22"/>
        </w:rPr>
        <w:t>: Implications for promoting regular physical activity in adults 50 years and older. Health &amp; place, 22, 75-81.</w:t>
      </w:r>
    </w:p>
    <w:p w14:paraId="15FE5105" w14:textId="73AEB919" w:rsidR="00CC2CA6" w:rsidRPr="00B34153" w:rsidRDefault="00CC2CA6" w:rsidP="00E17328">
      <w:pPr>
        <w:pStyle w:val="CommentText"/>
        <w:spacing w:after="0" w:line="360" w:lineRule="auto"/>
        <w:ind w:left="567" w:hanging="567"/>
        <w:rPr>
          <w:rFonts w:ascii="Arial" w:hAnsi="Arial" w:cs="Arial"/>
          <w:sz w:val="22"/>
          <w:szCs w:val="22"/>
        </w:rPr>
      </w:pPr>
      <w:ins w:id="348" w:author="Lewis Elliott" w:date="2018-01-05T12:49:00Z">
        <w:r>
          <w:rPr>
            <w:rFonts w:ascii="Arial" w:hAnsi="Arial" w:cs="Arial"/>
            <w:sz w:val="22"/>
            <w:szCs w:val="22"/>
          </w:rPr>
          <w:t xml:space="preserve">49. </w:t>
        </w:r>
        <w:r w:rsidRPr="00CC2CA6">
          <w:rPr>
            <w:rFonts w:ascii="Arial" w:hAnsi="Arial" w:cs="Arial"/>
            <w:sz w:val="22"/>
            <w:szCs w:val="22"/>
          </w:rPr>
          <w:t xml:space="preserve">Dalton, A. M., Wareham, N., Griffin, S., &amp; Jones, A. P. (2016). Neighbourhood greenspace is associated with a slower decline in physical activity in older adults: A prospective cohort study. </w:t>
        </w:r>
        <w:r w:rsidRPr="00CC2CA6">
          <w:rPr>
            <w:rFonts w:ascii="Arial" w:hAnsi="Arial" w:cs="Arial"/>
            <w:i/>
            <w:sz w:val="22"/>
            <w:szCs w:val="22"/>
            <w:rPrChange w:id="349" w:author="Lewis Elliott" w:date="2018-01-05T12:49:00Z">
              <w:rPr>
                <w:rFonts w:ascii="Arial" w:hAnsi="Arial" w:cs="Arial"/>
                <w:sz w:val="22"/>
                <w:szCs w:val="22"/>
              </w:rPr>
            </w:rPrChange>
          </w:rPr>
          <w:t>SSM - Population Health, 2,</w:t>
        </w:r>
        <w:r w:rsidRPr="00CC2CA6">
          <w:rPr>
            <w:rFonts w:ascii="Arial" w:hAnsi="Arial" w:cs="Arial"/>
            <w:sz w:val="22"/>
            <w:szCs w:val="22"/>
          </w:rPr>
          <w:t xml:space="preserve"> 683–691.</w:t>
        </w:r>
      </w:ins>
    </w:p>
    <w:p w14:paraId="4E0E5877" w14:textId="41CA2A89" w:rsidR="006B3586" w:rsidRPr="00B34153" w:rsidRDefault="006B3586" w:rsidP="00E17328">
      <w:pPr>
        <w:pStyle w:val="CommentText"/>
        <w:spacing w:after="0" w:line="360" w:lineRule="auto"/>
        <w:ind w:left="567" w:hanging="567"/>
        <w:rPr>
          <w:rFonts w:ascii="Arial" w:hAnsi="Arial" w:cs="Arial"/>
          <w:sz w:val="22"/>
          <w:szCs w:val="22"/>
        </w:rPr>
      </w:pPr>
      <w:r w:rsidRPr="00B34153">
        <w:rPr>
          <w:rFonts w:ascii="Arial" w:hAnsi="Arial" w:cs="Arial"/>
          <w:sz w:val="22"/>
          <w:szCs w:val="22"/>
        </w:rPr>
        <w:t>4</w:t>
      </w:r>
      <w:ins w:id="350" w:author="Lewis Elliott" w:date="2018-01-05T12:40:00Z">
        <w:r w:rsidR="00705FF4">
          <w:rPr>
            <w:rFonts w:ascii="Arial" w:hAnsi="Arial" w:cs="Arial"/>
            <w:sz w:val="22"/>
            <w:szCs w:val="22"/>
          </w:rPr>
          <w:t>9</w:t>
        </w:r>
      </w:ins>
      <w:del w:id="351" w:author="Lewis Elliott" w:date="2018-01-05T12:40:00Z">
        <w:r w:rsidRPr="00B34153" w:rsidDel="00705FF4">
          <w:rPr>
            <w:rFonts w:ascii="Arial" w:hAnsi="Arial" w:cs="Arial"/>
            <w:sz w:val="22"/>
            <w:szCs w:val="22"/>
          </w:rPr>
          <w:delText>5</w:delText>
        </w:r>
      </w:del>
      <w:r w:rsidRPr="00B34153">
        <w:rPr>
          <w:rFonts w:ascii="Arial" w:hAnsi="Arial" w:cs="Arial"/>
          <w:sz w:val="22"/>
          <w:szCs w:val="22"/>
        </w:rPr>
        <w:t xml:space="preserve">. Peel, E., Douglas, M., Parry, O., &amp; Lawton, J. (2010). Type 2 diabetes and dog walking: patients' longitudinal perspectives about implementing and sustaining physical activity. Br J Gen </w:t>
      </w:r>
      <w:proofErr w:type="spellStart"/>
      <w:r w:rsidRPr="00B34153">
        <w:rPr>
          <w:rFonts w:ascii="Arial" w:hAnsi="Arial" w:cs="Arial"/>
          <w:sz w:val="22"/>
          <w:szCs w:val="22"/>
        </w:rPr>
        <w:t>Pract</w:t>
      </w:r>
      <w:proofErr w:type="spellEnd"/>
      <w:r w:rsidRPr="00B34153">
        <w:rPr>
          <w:rFonts w:ascii="Arial" w:hAnsi="Arial" w:cs="Arial"/>
          <w:sz w:val="22"/>
          <w:szCs w:val="22"/>
        </w:rPr>
        <w:t>, 60(577), 570-577.</w:t>
      </w:r>
    </w:p>
    <w:p w14:paraId="476B447A" w14:textId="224AC046" w:rsidR="003F2FCE" w:rsidRPr="003F2FCE" w:rsidRDefault="003F2FCE" w:rsidP="003F2FCE">
      <w:pPr>
        <w:autoSpaceDE w:val="0"/>
        <w:autoSpaceDN w:val="0"/>
        <w:adjustRightInd w:val="0"/>
        <w:spacing w:after="0" w:line="360" w:lineRule="auto"/>
        <w:ind w:left="567" w:hanging="567"/>
        <w:rPr>
          <w:rFonts w:ascii="Arial" w:hAnsi="Arial" w:cs="Arial"/>
        </w:rPr>
        <w:sectPr w:rsidR="003F2FCE" w:rsidRPr="003F2FCE" w:rsidSect="00DA255C">
          <w:pgSz w:w="11906" w:h="16838"/>
          <w:pgMar w:top="1440" w:right="1440" w:bottom="1440" w:left="1440" w:header="709" w:footer="709" w:gutter="0"/>
          <w:lnNumType w:countBy="1" w:restart="continuous"/>
          <w:cols w:space="708"/>
          <w:docGrid w:linePitch="360"/>
        </w:sectPr>
      </w:pPr>
      <w:r w:rsidRPr="003F2FCE">
        <w:rPr>
          <w:rFonts w:ascii="Arial" w:hAnsi="Arial" w:cs="Arial"/>
        </w:rPr>
        <w:br/>
      </w:r>
    </w:p>
    <w:p w14:paraId="204F8C7D" w14:textId="3745FC98" w:rsidR="007A14A5" w:rsidRPr="00D91731" w:rsidRDefault="007A14A5" w:rsidP="007A14A5">
      <w:pPr>
        <w:rPr>
          <w:rFonts w:ascii="Arial" w:hAnsi="Arial" w:cs="Arial"/>
        </w:rPr>
      </w:pPr>
      <w:r w:rsidRPr="00D91731">
        <w:rPr>
          <w:rFonts w:ascii="Arial" w:hAnsi="Arial" w:cs="Arial"/>
          <w:i/>
        </w:rPr>
        <w:lastRenderedPageBreak/>
        <w:t xml:space="preserve">Table </w:t>
      </w:r>
      <w:r w:rsidR="00404BB6" w:rsidRPr="00D91731">
        <w:rPr>
          <w:rFonts w:ascii="Arial" w:hAnsi="Arial" w:cs="Arial"/>
          <w:i/>
        </w:rPr>
        <w:t>1</w:t>
      </w:r>
      <w:r w:rsidRPr="00D91731">
        <w:rPr>
          <w:rFonts w:ascii="Arial" w:hAnsi="Arial" w:cs="Arial"/>
        </w:rPr>
        <w:t>: Number and percentage of individuals reporting ≥ 5 episodes of physical activity in the last 7 days as a function of neighbourhood greenspace and dog</w:t>
      </w:r>
      <w:r w:rsidR="005132B8">
        <w:rPr>
          <w:rFonts w:ascii="Arial" w:hAnsi="Arial" w:cs="Arial"/>
        </w:rPr>
        <w:t>-</w:t>
      </w:r>
      <w:r w:rsidRPr="00D91731">
        <w:rPr>
          <w:rFonts w:ascii="Arial" w:hAnsi="Arial" w:cs="Arial"/>
        </w:rPr>
        <w:t xml:space="preserve">ownership in England (2009/10-2014/15). </w:t>
      </w:r>
    </w:p>
    <w:tbl>
      <w:tblPr>
        <w:tblW w:w="10915" w:type="dxa"/>
        <w:tblInd w:w="-5" w:type="dxa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1417"/>
        <w:gridCol w:w="992"/>
        <w:gridCol w:w="1276"/>
        <w:gridCol w:w="1134"/>
        <w:gridCol w:w="1701"/>
        <w:gridCol w:w="1134"/>
      </w:tblGrid>
      <w:tr w:rsidR="007A14A5" w:rsidRPr="00D91731" w14:paraId="4721405B" w14:textId="77777777" w:rsidTr="008736B8">
        <w:tc>
          <w:tcPr>
            <w:tcW w:w="3261" w:type="dxa"/>
          </w:tcPr>
          <w:p w14:paraId="26CD590D" w14:textId="77777777" w:rsidR="007A14A5" w:rsidRPr="00D91731" w:rsidRDefault="007A14A5" w:rsidP="008736B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409" w:type="dxa"/>
            <w:gridSpan w:val="2"/>
          </w:tcPr>
          <w:p w14:paraId="2EDDFFB2" w14:textId="77777777" w:rsidR="007A14A5" w:rsidRPr="00D91731" w:rsidRDefault="007A14A5" w:rsidP="008736B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Total (valid) sample</w:t>
            </w:r>
          </w:p>
        </w:tc>
        <w:tc>
          <w:tcPr>
            <w:tcW w:w="5245" w:type="dxa"/>
            <w:gridSpan w:val="4"/>
          </w:tcPr>
          <w:p w14:paraId="15A71D71" w14:textId="77777777" w:rsidR="007A14A5" w:rsidRPr="00D91731" w:rsidRDefault="007A14A5" w:rsidP="008736B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Physical activity</w:t>
            </w:r>
          </w:p>
        </w:tc>
      </w:tr>
      <w:tr w:rsidR="007A14A5" w:rsidRPr="00D91731" w14:paraId="19BDE867" w14:textId="77777777" w:rsidTr="008736B8">
        <w:tc>
          <w:tcPr>
            <w:tcW w:w="3261" w:type="dxa"/>
          </w:tcPr>
          <w:p w14:paraId="61AEC7C3" w14:textId="77777777" w:rsidR="007A14A5" w:rsidRPr="00D91731" w:rsidRDefault="007A14A5" w:rsidP="008736B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409" w:type="dxa"/>
            <w:gridSpan w:val="2"/>
          </w:tcPr>
          <w:p w14:paraId="0932627A" w14:textId="77777777" w:rsidR="007A14A5" w:rsidRPr="00D91731" w:rsidRDefault="007A14A5" w:rsidP="008736B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14:paraId="6CF8A59A" w14:textId="77777777" w:rsidR="007A14A5" w:rsidRPr="00D91731" w:rsidRDefault="007A14A5" w:rsidP="008736B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(N = 280,790)</w:t>
            </w:r>
          </w:p>
        </w:tc>
        <w:tc>
          <w:tcPr>
            <w:tcW w:w="2410" w:type="dxa"/>
            <w:gridSpan w:val="2"/>
          </w:tcPr>
          <w:p w14:paraId="19F6097F" w14:textId="77777777" w:rsidR="007A14A5" w:rsidRPr="00D91731" w:rsidRDefault="007A14A5" w:rsidP="008736B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&lt; 5 per week</w:t>
            </w:r>
          </w:p>
          <w:p w14:paraId="0ED70D0E" w14:textId="77777777" w:rsidR="007A14A5" w:rsidRPr="00D91731" w:rsidRDefault="007A14A5" w:rsidP="008736B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(n = 217,259; 77.4%)</w:t>
            </w:r>
          </w:p>
        </w:tc>
        <w:tc>
          <w:tcPr>
            <w:tcW w:w="2835" w:type="dxa"/>
            <w:gridSpan w:val="2"/>
          </w:tcPr>
          <w:p w14:paraId="6B1C833D" w14:textId="77777777" w:rsidR="007A14A5" w:rsidRPr="00D91731" w:rsidRDefault="007A14A5" w:rsidP="008736B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≥ 5 per week</w:t>
            </w:r>
          </w:p>
          <w:p w14:paraId="3FE39AFE" w14:textId="77777777" w:rsidR="007A14A5" w:rsidRPr="00D91731" w:rsidRDefault="007A14A5" w:rsidP="008736B8">
            <w:pPr>
              <w:spacing w:line="360" w:lineRule="auto"/>
              <w:jc w:val="center"/>
              <w:rPr>
                <w:rFonts w:ascii="Arial" w:hAnsi="Arial" w:cs="Arial"/>
                <w:lang w:val="es-ES"/>
              </w:rPr>
            </w:pPr>
            <w:r w:rsidRPr="00D91731">
              <w:rPr>
                <w:rFonts w:ascii="Arial" w:hAnsi="Arial" w:cs="Arial"/>
              </w:rPr>
              <w:t xml:space="preserve"> (n = 63,531; 22.6%)</w:t>
            </w:r>
          </w:p>
        </w:tc>
      </w:tr>
      <w:tr w:rsidR="007A14A5" w:rsidRPr="00D91731" w14:paraId="74C5C160" w14:textId="77777777" w:rsidTr="008736B8">
        <w:tc>
          <w:tcPr>
            <w:tcW w:w="3261" w:type="dxa"/>
            <w:tcBorders>
              <w:bottom w:val="single" w:sz="4" w:space="0" w:color="auto"/>
            </w:tcBorders>
          </w:tcPr>
          <w:p w14:paraId="25898100" w14:textId="77777777" w:rsidR="007A14A5" w:rsidRPr="00D91731" w:rsidRDefault="007A14A5" w:rsidP="008736B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27269EB7" w14:textId="77777777" w:rsidR="007A14A5" w:rsidRPr="00D91731" w:rsidRDefault="007A14A5" w:rsidP="008736B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 xml:space="preserve">   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0FA3916C" w14:textId="77777777" w:rsidR="007A14A5" w:rsidRPr="00D91731" w:rsidRDefault="007A14A5" w:rsidP="008736B8">
            <w:pPr>
              <w:spacing w:line="360" w:lineRule="auto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 xml:space="preserve">     % </w:t>
            </w:r>
            <w:r w:rsidRPr="00D91731">
              <w:rPr>
                <w:rFonts w:ascii="Arial" w:hAnsi="Arial" w:cs="Arial"/>
                <w:vertAlign w:val="superscript"/>
              </w:rPr>
              <w:t>a</w:t>
            </w:r>
            <w:r w:rsidRPr="00D91731">
              <w:rPr>
                <w:rFonts w:ascii="Arial" w:hAnsi="Arial" w:cs="Arial"/>
              </w:rPr>
              <w:t xml:space="preserve">   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10EA5E4" w14:textId="77777777" w:rsidR="007A14A5" w:rsidRPr="00D91731" w:rsidRDefault="007A14A5" w:rsidP="008736B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 xml:space="preserve">    N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9FEE481" w14:textId="77777777" w:rsidR="007A14A5" w:rsidRPr="00D91731" w:rsidRDefault="007A14A5" w:rsidP="008736B8">
            <w:pPr>
              <w:spacing w:line="360" w:lineRule="auto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 xml:space="preserve">     % </w:t>
            </w:r>
            <w:r w:rsidRPr="00D91731">
              <w:rPr>
                <w:rFonts w:ascii="Arial" w:hAnsi="Arial" w:cs="Arial"/>
                <w:vertAlign w:val="superscript"/>
              </w:rPr>
              <w:t>b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42913069" w14:textId="77777777" w:rsidR="007A14A5" w:rsidRPr="00D91731" w:rsidRDefault="007A14A5" w:rsidP="008736B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N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6FAF63F" w14:textId="77777777" w:rsidR="007A14A5" w:rsidRPr="00D91731" w:rsidRDefault="007A14A5" w:rsidP="008736B8">
            <w:pPr>
              <w:spacing w:line="360" w:lineRule="auto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 xml:space="preserve">  %</w:t>
            </w:r>
            <w:r w:rsidRPr="00D91731">
              <w:rPr>
                <w:rFonts w:ascii="Arial" w:hAnsi="Arial" w:cs="Arial"/>
                <w:vertAlign w:val="superscript"/>
              </w:rPr>
              <w:t xml:space="preserve"> b</w:t>
            </w:r>
          </w:p>
        </w:tc>
      </w:tr>
      <w:tr w:rsidR="007A14A5" w:rsidRPr="00D91731" w14:paraId="1DD8E50B" w14:textId="77777777" w:rsidTr="008736B8">
        <w:tc>
          <w:tcPr>
            <w:tcW w:w="3261" w:type="dxa"/>
            <w:tcBorders>
              <w:top w:val="single" w:sz="4" w:space="0" w:color="auto"/>
              <w:bottom w:val="nil"/>
            </w:tcBorders>
            <w:vAlign w:val="center"/>
          </w:tcPr>
          <w:p w14:paraId="61986EB1" w14:textId="77777777" w:rsidR="007A14A5" w:rsidRPr="00D91731" w:rsidRDefault="007A14A5" w:rsidP="008736B8">
            <w:pPr>
              <w:spacing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Neighbourhood greenspace</w:t>
            </w:r>
          </w:p>
        </w:tc>
        <w:tc>
          <w:tcPr>
            <w:tcW w:w="1417" w:type="dxa"/>
            <w:tcBorders>
              <w:top w:val="single" w:sz="4" w:space="0" w:color="auto"/>
              <w:bottom w:val="nil"/>
            </w:tcBorders>
          </w:tcPr>
          <w:p w14:paraId="2FDB6F04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14:paraId="103EC9D1" w14:textId="77777777" w:rsidR="007A14A5" w:rsidRPr="00D91731" w:rsidRDefault="007A14A5" w:rsidP="008736B8">
            <w:pPr>
              <w:tabs>
                <w:tab w:val="decimal" w:pos="459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</w:tcPr>
          <w:p w14:paraId="53D116D7" w14:textId="77777777" w:rsidR="007A14A5" w:rsidRPr="00D91731" w:rsidRDefault="007A14A5" w:rsidP="008736B8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14:paraId="17660DA0" w14:textId="77777777" w:rsidR="007A14A5" w:rsidRPr="00D91731" w:rsidRDefault="007A14A5" w:rsidP="008736B8">
            <w:pPr>
              <w:tabs>
                <w:tab w:val="decimal" w:pos="459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</w:tcPr>
          <w:p w14:paraId="41256C98" w14:textId="77777777" w:rsidR="007A14A5" w:rsidRPr="00D91731" w:rsidRDefault="007A14A5" w:rsidP="008736B8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14:paraId="53C3E945" w14:textId="77777777" w:rsidR="007A14A5" w:rsidRPr="00D91731" w:rsidRDefault="007A14A5" w:rsidP="008736B8">
            <w:pPr>
              <w:tabs>
                <w:tab w:val="decimal" w:pos="318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7A14A5" w:rsidRPr="00D91731" w14:paraId="641C0D3A" w14:textId="77777777" w:rsidTr="008736B8">
        <w:tc>
          <w:tcPr>
            <w:tcW w:w="3261" w:type="dxa"/>
            <w:tcBorders>
              <w:top w:val="nil"/>
            </w:tcBorders>
            <w:vAlign w:val="center"/>
          </w:tcPr>
          <w:p w14:paraId="24D79CD5" w14:textId="77777777" w:rsidR="007A14A5" w:rsidRPr="00D91731" w:rsidRDefault="007A14A5" w:rsidP="008736B8">
            <w:pPr>
              <w:spacing w:line="36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  80-100%</w:t>
            </w:r>
          </w:p>
        </w:tc>
        <w:tc>
          <w:tcPr>
            <w:tcW w:w="1417" w:type="dxa"/>
            <w:tcBorders>
              <w:top w:val="nil"/>
            </w:tcBorders>
          </w:tcPr>
          <w:p w14:paraId="7EA855F1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40,693</w:t>
            </w:r>
          </w:p>
        </w:tc>
        <w:tc>
          <w:tcPr>
            <w:tcW w:w="992" w:type="dxa"/>
            <w:tcBorders>
              <w:top w:val="nil"/>
            </w:tcBorders>
          </w:tcPr>
          <w:p w14:paraId="1AF5F218" w14:textId="77777777" w:rsidR="007A14A5" w:rsidRPr="00D91731" w:rsidRDefault="007A14A5" w:rsidP="008736B8">
            <w:pPr>
              <w:tabs>
                <w:tab w:val="decimal" w:pos="459"/>
              </w:tabs>
              <w:spacing w:line="360" w:lineRule="auto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15.0</w:t>
            </w:r>
          </w:p>
        </w:tc>
        <w:tc>
          <w:tcPr>
            <w:tcW w:w="1276" w:type="dxa"/>
            <w:tcBorders>
              <w:top w:val="nil"/>
            </w:tcBorders>
          </w:tcPr>
          <w:p w14:paraId="685539CA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30,618</w:t>
            </w:r>
          </w:p>
        </w:tc>
        <w:tc>
          <w:tcPr>
            <w:tcW w:w="1134" w:type="dxa"/>
            <w:tcBorders>
              <w:top w:val="nil"/>
            </w:tcBorders>
          </w:tcPr>
          <w:p w14:paraId="2896E7A1" w14:textId="77777777" w:rsidR="007A14A5" w:rsidRPr="00D91731" w:rsidRDefault="007A14A5" w:rsidP="008736B8">
            <w:pPr>
              <w:tabs>
                <w:tab w:val="decimal" w:pos="459"/>
              </w:tabs>
              <w:spacing w:line="360" w:lineRule="auto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75.2</w:t>
            </w:r>
          </w:p>
        </w:tc>
        <w:tc>
          <w:tcPr>
            <w:tcW w:w="1701" w:type="dxa"/>
            <w:tcBorders>
              <w:top w:val="nil"/>
            </w:tcBorders>
          </w:tcPr>
          <w:p w14:paraId="4040DEE2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10,075</w:t>
            </w:r>
          </w:p>
        </w:tc>
        <w:tc>
          <w:tcPr>
            <w:tcW w:w="1134" w:type="dxa"/>
            <w:tcBorders>
              <w:top w:val="nil"/>
            </w:tcBorders>
          </w:tcPr>
          <w:p w14:paraId="13B36450" w14:textId="77777777" w:rsidR="007A14A5" w:rsidRPr="00D91731" w:rsidRDefault="007A14A5" w:rsidP="008736B8">
            <w:pPr>
              <w:tabs>
                <w:tab w:val="decimal" w:pos="318"/>
              </w:tabs>
              <w:spacing w:line="360" w:lineRule="auto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24.8</w:t>
            </w:r>
          </w:p>
        </w:tc>
      </w:tr>
      <w:tr w:rsidR="007A14A5" w:rsidRPr="00D91731" w14:paraId="5B902FC3" w14:textId="77777777" w:rsidTr="008736B8">
        <w:tc>
          <w:tcPr>
            <w:tcW w:w="3261" w:type="dxa"/>
            <w:vAlign w:val="center"/>
          </w:tcPr>
          <w:p w14:paraId="233464CE" w14:textId="77777777" w:rsidR="007A14A5" w:rsidRPr="00D91731" w:rsidRDefault="007A14A5" w:rsidP="008736B8">
            <w:pPr>
              <w:spacing w:line="36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  60-79.99%</w:t>
            </w:r>
          </w:p>
        </w:tc>
        <w:tc>
          <w:tcPr>
            <w:tcW w:w="1417" w:type="dxa"/>
          </w:tcPr>
          <w:p w14:paraId="2C0BFA8B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31,917</w:t>
            </w:r>
          </w:p>
        </w:tc>
        <w:tc>
          <w:tcPr>
            <w:tcW w:w="992" w:type="dxa"/>
          </w:tcPr>
          <w:p w14:paraId="629779D1" w14:textId="77777777" w:rsidR="007A14A5" w:rsidRPr="00D91731" w:rsidRDefault="007A14A5" w:rsidP="008736B8">
            <w:pPr>
              <w:tabs>
                <w:tab w:val="decimal" w:pos="459"/>
              </w:tabs>
              <w:spacing w:line="360" w:lineRule="auto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11.8</w:t>
            </w:r>
          </w:p>
        </w:tc>
        <w:tc>
          <w:tcPr>
            <w:tcW w:w="1276" w:type="dxa"/>
          </w:tcPr>
          <w:p w14:paraId="6829202A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24,463</w:t>
            </w:r>
          </w:p>
        </w:tc>
        <w:tc>
          <w:tcPr>
            <w:tcW w:w="1134" w:type="dxa"/>
          </w:tcPr>
          <w:p w14:paraId="0CC3D1EA" w14:textId="77777777" w:rsidR="007A14A5" w:rsidRPr="00D91731" w:rsidRDefault="007A14A5" w:rsidP="008736B8">
            <w:pPr>
              <w:tabs>
                <w:tab w:val="decimal" w:pos="459"/>
              </w:tabs>
              <w:spacing w:line="360" w:lineRule="auto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76.6</w:t>
            </w:r>
          </w:p>
        </w:tc>
        <w:tc>
          <w:tcPr>
            <w:tcW w:w="1701" w:type="dxa"/>
          </w:tcPr>
          <w:p w14:paraId="4F58ABA3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7,454</w:t>
            </w:r>
          </w:p>
        </w:tc>
        <w:tc>
          <w:tcPr>
            <w:tcW w:w="1134" w:type="dxa"/>
          </w:tcPr>
          <w:p w14:paraId="17BD7DCF" w14:textId="77777777" w:rsidR="007A14A5" w:rsidRPr="00D91731" w:rsidRDefault="007A14A5" w:rsidP="008736B8">
            <w:pPr>
              <w:tabs>
                <w:tab w:val="decimal" w:pos="318"/>
              </w:tabs>
              <w:spacing w:line="360" w:lineRule="auto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23.4</w:t>
            </w:r>
          </w:p>
        </w:tc>
      </w:tr>
      <w:tr w:rsidR="007A14A5" w:rsidRPr="00D91731" w14:paraId="2E35383F" w14:textId="77777777" w:rsidTr="008736B8">
        <w:tc>
          <w:tcPr>
            <w:tcW w:w="3261" w:type="dxa"/>
            <w:vAlign w:val="center"/>
          </w:tcPr>
          <w:p w14:paraId="45852335" w14:textId="77777777" w:rsidR="007A14A5" w:rsidRPr="00D91731" w:rsidRDefault="007A14A5" w:rsidP="008736B8">
            <w:pPr>
              <w:spacing w:line="36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  40-59.99%</w:t>
            </w:r>
          </w:p>
        </w:tc>
        <w:tc>
          <w:tcPr>
            <w:tcW w:w="1417" w:type="dxa"/>
          </w:tcPr>
          <w:p w14:paraId="1FA47A27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43,731</w:t>
            </w:r>
          </w:p>
        </w:tc>
        <w:tc>
          <w:tcPr>
            <w:tcW w:w="992" w:type="dxa"/>
          </w:tcPr>
          <w:p w14:paraId="03EEF21A" w14:textId="77777777" w:rsidR="007A14A5" w:rsidRPr="00D91731" w:rsidRDefault="007A14A5" w:rsidP="008736B8">
            <w:pPr>
              <w:tabs>
                <w:tab w:val="decimal" w:pos="459"/>
              </w:tabs>
              <w:spacing w:line="360" w:lineRule="auto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16.1</w:t>
            </w:r>
          </w:p>
        </w:tc>
        <w:tc>
          <w:tcPr>
            <w:tcW w:w="1276" w:type="dxa"/>
          </w:tcPr>
          <w:p w14:paraId="00CA9150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33,662</w:t>
            </w:r>
          </w:p>
        </w:tc>
        <w:tc>
          <w:tcPr>
            <w:tcW w:w="1134" w:type="dxa"/>
          </w:tcPr>
          <w:p w14:paraId="76355093" w14:textId="77777777" w:rsidR="007A14A5" w:rsidRPr="00D91731" w:rsidRDefault="007A14A5" w:rsidP="008736B8">
            <w:pPr>
              <w:tabs>
                <w:tab w:val="decimal" w:pos="459"/>
              </w:tabs>
              <w:spacing w:line="360" w:lineRule="auto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77.0</w:t>
            </w:r>
          </w:p>
        </w:tc>
        <w:tc>
          <w:tcPr>
            <w:tcW w:w="1701" w:type="dxa"/>
          </w:tcPr>
          <w:p w14:paraId="7660FF2D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10,069</w:t>
            </w:r>
          </w:p>
        </w:tc>
        <w:tc>
          <w:tcPr>
            <w:tcW w:w="1134" w:type="dxa"/>
          </w:tcPr>
          <w:p w14:paraId="022A5CC2" w14:textId="77777777" w:rsidR="007A14A5" w:rsidRPr="00D91731" w:rsidRDefault="007A14A5" w:rsidP="008736B8">
            <w:pPr>
              <w:tabs>
                <w:tab w:val="decimal" w:pos="318"/>
              </w:tabs>
              <w:spacing w:line="360" w:lineRule="auto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23.0</w:t>
            </w:r>
          </w:p>
        </w:tc>
      </w:tr>
      <w:tr w:rsidR="007A14A5" w:rsidRPr="00D91731" w14:paraId="49EC2E96" w14:textId="77777777" w:rsidTr="008736B8">
        <w:tc>
          <w:tcPr>
            <w:tcW w:w="3261" w:type="dxa"/>
            <w:vAlign w:val="center"/>
          </w:tcPr>
          <w:p w14:paraId="4ABBA473" w14:textId="77777777" w:rsidR="007A14A5" w:rsidRPr="00D91731" w:rsidRDefault="007A14A5" w:rsidP="008736B8">
            <w:pPr>
              <w:spacing w:line="36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  20-39.99%</w:t>
            </w:r>
          </w:p>
        </w:tc>
        <w:tc>
          <w:tcPr>
            <w:tcW w:w="1417" w:type="dxa"/>
          </w:tcPr>
          <w:p w14:paraId="1BA0BF46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70,448</w:t>
            </w:r>
          </w:p>
        </w:tc>
        <w:tc>
          <w:tcPr>
            <w:tcW w:w="992" w:type="dxa"/>
          </w:tcPr>
          <w:p w14:paraId="00D69EB3" w14:textId="77777777" w:rsidR="007A14A5" w:rsidRPr="00D91731" w:rsidRDefault="007A14A5" w:rsidP="008736B8">
            <w:pPr>
              <w:tabs>
                <w:tab w:val="decimal" w:pos="459"/>
              </w:tabs>
              <w:spacing w:line="360" w:lineRule="auto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26.0</w:t>
            </w:r>
          </w:p>
        </w:tc>
        <w:tc>
          <w:tcPr>
            <w:tcW w:w="1276" w:type="dxa"/>
          </w:tcPr>
          <w:p w14:paraId="4492EA55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54,776</w:t>
            </w:r>
          </w:p>
        </w:tc>
        <w:tc>
          <w:tcPr>
            <w:tcW w:w="1134" w:type="dxa"/>
          </w:tcPr>
          <w:p w14:paraId="53348649" w14:textId="77777777" w:rsidR="007A14A5" w:rsidRPr="00D91731" w:rsidRDefault="007A14A5" w:rsidP="008736B8">
            <w:pPr>
              <w:tabs>
                <w:tab w:val="decimal" w:pos="459"/>
              </w:tabs>
              <w:spacing w:line="360" w:lineRule="auto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77.8</w:t>
            </w:r>
          </w:p>
        </w:tc>
        <w:tc>
          <w:tcPr>
            <w:tcW w:w="1701" w:type="dxa"/>
          </w:tcPr>
          <w:p w14:paraId="211087CC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15,672</w:t>
            </w:r>
          </w:p>
        </w:tc>
        <w:tc>
          <w:tcPr>
            <w:tcW w:w="1134" w:type="dxa"/>
          </w:tcPr>
          <w:p w14:paraId="12365875" w14:textId="77777777" w:rsidR="007A14A5" w:rsidRPr="00D91731" w:rsidRDefault="007A14A5" w:rsidP="008736B8">
            <w:pPr>
              <w:tabs>
                <w:tab w:val="decimal" w:pos="318"/>
              </w:tabs>
              <w:spacing w:line="360" w:lineRule="auto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22.2</w:t>
            </w:r>
          </w:p>
        </w:tc>
      </w:tr>
      <w:tr w:rsidR="007A14A5" w:rsidRPr="00D91731" w14:paraId="57E7ABC7" w14:textId="77777777" w:rsidTr="008736B8">
        <w:tc>
          <w:tcPr>
            <w:tcW w:w="3261" w:type="dxa"/>
            <w:vAlign w:val="center"/>
          </w:tcPr>
          <w:p w14:paraId="04C3FF2C" w14:textId="77777777" w:rsidR="007A14A5" w:rsidRPr="00D91731" w:rsidRDefault="007A14A5" w:rsidP="008736B8">
            <w:pPr>
              <w:spacing w:line="36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  0-19.99%</w:t>
            </w:r>
          </w:p>
        </w:tc>
        <w:tc>
          <w:tcPr>
            <w:tcW w:w="1417" w:type="dxa"/>
          </w:tcPr>
          <w:p w14:paraId="6E20E3D1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84,282</w:t>
            </w:r>
          </w:p>
        </w:tc>
        <w:tc>
          <w:tcPr>
            <w:tcW w:w="992" w:type="dxa"/>
          </w:tcPr>
          <w:p w14:paraId="7ED0C8E6" w14:textId="77777777" w:rsidR="007A14A5" w:rsidRPr="00D91731" w:rsidRDefault="007A14A5" w:rsidP="008736B8">
            <w:pPr>
              <w:tabs>
                <w:tab w:val="decimal" w:pos="459"/>
              </w:tabs>
              <w:spacing w:line="360" w:lineRule="auto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31.1</w:t>
            </w:r>
          </w:p>
        </w:tc>
        <w:tc>
          <w:tcPr>
            <w:tcW w:w="1276" w:type="dxa"/>
          </w:tcPr>
          <w:p w14:paraId="2AB8290D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65,991</w:t>
            </w:r>
          </w:p>
        </w:tc>
        <w:tc>
          <w:tcPr>
            <w:tcW w:w="1134" w:type="dxa"/>
          </w:tcPr>
          <w:p w14:paraId="760B972F" w14:textId="77777777" w:rsidR="007A14A5" w:rsidRPr="00D91731" w:rsidRDefault="007A14A5" w:rsidP="008736B8">
            <w:pPr>
              <w:tabs>
                <w:tab w:val="decimal" w:pos="459"/>
              </w:tabs>
              <w:spacing w:line="360" w:lineRule="auto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78.3</w:t>
            </w:r>
          </w:p>
        </w:tc>
        <w:tc>
          <w:tcPr>
            <w:tcW w:w="1701" w:type="dxa"/>
          </w:tcPr>
          <w:p w14:paraId="35B3E082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18,291</w:t>
            </w:r>
          </w:p>
        </w:tc>
        <w:tc>
          <w:tcPr>
            <w:tcW w:w="1134" w:type="dxa"/>
          </w:tcPr>
          <w:p w14:paraId="50B8AD92" w14:textId="77777777" w:rsidR="007A14A5" w:rsidRPr="00D91731" w:rsidRDefault="007A14A5" w:rsidP="008736B8">
            <w:pPr>
              <w:tabs>
                <w:tab w:val="decimal" w:pos="318"/>
              </w:tabs>
              <w:spacing w:line="360" w:lineRule="auto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21.7</w:t>
            </w:r>
          </w:p>
        </w:tc>
      </w:tr>
      <w:tr w:rsidR="007A14A5" w:rsidRPr="00D91731" w14:paraId="2610CDCE" w14:textId="77777777" w:rsidTr="008736B8">
        <w:tc>
          <w:tcPr>
            <w:tcW w:w="3261" w:type="dxa"/>
            <w:vAlign w:val="center"/>
          </w:tcPr>
          <w:p w14:paraId="6DB5E727" w14:textId="77777777" w:rsidR="007A14A5" w:rsidRPr="00D91731" w:rsidRDefault="007A14A5" w:rsidP="008736B8">
            <w:pPr>
              <w:spacing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Owns Dog </w:t>
            </w:r>
          </w:p>
        </w:tc>
        <w:tc>
          <w:tcPr>
            <w:tcW w:w="1417" w:type="dxa"/>
          </w:tcPr>
          <w:p w14:paraId="7671B8A7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03C5D7AE" w14:textId="77777777" w:rsidR="007A14A5" w:rsidRPr="00D91731" w:rsidRDefault="007A14A5" w:rsidP="008736B8">
            <w:pPr>
              <w:tabs>
                <w:tab w:val="decimal" w:pos="459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14:paraId="57EFEF2C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14:paraId="2AB75755" w14:textId="77777777" w:rsidR="007A14A5" w:rsidRPr="00D91731" w:rsidRDefault="007A14A5" w:rsidP="008736B8">
            <w:pPr>
              <w:tabs>
                <w:tab w:val="decimal" w:pos="459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569E2461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14:paraId="0BE6888A" w14:textId="77777777" w:rsidR="007A14A5" w:rsidRPr="00D91731" w:rsidRDefault="007A14A5" w:rsidP="008736B8">
            <w:pPr>
              <w:tabs>
                <w:tab w:val="decimal" w:pos="318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7A14A5" w:rsidRPr="00D91731" w14:paraId="20A9B71F" w14:textId="77777777" w:rsidTr="008736B8">
        <w:tc>
          <w:tcPr>
            <w:tcW w:w="3261" w:type="dxa"/>
            <w:vAlign w:val="center"/>
          </w:tcPr>
          <w:p w14:paraId="6DB43019" w14:textId="77777777" w:rsidR="007A14A5" w:rsidRPr="00D91731" w:rsidRDefault="007A14A5" w:rsidP="008736B8">
            <w:pPr>
              <w:spacing w:line="36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  Yes</w:t>
            </w:r>
          </w:p>
        </w:tc>
        <w:tc>
          <w:tcPr>
            <w:tcW w:w="1417" w:type="dxa"/>
            <w:vAlign w:val="bottom"/>
          </w:tcPr>
          <w:p w14:paraId="34A62E3D" w14:textId="77777777" w:rsidR="007A14A5" w:rsidRPr="00D91731" w:rsidRDefault="007A14A5" w:rsidP="008736B8">
            <w:pPr>
              <w:spacing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63,454</w:t>
            </w:r>
          </w:p>
        </w:tc>
        <w:tc>
          <w:tcPr>
            <w:tcW w:w="992" w:type="dxa"/>
            <w:vAlign w:val="bottom"/>
          </w:tcPr>
          <w:p w14:paraId="66489713" w14:textId="77777777" w:rsidR="007A14A5" w:rsidRPr="00D91731" w:rsidRDefault="007A14A5" w:rsidP="008736B8">
            <w:pPr>
              <w:spacing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22.6</w:t>
            </w:r>
          </w:p>
        </w:tc>
        <w:tc>
          <w:tcPr>
            <w:tcW w:w="1276" w:type="dxa"/>
          </w:tcPr>
          <w:p w14:paraId="09D8A798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41,328</w:t>
            </w:r>
          </w:p>
        </w:tc>
        <w:tc>
          <w:tcPr>
            <w:tcW w:w="1134" w:type="dxa"/>
          </w:tcPr>
          <w:p w14:paraId="57A23714" w14:textId="77777777" w:rsidR="007A14A5" w:rsidRPr="00D91731" w:rsidRDefault="007A14A5" w:rsidP="008736B8">
            <w:pPr>
              <w:tabs>
                <w:tab w:val="decimal" w:pos="459"/>
              </w:tabs>
              <w:spacing w:line="360" w:lineRule="auto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65.1</w:t>
            </w:r>
          </w:p>
        </w:tc>
        <w:tc>
          <w:tcPr>
            <w:tcW w:w="1701" w:type="dxa"/>
          </w:tcPr>
          <w:p w14:paraId="0527D156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22,126</w:t>
            </w:r>
          </w:p>
        </w:tc>
        <w:tc>
          <w:tcPr>
            <w:tcW w:w="1134" w:type="dxa"/>
          </w:tcPr>
          <w:p w14:paraId="63968643" w14:textId="77777777" w:rsidR="007A14A5" w:rsidRPr="00D91731" w:rsidRDefault="007A14A5" w:rsidP="008736B8">
            <w:pPr>
              <w:tabs>
                <w:tab w:val="decimal" w:pos="318"/>
              </w:tabs>
              <w:spacing w:line="360" w:lineRule="auto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34.9</w:t>
            </w:r>
          </w:p>
        </w:tc>
      </w:tr>
      <w:tr w:rsidR="007A14A5" w:rsidRPr="00D91731" w14:paraId="531E9F25" w14:textId="77777777" w:rsidTr="008736B8">
        <w:tc>
          <w:tcPr>
            <w:tcW w:w="3261" w:type="dxa"/>
            <w:vAlign w:val="center"/>
          </w:tcPr>
          <w:p w14:paraId="29E2E0A0" w14:textId="77777777" w:rsidR="007A14A5" w:rsidRPr="00D91731" w:rsidRDefault="007A14A5" w:rsidP="008736B8">
            <w:pPr>
              <w:spacing w:line="36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   No </w:t>
            </w:r>
          </w:p>
        </w:tc>
        <w:tc>
          <w:tcPr>
            <w:tcW w:w="1417" w:type="dxa"/>
            <w:vAlign w:val="bottom"/>
          </w:tcPr>
          <w:p w14:paraId="7FD03516" w14:textId="77777777" w:rsidR="007A14A5" w:rsidRPr="00D91731" w:rsidRDefault="007A14A5" w:rsidP="008736B8">
            <w:pPr>
              <w:spacing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217,336</w:t>
            </w:r>
          </w:p>
        </w:tc>
        <w:tc>
          <w:tcPr>
            <w:tcW w:w="992" w:type="dxa"/>
            <w:vAlign w:val="bottom"/>
          </w:tcPr>
          <w:p w14:paraId="71917A76" w14:textId="77777777" w:rsidR="007A14A5" w:rsidRPr="00D91731" w:rsidRDefault="007A14A5" w:rsidP="008736B8">
            <w:pPr>
              <w:spacing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77.4</w:t>
            </w:r>
          </w:p>
        </w:tc>
        <w:tc>
          <w:tcPr>
            <w:tcW w:w="1276" w:type="dxa"/>
          </w:tcPr>
          <w:p w14:paraId="7513E93D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175,931</w:t>
            </w:r>
          </w:p>
        </w:tc>
        <w:tc>
          <w:tcPr>
            <w:tcW w:w="1134" w:type="dxa"/>
          </w:tcPr>
          <w:p w14:paraId="17E7CA6A" w14:textId="77777777" w:rsidR="007A14A5" w:rsidRPr="00D91731" w:rsidRDefault="007A14A5" w:rsidP="008736B8">
            <w:pPr>
              <w:tabs>
                <w:tab w:val="decimal" w:pos="459"/>
              </w:tabs>
              <w:spacing w:line="360" w:lineRule="auto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80.9</w:t>
            </w:r>
          </w:p>
        </w:tc>
        <w:tc>
          <w:tcPr>
            <w:tcW w:w="1701" w:type="dxa"/>
          </w:tcPr>
          <w:p w14:paraId="324D04B9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41,405</w:t>
            </w:r>
          </w:p>
        </w:tc>
        <w:tc>
          <w:tcPr>
            <w:tcW w:w="1134" w:type="dxa"/>
          </w:tcPr>
          <w:p w14:paraId="4FBAFA3C" w14:textId="77777777" w:rsidR="007A14A5" w:rsidRPr="00D91731" w:rsidRDefault="007A14A5" w:rsidP="008736B8">
            <w:pPr>
              <w:tabs>
                <w:tab w:val="decimal" w:pos="318"/>
              </w:tabs>
              <w:spacing w:line="360" w:lineRule="auto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19.1</w:t>
            </w:r>
          </w:p>
        </w:tc>
      </w:tr>
      <w:tr w:rsidR="007A14A5" w:rsidRPr="00D91731" w14:paraId="790FDC31" w14:textId="77777777" w:rsidTr="008736B8">
        <w:tc>
          <w:tcPr>
            <w:tcW w:w="3261" w:type="dxa"/>
          </w:tcPr>
          <w:p w14:paraId="58CC35FE" w14:textId="12F82292" w:rsidR="007A14A5" w:rsidRPr="00D91731" w:rsidRDefault="007A14A5" w:rsidP="008736B8">
            <w:pPr>
              <w:spacing w:line="360" w:lineRule="auto"/>
              <w:rPr>
                <w:rFonts w:ascii="Arial" w:hAnsi="Arial" w:cs="Arial"/>
                <w:i/>
              </w:rPr>
            </w:pPr>
            <w:r w:rsidRPr="00D91731">
              <w:rPr>
                <w:rFonts w:ascii="Arial" w:hAnsi="Arial" w:cs="Arial"/>
                <w:i/>
              </w:rPr>
              <w:t>Greenspace by dog</w:t>
            </w:r>
            <w:r w:rsidR="005132B8">
              <w:rPr>
                <w:rFonts w:ascii="Arial" w:hAnsi="Arial" w:cs="Arial"/>
                <w:i/>
              </w:rPr>
              <w:t>-</w:t>
            </w:r>
            <w:r w:rsidRPr="00D91731">
              <w:rPr>
                <w:rFonts w:ascii="Arial" w:hAnsi="Arial" w:cs="Arial"/>
                <w:i/>
              </w:rPr>
              <w:t>ownership</w:t>
            </w:r>
          </w:p>
        </w:tc>
        <w:tc>
          <w:tcPr>
            <w:tcW w:w="1417" w:type="dxa"/>
          </w:tcPr>
          <w:p w14:paraId="2D402C2A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11EB0766" w14:textId="77777777" w:rsidR="007A14A5" w:rsidRPr="00D91731" w:rsidRDefault="007A14A5" w:rsidP="008736B8">
            <w:pPr>
              <w:tabs>
                <w:tab w:val="decimal" w:pos="459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14:paraId="00879A1E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14:paraId="6D301E01" w14:textId="77777777" w:rsidR="007A14A5" w:rsidRPr="00D91731" w:rsidRDefault="007A14A5" w:rsidP="008736B8">
            <w:pPr>
              <w:tabs>
                <w:tab w:val="decimal" w:pos="459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69FBF38A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14:paraId="01BADF29" w14:textId="77777777" w:rsidR="007A14A5" w:rsidRPr="00D91731" w:rsidRDefault="007A14A5" w:rsidP="008736B8">
            <w:pPr>
              <w:tabs>
                <w:tab w:val="decimal" w:pos="318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7A14A5" w:rsidRPr="00D91731" w14:paraId="63DA71B4" w14:textId="77777777" w:rsidTr="008736B8">
        <w:tc>
          <w:tcPr>
            <w:tcW w:w="3261" w:type="dxa"/>
            <w:vAlign w:val="center"/>
          </w:tcPr>
          <w:p w14:paraId="707F3BC3" w14:textId="77777777" w:rsidR="007A14A5" w:rsidRPr="00D91731" w:rsidRDefault="007A14A5" w:rsidP="008736B8">
            <w:pPr>
              <w:spacing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  80-100%    x dog yes</w:t>
            </w:r>
          </w:p>
        </w:tc>
        <w:tc>
          <w:tcPr>
            <w:tcW w:w="1417" w:type="dxa"/>
          </w:tcPr>
          <w:p w14:paraId="5C249143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12,422</w:t>
            </w:r>
          </w:p>
        </w:tc>
        <w:tc>
          <w:tcPr>
            <w:tcW w:w="992" w:type="dxa"/>
          </w:tcPr>
          <w:p w14:paraId="01E5A710" w14:textId="77777777" w:rsidR="007A14A5" w:rsidRPr="00D91731" w:rsidRDefault="007A14A5" w:rsidP="008736B8">
            <w:pPr>
              <w:tabs>
                <w:tab w:val="decimal" w:pos="459"/>
              </w:tabs>
              <w:spacing w:line="360" w:lineRule="auto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4.4</w:t>
            </w:r>
          </w:p>
        </w:tc>
        <w:tc>
          <w:tcPr>
            <w:tcW w:w="1276" w:type="dxa"/>
          </w:tcPr>
          <w:p w14:paraId="6246BD9E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7,652</w:t>
            </w:r>
          </w:p>
        </w:tc>
        <w:tc>
          <w:tcPr>
            <w:tcW w:w="1134" w:type="dxa"/>
          </w:tcPr>
          <w:p w14:paraId="4EE54811" w14:textId="77777777" w:rsidR="007A14A5" w:rsidRPr="00D91731" w:rsidRDefault="007A14A5" w:rsidP="008736B8">
            <w:pPr>
              <w:tabs>
                <w:tab w:val="decimal" w:pos="459"/>
              </w:tabs>
              <w:spacing w:line="360" w:lineRule="auto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61.6</w:t>
            </w:r>
          </w:p>
        </w:tc>
        <w:tc>
          <w:tcPr>
            <w:tcW w:w="1701" w:type="dxa"/>
          </w:tcPr>
          <w:p w14:paraId="4D0A93B5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4,770</w:t>
            </w:r>
          </w:p>
        </w:tc>
        <w:tc>
          <w:tcPr>
            <w:tcW w:w="1134" w:type="dxa"/>
          </w:tcPr>
          <w:p w14:paraId="29D1774C" w14:textId="77777777" w:rsidR="007A14A5" w:rsidRPr="00D91731" w:rsidRDefault="007A14A5" w:rsidP="008736B8">
            <w:pPr>
              <w:tabs>
                <w:tab w:val="decimal" w:pos="318"/>
              </w:tabs>
              <w:spacing w:line="360" w:lineRule="auto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38.4</w:t>
            </w:r>
          </w:p>
        </w:tc>
      </w:tr>
      <w:tr w:rsidR="007A14A5" w:rsidRPr="00D91731" w14:paraId="4FB01325" w14:textId="77777777" w:rsidTr="008736B8">
        <w:tc>
          <w:tcPr>
            <w:tcW w:w="3261" w:type="dxa"/>
            <w:vAlign w:val="center"/>
          </w:tcPr>
          <w:p w14:paraId="4E48F117" w14:textId="77777777" w:rsidR="007A14A5" w:rsidRPr="00D91731" w:rsidRDefault="007A14A5" w:rsidP="008736B8">
            <w:pPr>
              <w:spacing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lastRenderedPageBreak/>
              <w:t xml:space="preserve">   60-79.99% x dog yes</w:t>
            </w:r>
          </w:p>
        </w:tc>
        <w:tc>
          <w:tcPr>
            <w:tcW w:w="1417" w:type="dxa"/>
          </w:tcPr>
          <w:p w14:paraId="5F55CC01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8,337</w:t>
            </w:r>
          </w:p>
        </w:tc>
        <w:tc>
          <w:tcPr>
            <w:tcW w:w="992" w:type="dxa"/>
          </w:tcPr>
          <w:p w14:paraId="79803B98" w14:textId="77777777" w:rsidR="007A14A5" w:rsidRPr="00D91731" w:rsidRDefault="007A14A5" w:rsidP="008736B8">
            <w:pPr>
              <w:tabs>
                <w:tab w:val="decimal" w:pos="459"/>
              </w:tabs>
              <w:spacing w:line="360" w:lineRule="auto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3.0</w:t>
            </w:r>
          </w:p>
        </w:tc>
        <w:tc>
          <w:tcPr>
            <w:tcW w:w="1276" w:type="dxa"/>
          </w:tcPr>
          <w:p w14:paraId="477B3260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5,315</w:t>
            </w:r>
          </w:p>
        </w:tc>
        <w:tc>
          <w:tcPr>
            <w:tcW w:w="1134" w:type="dxa"/>
          </w:tcPr>
          <w:p w14:paraId="5C4865F7" w14:textId="77777777" w:rsidR="007A14A5" w:rsidRPr="00D91731" w:rsidRDefault="007A14A5" w:rsidP="008736B8">
            <w:pPr>
              <w:tabs>
                <w:tab w:val="decimal" w:pos="459"/>
              </w:tabs>
              <w:spacing w:line="360" w:lineRule="auto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63.8</w:t>
            </w:r>
          </w:p>
        </w:tc>
        <w:tc>
          <w:tcPr>
            <w:tcW w:w="1701" w:type="dxa"/>
          </w:tcPr>
          <w:p w14:paraId="607C8D72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3,022</w:t>
            </w:r>
          </w:p>
        </w:tc>
        <w:tc>
          <w:tcPr>
            <w:tcW w:w="1134" w:type="dxa"/>
          </w:tcPr>
          <w:p w14:paraId="254B2AA7" w14:textId="77777777" w:rsidR="007A14A5" w:rsidRPr="00D91731" w:rsidRDefault="007A14A5" w:rsidP="008736B8">
            <w:pPr>
              <w:tabs>
                <w:tab w:val="decimal" w:pos="318"/>
              </w:tabs>
              <w:spacing w:line="360" w:lineRule="auto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36.2</w:t>
            </w:r>
          </w:p>
        </w:tc>
      </w:tr>
      <w:tr w:rsidR="007A14A5" w:rsidRPr="00D91731" w14:paraId="46ECAEB9" w14:textId="77777777" w:rsidTr="008736B8">
        <w:tc>
          <w:tcPr>
            <w:tcW w:w="3261" w:type="dxa"/>
            <w:vAlign w:val="center"/>
          </w:tcPr>
          <w:p w14:paraId="30DB6169" w14:textId="77777777" w:rsidR="007A14A5" w:rsidRPr="00D91731" w:rsidRDefault="007A14A5" w:rsidP="008736B8">
            <w:pPr>
              <w:spacing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  40-59.99% x dog yes</w:t>
            </w:r>
          </w:p>
        </w:tc>
        <w:tc>
          <w:tcPr>
            <w:tcW w:w="1417" w:type="dxa"/>
          </w:tcPr>
          <w:p w14:paraId="6B34D35B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10,608</w:t>
            </w:r>
          </w:p>
        </w:tc>
        <w:tc>
          <w:tcPr>
            <w:tcW w:w="992" w:type="dxa"/>
          </w:tcPr>
          <w:p w14:paraId="649D3E92" w14:textId="77777777" w:rsidR="007A14A5" w:rsidRPr="00D91731" w:rsidRDefault="007A14A5" w:rsidP="008736B8">
            <w:pPr>
              <w:tabs>
                <w:tab w:val="decimal" w:pos="459"/>
              </w:tabs>
              <w:spacing w:line="360" w:lineRule="auto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3.8</w:t>
            </w:r>
          </w:p>
        </w:tc>
        <w:tc>
          <w:tcPr>
            <w:tcW w:w="1276" w:type="dxa"/>
          </w:tcPr>
          <w:p w14:paraId="7F765242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6,924</w:t>
            </w:r>
          </w:p>
        </w:tc>
        <w:tc>
          <w:tcPr>
            <w:tcW w:w="1134" w:type="dxa"/>
          </w:tcPr>
          <w:p w14:paraId="793EAB67" w14:textId="77777777" w:rsidR="007A14A5" w:rsidRPr="00D91731" w:rsidRDefault="007A14A5" w:rsidP="008736B8">
            <w:pPr>
              <w:tabs>
                <w:tab w:val="decimal" w:pos="459"/>
              </w:tabs>
              <w:spacing w:line="360" w:lineRule="auto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65.3</w:t>
            </w:r>
          </w:p>
        </w:tc>
        <w:tc>
          <w:tcPr>
            <w:tcW w:w="1701" w:type="dxa"/>
          </w:tcPr>
          <w:p w14:paraId="74429151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3,684</w:t>
            </w:r>
          </w:p>
        </w:tc>
        <w:tc>
          <w:tcPr>
            <w:tcW w:w="1134" w:type="dxa"/>
          </w:tcPr>
          <w:p w14:paraId="38CDB6DB" w14:textId="77777777" w:rsidR="007A14A5" w:rsidRPr="00D91731" w:rsidRDefault="007A14A5" w:rsidP="008736B8">
            <w:pPr>
              <w:tabs>
                <w:tab w:val="decimal" w:pos="318"/>
              </w:tabs>
              <w:spacing w:line="360" w:lineRule="auto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34.7</w:t>
            </w:r>
          </w:p>
        </w:tc>
      </w:tr>
      <w:tr w:rsidR="007A14A5" w:rsidRPr="00D91731" w14:paraId="464AA501" w14:textId="77777777" w:rsidTr="008736B8">
        <w:tc>
          <w:tcPr>
            <w:tcW w:w="3261" w:type="dxa"/>
            <w:vAlign w:val="center"/>
          </w:tcPr>
          <w:p w14:paraId="00F7CDC5" w14:textId="77777777" w:rsidR="007A14A5" w:rsidRPr="00D91731" w:rsidRDefault="007A14A5" w:rsidP="008736B8">
            <w:pPr>
              <w:spacing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  20-39.99% x dog yes</w:t>
            </w:r>
          </w:p>
        </w:tc>
        <w:tc>
          <w:tcPr>
            <w:tcW w:w="1417" w:type="dxa"/>
          </w:tcPr>
          <w:p w14:paraId="3D9DBAE2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15,333</w:t>
            </w:r>
          </w:p>
        </w:tc>
        <w:tc>
          <w:tcPr>
            <w:tcW w:w="992" w:type="dxa"/>
          </w:tcPr>
          <w:p w14:paraId="67175268" w14:textId="77777777" w:rsidR="007A14A5" w:rsidRPr="00D91731" w:rsidRDefault="007A14A5" w:rsidP="008736B8">
            <w:pPr>
              <w:tabs>
                <w:tab w:val="decimal" w:pos="459"/>
              </w:tabs>
              <w:spacing w:line="360" w:lineRule="auto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5.5</w:t>
            </w:r>
          </w:p>
        </w:tc>
        <w:tc>
          <w:tcPr>
            <w:tcW w:w="1276" w:type="dxa"/>
          </w:tcPr>
          <w:p w14:paraId="04C15114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10,241</w:t>
            </w:r>
          </w:p>
        </w:tc>
        <w:tc>
          <w:tcPr>
            <w:tcW w:w="1134" w:type="dxa"/>
          </w:tcPr>
          <w:p w14:paraId="075011F5" w14:textId="77777777" w:rsidR="007A14A5" w:rsidRPr="00D91731" w:rsidRDefault="007A14A5" w:rsidP="008736B8">
            <w:pPr>
              <w:tabs>
                <w:tab w:val="decimal" w:pos="459"/>
              </w:tabs>
              <w:spacing w:line="360" w:lineRule="auto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66.8</w:t>
            </w:r>
          </w:p>
        </w:tc>
        <w:tc>
          <w:tcPr>
            <w:tcW w:w="1701" w:type="dxa"/>
          </w:tcPr>
          <w:p w14:paraId="25CDA57E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5,092</w:t>
            </w:r>
          </w:p>
        </w:tc>
        <w:tc>
          <w:tcPr>
            <w:tcW w:w="1134" w:type="dxa"/>
          </w:tcPr>
          <w:p w14:paraId="5D52A32C" w14:textId="77777777" w:rsidR="007A14A5" w:rsidRPr="00D91731" w:rsidRDefault="007A14A5" w:rsidP="008736B8">
            <w:pPr>
              <w:tabs>
                <w:tab w:val="decimal" w:pos="318"/>
              </w:tabs>
              <w:spacing w:line="360" w:lineRule="auto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33.2</w:t>
            </w:r>
          </w:p>
        </w:tc>
      </w:tr>
      <w:tr w:rsidR="007A14A5" w:rsidRPr="00D91731" w14:paraId="054A3170" w14:textId="77777777" w:rsidTr="008736B8">
        <w:tc>
          <w:tcPr>
            <w:tcW w:w="3261" w:type="dxa"/>
          </w:tcPr>
          <w:p w14:paraId="38A8DEEC" w14:textId="77777777" w:rsidR="007A14A5" w:rsidRPr="00D91731" w:rsidRDefault="007A14A5" w:rsidP="008736B8">
            <w:pPr>
              <w:spacing w:line="360" w:lineRule="auto"/>
              <w:rPr>
                <w:rFonts w:ascii="Arial" w:hAnsi="Arial" w:cs="Arial"/>
                <w:i/>
              </w:rPr>
            </w:pPr>
            <w:r w:rsidRPr="00D91731">
              <w:rPr>
                <w:rFonts w:ascii="Arial" w:hAnsi="Arial" w:cs="Arial"/>
                <w:i/>
              </w:rPr>
              <w:t xml:space="preserve">    0-19.99%  x dog yes</w:t>
            </w:r>
          </w:p>
        </w:tc>
        <w:tc>
          <w:tcPr>
            <w:tcW w:w="1417" w:type="dxa"/>
          </w:tcPr>
          <w:p w14:paraId="417CC91E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14,899</w:t>
            </w:r>
          </w:p>
        </w:tc>
        <w:tc>
          <w:tcPr>
            <w:tcW w:w="992" w:type="dxa"/>
          </w:tcPr>
          <w:p w14:paraId="6B3C6561" w14:textId="77777777" w:rsidR="007A14A5" w:rsidRPr="00D91731" w:rsidRDefault="007A14A5" w:rsidP="008736B8">
            <w:pPr>
              <w:tabs>
                <w:tab w:val="decimal" w:pos="459"/>
              </w:tabs>
              <w:spacing w:line="360" w:lineRule="auto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5.3</w:t>
            </w:r>
          </w:p>
        </w:tc>
        <w:tc>
          <w:tcPr>
            <w:tcW w:w="1276" w:type="dxa"/>
          </w:tcPr>
          <w:p w14:paraId="070A2025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9,928</w:t>
            </w:r>
          </w:p>
        </w:tc>
        <w:tc>
          <w:tcPr>
            <w:tcW w:w="1134" w:type="dxa"/>
          </w:tcPr>
          <w:p w14:paraId="2A7FE01E" w14:textId="77777777" w:rsidR="007A14A5" w:rsidRPr="00D91731" w:rsidRDefault="007A14A5" w:rsidP="008736B8">
            <w:pPr>
              <w:tabs>
                <w:tab w:val="decimal" w:pos="459"/>
              </w:tabs>
              <w:spacing w:line="360" w:lineRule="auto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66.6</w:t>
            </w:r>
          </w:p>
        </w:tc>
        <w:tc>
          <w:tcPr>
            <w:tcW w:w="1701" w:type="dxa"/>
          </w:tcPr>
          <w:p w14:paraId="06C5ACFA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4,971</w:t>
            </w:r>
          </w:p>
        </w:tc>
        <w:tc>
          <w:tcPr>
            <w:tcW w:w="1134" w:type="dxa"/>
          </w:tcPr>
          <w:p w14:paraId="6889B0A2" w14:textId="77777777" w:rsidR="007A14A5" w:rsidRPr="00D91731" w:rsidRDefault="007A14A5" w:rsidP="008736B8">
            <w:pPr>
              <w:tabs>
                <w:tab w:val="decimal" w:pos="318"/>
              </w:tabs>
              <w:spacing w:line="360" w:lineRule="auto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33.4</w:t>
            </w:r>
          </w:p>
        </w:tc>
      </w:tr>
      <w:tr w:rsidR="007A14A5" w:rsidRPr="00D91731" w14:paraId="12D1E165" w14:textId="77777777" w:rsidTr="008736B8">
        <w:tc>
          <w:tcPr>
            <w:tcW w:w="3261" w:type="dxa"/>
          </w:tcPr>
          <w:p w14:paraId="0A574F76" w14:textId="77777777" w:rsidR="007A14A5" w:rsidRPr="00D91731" w:rsidRDefault="007A14A5" w:rsidP="008736B8">
            <w:pPr>
              <w:spacing w:line="360" w:lineRule="auto"/>
              <w:rPr>
                <w:rFonts w:ascii="Arial" w:hAnsi="Arial" w:cs="Arial"/>
                <w:i/>
              </w:rPr>
            </w:pPr>
          </w:p>
        </w:tc>
        <w:tc>
          <w:tcPr>
            <w:tcW w:w="1417" w:type="dxa"/>
          </w:tcPr>
          <w:p w14:paraId="52901711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7CD1BFAA" w14:textId="77777777" w:rsidR="007A14A5" w:rsidRPr="00D91731" w:rsidRDefault="007A14A5" w:rsidP="008736B8">
            <w:pPr>
              <w:tabs>
                <w:tab w:val="decimal" w:pos="459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14:paraId="15B2CA75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14:paraId="070D9AFC" w14:textId="77777777" w:rsidR="007A14A5" w:rsidRPr="00D91731" w:rsidRDefault="007A14A5" w:rsidP="008736B8">
            <w:pPr>
              <w:tabs>
                <w:tab w:val="decimal" w:pos="459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2FFF7D08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14:paraId="776C5A52" w14:textId="77777777" w:rsidR="007A14A5" w:rsidRPr="00D91731" w:rsidRDefault="007A14A5" w:rsidP="008736B8">
            <w:pPr>
              <w:tabs>
                <w:tab w:val="decimal" w:pos="318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7A14A5" w:rsidRPr="00D91731" w14:paraId="0533E4F1" w14:textId="77777777" w:rsidTr="008736B8">
        <w:tc>
          <w:tcPr>
            <w:tcW w:w="3261" w:type="dxa"/>
            <w:vAlign w:val="center"/>
          </w:tcPr>
          <w:p w14:paraId="18C09EDC" w14:textId="77777777" w:rsidR="007A14A5" w:rsidRPr="00D91731" w:rsidRDefault="007A14A5" w:rsidP="008736B8">
            <w:pPr>
              <w:spacing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  80-100%    x dog no</w:t>
            </w:r>
          </w:p>
        </w:tc>
        <w:tc>
          <w:tcPr>
            <w:tcW w:w="1417" w:type="dxa"/>
          </w:tcPr>
          <w:p w14:paraId="309B161F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28,271</w:t>
            </w:r>
          </w:p>
        </w:tc>
        <w:tc>
          <w:tcPr>
            <w:tcW w:w="992" w:type="dxa"/>
          </w:tcPr>
          <w:p w14:paraId="48AC5F94" w14:textId="77777777" w:rsidR="007A14A5" w:rsidRPr="00D91731" w:rsidRDefault="007A14A5" w:rsidP="008736B8">
            <w:pPr>
              <w:tabs>
                <w:tab w:val="decimal" w:pos="459"/>
              </w:tabs>
              <w:spacing w:line="360" w:lineRule="auto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10.1</w:t>
            </w:r>
          </w:p>
        </w:tc>
        <w:tc>
          <w:tcPr>
            <w:tcW w:w="1276" w:type="dxa"/>
          </w:tcPr>
          <w:p w14:paraId="17DB9313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22,966</w:t>
            </w:r>
          </w:p>
        </w:tc>
        <w:tc>
          <w:tcPr>
            <w:tcW w:w="1134" w:type="dxa"/>
          </w:tcPr>
          <w:p w14:paraId="5DA5FF5D" w14:textId="77777777" w:rsidR="007A14A5" w:rsidRPr="00D91731" w:rsidRDefault="007A14A5" w:rsidP="008736B8">
            <w:pPr>
              <w:tabs>
                <w:tab w:val="decimal" w:pos="459"/>
              </w:tabs>
              <w:spacing w:line="360" w:lineRule="auto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81.2</w:t>
            </w:r>
          </w:p>
        </w:tc>
        <w:tc>
          <w:tcPr>
            <w:tcW w:w="1701" w:type="dxa"/>
          </w:tcPr>
          <w:p w14:paraId="44428D38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5,305</w:t>
            </w:r>
          </w:p>
        </w:tc>
        <w:tc>
          <w:tcPr>
            <w:tcW w:w="1134" w:type="dxa"/>
          </w:tcPr>
          <w:p w14:paraId="48306F8A" w14:textId="77777777" w:rsidR="007A14A5" w:rsidRPr="00D91731" w:rsidRDefault="007A14A5" w:rsidP="008736B8">
            <w:pPr>
              <w:tabs>
                <w:tab w:val="decimal" w:pos="318"/>
              </w:tabs>
              <w:spacing w:line="360" w:lineRule="auto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18.8</w:t>
            </w:r>
          </w:p>
        </w:tc>
      </w:tr>
      <w:tr w:rsidR="007A14A5" w:rsidRPr="00D91731" w14:paraId="6443B5F3" w14:textId="77777777" w:rsidTr="008736B8">
        <w:tc>
          <w:tcPr>
            <w:tcW w:w="3261" w:type="dxa"/>
            <w:vAlign w:val="center"/>
          </w:tcPr>
          <w:p w14:paraId="32E2A2EE" w14:textId="77777777" w:rsidR="007A14A5" w:rsidRPr="00D91731" w:rsidRDefault="007A14A5" w:rsidP="008736B8">
            <w:pPr>
              <w:spacing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  60-79.99% x dog no</w:t>
            </w:r>
          </w:p>
        </w:tc>
        <w:tc>
          <w:tcPr>
            <w:tcW w:w="1417" w:type="dxa"/>
          </w:tcPr>
          <w:p w14:paraId="3B9152D6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23,580</w:t>
            </w:r>
          </w:p>
        </w:tc>
        <w:tc>
          <w:tcPr>
            <w:tcW w:w="992" w:type="dxa"/>
          </w:tcPr>
          <w:p w14:paraId="5123B56E" w14:textId="77777777" w:rsidR="007A14A5" w:rsidRPr="00D91731" w:rsidRDefault="007A14A5" w:rsidP="008736B8">
            <w:pPr>
              <w:tabs>
                <w:tab w:val="decimal" w:pos="459"/>
              </w:tabs>
              <w:spacing w:line="360" w:lineRule="auto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8.4</w:t>
            </w:r>
          </w:p>
        </w:tc>
        <w:tc>
          <w:tcPr>
            <w:tcW w:w="1276" w:type="dxa"/>
          </w:tcPr>
          <w:p w14:paraId="61F4270F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19,148</w:t>
            </w:r>
          </w:p>
        </w:tc>
        <w:tc>
          <w:tcPr>
            <w:tcW w:w="1134" w:type="dxa"/>
          </w:tcPr>
          <w:p w14:paraId="6E8B4C14" w14:textId="77777777" w:rsidR="007A14A5" w:rsidRPr="00D91731" w:rsidRDefault="007A14A5" w:rsidP="008736B8">
            <w:pPr>
              <w:tabs>
                <w:tab w:val="decimal" w:pos="459"/>
              </w:tabs>
              <w:spacing w:line="360" w:lineRule="auto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81.2</w:t>
            </w:r>
          </w:p>
        </w:tc>
        <w:tc>
          <w:tcPr>
            <w:tcW w:w="1701" w:type="dxa"/>
          </w:tcPr>
          <w:p w14:paraId="70F28F1A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4,432</w:t>
            </w:r>
          </w:p>
        </w:tc>
        <w:tc>
          <w:tcPr>
            <w:tcW w:w="1134" w:type="dxa"/>
          </w:tcPr>
          <w:p w14:paraId="2468D1C2" w14:textId="77777777" w:rsidR="007A14A5" w:rsidRPr="00D91731" w:rsidRDefault="007A14A5" w:rsidP="008736B8">
            <w:pPr>
              <w:tabs>
                <w:tab w:val="decimal" w:pos="318"/>
              </w:tabs>
              <w:spacing w:line="360" w:lineRule="auto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18.8</w:t>
            </w:r>
          </w:p>
        </w:tc>
      </w:tr>
      <w:tr w:rsidR="007A14A5" w:rsidRPr="00D91731" w14:paraId="0980EB93" w14:textId="77777777" w:rsidTr="008736B8">
        <w:tc>
          <w:tcPr>
            <w:tcW w:w="3261" w:type="dxa"/>
            <w:vAlign w:val="center"/>
          </w:tcPr>
          <w:p w14:paraId="14A80724" w14:textId="77777777" w:rsidR="007A14A5" w:rsidRPr="00D91731" w:rsidRDefault="007A14A5" w:rsidP="008736B8">
            <w:pPr>
              <w:spacing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  40-59.99% x dog no</w:t>
            </w:r>
          </w:p>
        </w:tc>
        <w:tc>
          <w:tcPr>
            <w:tcW w:w="1417" w:type="dxa"/>
          </w:tcPr>
          <w:p w14:paraId="0D26BE15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33,123</w:t>
            </w:r>
          </w:p>
        </w:tc>
        <w:tc>
          <w:tcPr>
            <w:tcW w:w="992" w:type="dxa"/>
          </w:tcPr>
          <w:p w14:paraId="2256E27B" w14:textId="77777777" w:rsidR="007A14A5" w:rsidRPr="00D91731" w:rsidRDefault="007A14A5" w:rsidP="008736B8">
            <w:pPr>
              <w:tabs>
                <w:tab w:val="decimal" w:pos="459"/>
              </w:tabs>
              <w:spacing w:line="360" w:lineRule="auto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11.8</w:t>
            </w:r>
          </w:p>
        </w:tc>
        <w:tc>
          <w:tcPr>
            <w:tcW w:w="1276" w:type="dxa"/>
          </w:tcPr>
          <w:p w14:paraId="7A3B3AA8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26,738</w:t>
            </w:r>
          </w:p>
        </w:tc>
        <w:tc>
          <w:tcPr>
            <w:tcW w:w="1134" w:type="dxa"/>
          </w:tcPr>
          <w:p w14:paraId="4D464527" w14:textId="77777777" w:rsidR="007A14A5" w:rsidRPr="00D91731" w:rsidRDefault="007A14A5" w:rsidP="008736B8">
            <w:pPr>
              <w:tabs>
                <w:tab w:val="decimal" w:pos="459"/>
              </w:tabs>
              <w:spacing w:line="360" w:lineRule="auto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80.7</w:t>
            </w:r>
          </w:p>
        </w:tc>
        <w:tc>
          <w:tcPr>
            <w:tcW w:w="1701" w:type="dxa"/>
          </w:tcPr>
          <w:p w14:paraId="1BD7C868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6,385</w:t>
            </w:r>
          </w:p>
        </w:tc>
        <w:tc>
          <w:tcPr>
            <w:tcW w:w="1134" w:type="dxa"/>
          </w:tcPr>
          <w:p w14:paraId="402FEC16" w14:textId="77777777" w:rsidR="007A14A5" w:rsidRPr="00D91731" w:rsidRDefault="007A14A5" w:rsidP="008736B8">
            <w:pPr>
              <w:tabs>
                <w:tab w:val="decimal" w:pos="318"/>
              </w:tabs>
              <w:spacing w:line="360" w:lineRule="auto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19.3</w:t>
            </w:r>
          </w:p>
        </w:tc>
      </w:tr>
      <w:tr w:rsidR="007A14A5" w:rsidRPr="00D91731" w14:paraId="3BF37E5F" w14:textId="77777777" w:rsidTr="008736B8">
        <w:tc>
          <w:tcPr>
            <w:tcW w:w="3261" w:type="dxa"/>
            <w:vAlign w:val="center"/>
          </w:tcPr>
          <w:p w14:paraId="31DA293D" w14:textId="77777777" w:rsidR="007A14A5" w:rsidRPr="00D91731" w:rsidRDefault="007A14A5" w:rsidP="008736B8">
            <w:pPr>
              <w:spacing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  20-39.99% x dog no</w:t>
            </w:r>
          </w:p>
        </w:tc>
        <w:tc>
          <w:tcPr>
            <w:tcW w:w="1417" w:type="dxa"/>
          </w:tcPr>
          <w:p w14:paraId="196CE3E7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55,115</w:t>
            </w:r>
          </w:p>
        </w:tc>
        <w:tc>
          <w:tcPr>
            <w:tcW w:w="992" w:type="dxa"/>
          </w:tcPr>
          <w:p w14:paraId="016FC720" w14:textId="77777777" w:rsidR="007A14A5" w:rsidRPr="00D91731" w:rsidRDefault="007A14A5" w:rsidP="008736B8">
            <w:pPr>
              <w:tabs>
                <w:tab w:val="decimal" w:pos="459"/>
              </w:tabs>
              <w:spacing w:line="360" w:lineRule="auto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19.6</w:t>
            </w:r>
          </w:p>
        </w:tc>
        <w:tc>
          <w:tcPr>
            <w:tcW w:w="1276" w:type="dxa"/>
          </w:tcPr>
          <w:p w14:paraId="3836BE90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44,535</w:t>
            </w:r>
          </w:p>
        </w:tc>
        <w:tc>
          <w:tcPr>
            <w:tcW w:w="1134" w:type="dxa"/>
          </w:tcPr>
          <w:p w14:paraId="27396D09" w14:textId="77777777" w:rsidR="007A14A5" w:rsidRPr="00D91731" w:rsidRDefault="007A14A5" w:rsidP="008736B8">
            <w:pPr>
              <w:tabs>
                <w:tab w:val="decimal" w:pos="459"/>
              </w:tabs>
              <w:spacing w:line="360" w:lineRule="auto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80.8</w:t>
            </w:r>
          </w:p>
        </w:tc>
        <w:tc>
          <w:tcPr>
            <w:tcW w:w="1701" w:type="dxa"/>
          </w:tcPr>
          <w:p w14:paraId="6118C597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10,580</w:t>
            </w:r>
          </w:p>
        </w:tc>
        <w:tc>
          <w:tcPr>
            <w:tcW w:w="1134" w:type="dxa"/>
          </w:tcPr>
          <w:p w14:paraId="0E610B19" w14:textId="77777777" w:rsidR="007A14A5" w:rsidRPr="00D91731" w:rsidRDefault="007A14A5" w:rsidP="008736B8">
            <w:pPr>
              <w:tabs>
                <w:tab w:val="decimal" w:pos="318"/>
              </w:tabs>
              <w:spacing w:line="360" w:lineRule="auto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19.2</w:t>
            </w:r>
          </w:p>
        </w:tc>
      </w:tr>
      <w:tr w:rsidR="007A14A5" w:rsidRPr="00D91731" w14:paraId="1BBA56DD" w14:textId="77777777" w:rsidTr="008736B8">
        <w:tc>
          <w:tcPr>
            <w:tcW w:w="3261" w:type="dxa"/>
          </w:tcPr>
          <w:p w14:paraId="0743D683" w14:textId="77777777" w:rsidR="007A14A5" w:rsidRPr="00D91731" w:rsidRDefault="007A14A5" w:rsidP="008736B8">
            <w:pPr>
              <w:spacing w:line="360" w:lineRule="auto"/>
              <w:rPr>
                <w:rFonts w:ascii="Arial" w:hAnsi="Arial" w:cs="Arial"/>
                <w:i/>
              </w:rPr>
            </w:pPr>
            <w:r w:rsidRPr="00D91731">
              <w:rPr>
                <w:rFonts w:ascii="Arial" w:hAnsi="Arial" w:cs="Arial"/>
                <w:i/>
              </w:rPr>
              <w:t xml:space="preserve">    0-19.99%  x dog no</w:t>
            </w:r>
          </w:p>
        </w:tc>
        <w:tc>
          <w:tcPr>
            <w:tcW w:w="1417" w:type="dxa"/>
          </w:tcPr>
          <w:p w14:paraId="50890474" w14:textId="77777777" w:rsidR="007A14A5" w:rsidRPr="00D91731" w:rsidRDefault="007A14A5" w:rsidP="008736B8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69,383</w:t>
            </w:r>
          </w:p>
        </w:tc>
        <w:tc>
          <w:tcPr>
            <w:tcW w:w="992" w:type="dxa"/>
          </w:tcPr>
          <w:p w14:paraId="337CBE11" w14:textId="77777777" w:rsidR="007A14A5" w:rsidRPr="00D91731" w:rsidRDefault="007A14A5" w:rsidP="008736B8">
            <w:pPr>
              <w:tabs>
                <w:tab w:val="decimal" w:pos="459"/>
              </w:tabs>
              <w:spacing w:line="360" w:lineRule="auto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24.7</w:t>
            </w:r>
          </w:p>
        </w:tc>
        <w:tc>
          <w:tcPr>
            <w:tcW w:w="1276" w:type="dxa"/>
          </w:tcPr>
          <w:p w14:paraId="5394698B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56,063</w:t>
            </w:r>
          </w:p>
        </w:tc>
        <w:tc>
          <w:tcPr>
            <w:tcW w:w="1134" w:type="dxa"/>
          </w:tcPr>
          <w:p w14:paraId="7FA1CB64" w14:textId="77777777" w:rsidR="007A14A5" w:rsidRPr="00D91731" w:rsidRDefault="007A14A5" w:rsidP="008736B8">
            <w:pPr>
              <w:tabs>
                <w:tab w:val="decimal" w:pos="459"/>
              </w:tabs>
              <w:spacing w:line="360" w:lineRule="auto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80.8</w:t>
            </w:r>
          </w:p>
        </w:tc>
        <w:tc>
          <w:tcPr>
            <w:tcW w:w="1701" w:type="dxa"/>
          </w:tcPr>
          <w:p w14:paraId="7D04A99F" w14:textId="77777777" w:rsidR="007A14A5" w:rsidRPr="00D91731" w:rsidRDefault="007A14A5" w:rsidP="008736B8">
            <w:pPr>
              <w:tabs>
                <w:tab w:val="decimal" w:pos="317"/>
              </w:tabs>
              <w:spacing w:line="360" w:lineRule="auto"/>
              <w:jc w:val="right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13,320</w:t>
            </w:r>
          </w:p>
        </w:tc>
        <w:tc>
          <w:tcPr>
            <w:tcW w:w="1134" w:type="dxa"/>
          </w:tcPr>
          <w:p w14:paraId="36EC20FD" w14:textId="77777777" w:rsidR="007A14A5" w:rsidRPr="00D91731" w:rsidRDefault="007A14A5" w:rsidP="008736B8">
            <w:pPr>
              <w:tabs>
                <w:tab w:val="decimal" w:pos="318"/>
              </w:tabs>
              <w:spacing w:line="360" w:lineRule="auto"/>
              <w:rPr>
                <w:rFonts w:ascii="Arial" w:hAnsi="Arial" w:cs="Arial"/>
              </w:rPr>
            </w:pPr>
            <w:r w:rsidRPr="00D91731">
              <w:rPr>
                <w:rFonts w:ascii="Arial" w:hAnsi="Arial" w:cs="Arial"/>
              </w:rPr>
              <w:t>19.2</w:t>
            </w:r>
          </w:p>
        </w:tc>
      </w:tr>
    </w:tbl>
    <w:p w14:paraId="56A324AA" w14:textId="0EA317F6" w:rsidR="007A14A5" w:rsidRPr="00D91731" w:rsidRDefault="007A14A5" w:rsidP="007A14A5">
      <w:pPr>
        <w:rPr>
          <w:rFonts w:ascii="Arial" w:hAnsi="Arial" w:cs="Arial"/>
        </w:rPr>
      </w:pPr>
      <w:proofErr w:type="gramStart"/>
      <w:r w:rsidRPr="00D91731">
        <w:rPr>
          <w:rFonts w:ascii="Arial" w:hAnsi="Arial" w:cs="Arial"/>
          <w:vertAlign w:val="superscript"/>
        </w:rPr>
        <w:t>a</w:t>
      </w:r>
      <w:proofErr w:type="gramEnd"/>
      <w:r w:rsidRPr="00D91731">
        <w:rPr>
          <w:rFonts w:ascii="Arial" w:hAnsi="Arial" w:cs="Arial"/>
          <w:vertAlign w:val="superscript"/>
        </w:rPr>
        <w:t xml:space="preserve"> </w:t>
      </w:r>
      <w:r w:rsidRPr="00D91731">
        <w:rPr>
          <w:rFonts w:ascii="Arial" w:hAnsi="Arial" w:cs="Arial"/>
        </w:rPr>
        <w:t>Column percentages</w:t>
      </w:r>
      <w:r w:rsidRPr="00D91731">
        <w:rPr>
          <w:rFonts w:ascii="Arial" w:hAnsi="Arial" w:cs="Arial"/>
          <w:vertAlign w:val="superscript"/>
        </w:rPr>
        <w:t xml:space="preserve"> </w:t>
      </w:r>
      <w:r w:rsidRPr="00D91731">
        <w:rPr>
          <w:rFonts w:ascii="Arial" w:hAnsi="Arial" w:cs="Arial"/>
        </w:rPr>
        <w:t>(i.e. % of people in each greenspace/ dog</w:t>
      </w:r>
      <w:r w:rsidR="005132B8">
        <w:rPr>
          <w:rFonts w:ascii="Arial" w:hAnsi="Arial" w:cs="Arial"/>
        </w:rPr>
        <w:t>-</w:t>
      </w:r>
      <w:r w:rsidRPr="00D91731">
        <w:rPr>
          <w:rFonts w:ascii="Arial" w:hAnsi="Arial" w:cs="Arial"/>
        </w:rPr>
        <w:t>ownership category);</w:t>
      </w:r>
      <w:r w:rsidRPr="00D91731">
        <w:rPr>
          <w:rFonts w:ascii="Arial" w:hAnsi="Arial" w:cs="Arial"/>
          <w:vertAlign w:val="superscript"/>
        </w:rPr>
        <w:t xml:space="preserve">  b</w:t>
      </w:r>
      <w:r w:rsidRPr="00D91731">
        <w:rPr>
          <w:rFonts w:ascii="Arial" w:hAnsi="Arial" w:cs="Arial"/>
        </w:rPr>
        <w:t xml:space="preserve"> Row percentages (e.g. % of people within each greenspace/ dog</w:t>
      </w:r>
      <w:r w:rsidR="005132B8">
        <w:rPr>
          <w:rFonts w:ascii="Arial" w:hAnsi="Arial" w:cs="Arial"/>
        </w:rPr>
        <w:t>-</w:t>
      </w:r>
      <w:r w:rsidRPr="00D91731">
        <w:rPr>
          <w:rFonts w:ascii="Arial" w:hAnsi="Arial" w:cs="Arial"/>
        </w:rPr>
        <w:t>ownership category).</w:t>
      </w:r>
    </w:p>
    <w:p w14:paraId="4BC2796E" w14:textId="77777777" w:rsidR="007A14A5" w:rsidRPr="00D91731" w:rsidRDefault="007A14A5" w:rsidP="007A14A5">
      <w:pPr>
        <w:autoSpaceDE w:val="0"/>
        <w:autoSpaceDN w:val="0"/>
        <w:adjustRightInd w:val="0"/>
        <w:spacing w:after="0" w:line="400" w:lineRule="atLeast"/>
        <w:rPr>
          <w:rFonts w:ascii="Arial" w:hAnsi="Arial" w:cs="Arial"/>
        </w:rPr>
      </w:pPr>
    </w:p>
    <w:p w14:paraId="7EB94B79" w14:textId="77777777" w:rsidR="007A14A5" w:rsidRPr="00D91731" w:rsidRDefault="007A14A5" w:rsidP="007A14A5">
      <w:pPr>
        <w:rPr>
          <w:rFonts w:ascii="Arial" w:hAnsi="Arial" w:cs="Arial"/>
        </w:rPr>
      </w:pPr>
    </w:p>
    <w:p w14:paraId="25914AFC" w14:textId="77777777" w:rsidR="007A14A5" w:rsidRPr="00D91731" w:rsidRDefault="007A14A5" w:rsidP="007A14A5">
      <w:pPr>
        <w:rPr>
          <w:rFonts w:ascii="Arial" w:hAnsi="Arial" w:cs="Arial"/>
        </w:rPr>
      </w:pPr>
      <w:r w:rsidRPr="00D91731">
        <w:rPr>
          <w:rFonts w:ascii="Arial" w:hAnsi="Arial" w:cs="Arial"/>
        </w:rPr>
        <w:br w:type="page"/>
      </w:r>
    </w:p>
    <w:p w14:paraId="51F659EC" w14:textId="21DAF882" w:rsidR="007A14A5" w:rsidRPr="00D91731" w:rsidRDefault="007A14A5" w:rsidP="007A14A5">
      <w:pPr>
        <w:rPr>
          <w:rFonts w:ascii="Arial" w:hAnsi="Arial" w:cs="Arial"/>
        </w:rPr>
      </w:pPr>
      <w:r w:rsidRPr="00D91731">
        <w:rPr>
          <w:rFonts w:ascii="Arial" w:hAnsi="Arial" w:cs="Arial"/>
          <w:i/>
        </w:rPr>
        <w:lastRenderedPageBreak/>
        <w:t xml:space="preserve">Table </w:t>
      </w:r>
      <w:r w:rsidR="00404BB6" w:rsidRPr="00D91731">
        <w:rPr>
          <w:rFonts w:ascii="Arial" w:hAnsi="Arial" w:cs="Arial"/>
          <w:i/>
        </w:rPr>
        <w:t>2</w:t>
      </w:r>
      <w:r w:rsidRPr="00D91731">
        <w:rPr>
          <w:rFonts w:ascii="Arial" w:hAnsi="Arial" w:cs="Arial"/>
        </w:rPr>
        <w:t>: The relationship between neighbourhood green space, dog</w:t>
      </w:r>
      <w:r w:rsidR="005132B8">
        <w:rPr>
          <w:rFonts w:ascii="Arial" w:hAnsi="Arial" w:cs="Arial"/>
        </w:rPr>
        <w:t>-</w:t>
      </w:r>
      <w:r w:rsidRPr="00D91731">
        <w:rPr>
          <w:rFonts w:ascii="Arial" w:hAnsi="Arial" w:cs="Arial"/>
        </w:rPr>
        <w:t>ownership and likelihood of reporting ≥5 days of 30 minutes or more leisure and transport related physical activity in the last 7 days in England (2009/10-2014/15).</w:t>
      </w:r>
    </w:p>
    <w:tbl>
      <w:tblPr>
        <w:tblW w:w="13882" w:type="dxa"/>
        <w:tblBorders>
          <w:top w:val="single" w:sz="8" w:space="0" w:color="auto"/>
          <w:bottom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1"/>
        <w:gridCol w:w="950"/>
        <w:gridCol w:w="850"/>
        <w:gridCol w:w="851"/>
        <w:gridCol w:w="283"/>
        <w:gridCol w:w="992"/>
        <w:gridCol w:w="851"/>
        <w:gridCol w:w="850"/>
        <w:gridCol w:w="236"/>
        <w:gridCol w:w="1040"/>
        <w:gridCol w:w="851"/>
        <w:gridCol w:w="850"/>
        <w:gridCol w:w="236"/>
        <w:gridCol w:w="1040"/>
        <w:gridCol w:w="850"/>
        <w:gridCol w:w="851"/>
        <w:tblGridChange w:id="352">
          <w:tblGrid>
            <w:gridCol w:w="2301"/>
            <w:gridCol w:w="950"/>
            <w:gridCol w:w="850"/>
            <w:gridCol w:w="851"/>
            <w:gridCol w:w="283"/>
            <w:gridCol w:w="992"/>
            <w:gridCol w:w="851"/>
            <w:gridCol w:w="850"/>
            <w:gridCol w:w="236"/>
            <w:gridCol w:w="1040"/>
            <w:gridCol w:w="851"/>
            <w:gridCol w:w="850"/>
            <w:gridCol w:w="236"/>
            <w:gridCol w:w="1040"/>
            <w:gridCol w:w="850"/>
            <w:gridCol w:w="851"/>
          </w:tblGrid>
        </w:tblGridChange>
      </w:tblGrid>
      <w:tr w:rsidR="007A14A5" w:rsidRPr="00D91731" w14:paraId="60F31DBD" w14:textId="77777777" w:rsidTr="008736B8">
        <w:trPr>
          <w:trHeight w:val="300"/>
        </w:trPr>
        <w:tc>
          <w:tcPr>
            <w:tcW w:w="2301" w:type="dxa"/>
            <w:shd w:val="clear" w:color="auto" w:fill="auto"/>
            <w:noWrap/>
            <w:vAlign w:val="bottom"/>
            <w:hideMark/>
          </w:tcPr>
          <w:p w14:paraId="72E48B4C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44C0D746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701" w:type="dxa"/>
            <w:gridSpan w:val="2"/>
            <w:shd w:val="clear" w:color="auto" w:fill="auto"/>
            <w:noWrap/>
            <w:vAlign w:val="bottom"/>
            <w:hideMark/>
          </w:tcPr>
          <w:p w14:paraId="350F6B3A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Model 1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2B915EE5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2F25455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701" w:type="dxa"/>
            <w:gridSpan w:val="2"/>
            <w:shd w:val="clear" w:color="auto" w:fill="auto"/>
            <w:noWrap/>
            <w:vAlign w:val="bottom"/>
            <w:hideMark/>
          </w:tcPr>
          <w:p w14:paraId="2599EBE4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Model 2</w:t>
            </w:r>
          </w:p>
        </w:tc>
        <w:tc>
          <w:tcPr>
            <w:tcW w:w="236" w:type="dxa"/>
          </w:tcPr>
          <w:p w14:paraId="1CFB4759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EECF0AE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701" w:type="dxa"/>
            <w:gridSpan w:val="2"/>
            <w:shd w:val="clear" w:color="auto" w:fill="auto"/>
            <w:noWrap/>
            <w:vAlign w:val="bottom"/>
            <w:hideMark/>
          </w:tcPr>
          <w:p w14:paraId="12DA2AC4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Model 3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56A755E0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741" w:type="dxa"/>
            <w:gridSpan w:val="3"/>
            <w:shd w:val="clear" w:color="auto" w:fill="auto"/>
            <w:noWrap/>
            <w:vAlign w:val="bottom"/>
            <w:hideMark/>
          </w:tcPr>
          <w:p w14:paraId="6C9666D0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Model 4 (Urban only)</w:t>
            </w:r>
          </w:p>
        </w:tc>
      </w:tr>
      <w:tr w:rsidR="007A14A5" w:rsidRPr="00D91731" w14:paraId="224BADA1" w14:textId="77777777" w:rsidTr="008736B8">
        <w:trPr>
          <w:trHeight w:val="570"/>
        </w:trPr>
        <w:tc>
          <w:tcPr>
            <w:tcW w:w="2301" w:type="dxa"/>
            <w:shd w:val="clear" w:color="auto" w:fill="auto"/>
            <w:vAlign w:val="center"/>
            <w:hideMark/>
          </w:tcPr>
          <w:p w14:paraId="69C8D651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58D2C887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OR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  <w:hideMark/>
          </w:tcPr>
          <w:p w14:paraId="2963BA7C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95% CIs</w:t>
            </w:r>
          </w:p>
        </w:tc>
        <w:tc>
          <w:tcPr>
            <w:tcW w:w="283" w:type="dxa"/>
            <w:shd w:val="clear" w:color="auto" w:fill="auto"/>
            <w:vAlign w:val="center"/>
            <w:hideMark/>
          </w:tcPr>
          <w:p w14:paraId="71F5FFE9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056777D2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OR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  <w:hideMark/>
          </w:tcPr>
          <w:p w14:paraId="6D6C7599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95%CIs</w:t>
            </w:r>
          </w:p>
        </w:tc>
        <w:tc>
          <w:tcPr>
            <w:tcW w:w="236" w:type="dxa"/>
          </w:tcPr>
          <w:p w14:paraId="74E86544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1281D71E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OR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  <w:hideMark/>
          </w:tcPr>
          <w:p w14:paraId="1A2665A7" w14:textId="6F3FCF0B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95% C</w:t>
            </w:r>
            <w:r w:rsidR="003B2209" w:rsidRPr="00D91731">
              <w:rPr>
                <w:rFonts w:ascii="Arial" w:eastAsia="Times New Roman" w:hAnsi="Arial" w:cs="Arial"/>
                <w:color w:val="000000"/>
                <w:lang w:eastAsia="en-GB"/>
              </w:rPr>
              <w:t>i</w:t>
            </w: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s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4E1683A5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50C531D3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OR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  <w:hideMark/>
          </w:tcPr>
          <w:p w14:paraId="3815402C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95% CIs</w:t>
            </w:r>
          </w:p>
        </w:tc>
      </w:tr>
      <w:tr w:rsidR="007A14A5" w:rsidRPr="00D91731" w14:paraId="66A61592" w14:textId="77777777" w:rsidTr="008736B8">
        <w:trPr>
          <w:trHeight w:val="315"/>
        </w:trPr>
        <w:tc>
          <w:tcPr>
            <w:tcW w:w="2301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50C491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950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91C8AA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850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CC015D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Lower</w:t>
            </w:r>
          </w:p>
        </w:tc>
        <w:tc>
          <w:tcPr>
            <w:tcW w:w="851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5D444D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Upper</w:t>
            </w:r>
          </w:p>
        </w:tc>
        <w:tc>
          <w:tcPr>
            <w:tcW w:w="283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11E695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992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C7CD34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851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180D05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Lower</w:t>
            </w:r>
          </w:p>
        </w:tc>
        <w:tc>
          <w:tcPr>
            <w:tcW w:w="850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B85D71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Upper</w:t>
            </w:r>
          </w:p>
        </w:tc>
        <w:tc>
          <w:tcPr>
            <w:tcW w:w="236" w:type="dxa"/>
            <w:tcBorders>
              <w:bottom w:val="single" w:sz="8" w:space="0" w:color="auto"/>
            </w:tcBorders>
          </w:tcPr>
          <w:p w14:paraId="03E5B616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870B0A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851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BF3615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Lower</w:t>
            </w:r>
          </w:p>
        </w:tc>
        <w:tc>
          <w:tcPr>
            <w:tcW w:w="850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8A86FD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Upper</w:t>
            </w:r>
          </w:p>
        </w:tc>
        <w:tc>
          <w:tcPr>
            <w:tcW w:w="236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697D10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EFB10B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850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67D1DB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Lower</w:t>
            </w:r>
          </w:p>
        </w:tc>
        <w:tc>
          <w:tcPr>
            <w:tcW w:w="851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EA96BF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Upper</w:t>
            </w:r>
          </w:p>
        </w:tc>
      </w:tr>
      <w:tr w:rsidR="007A14A5" w:rsidRPr="00D91731" w14:paraId="118D6490" w14:textId="77777777" w:rsidTr="008736B8">
        <w:trPr>
          <w:trHeight w:val="300"/>
        </w:trPr>
        <w:tc>
          <w:tcPr>
            <w:tcW w:w="2301" w:type="dxa"/>
            <w:tcBorders>
              <w:top w:val="single" w:sz="8" w:space="0" w:color="auto"/>
              <w:bottom w:val="nil"/>
            </w:tcBorders>
            <w:shd w:val="clear" w:color="auto" w:fill="auto"/>
            <w:vAlign w:val="center"/>
            <w:hideMark/>
          </w:tcPr>
          <w:p w14:paraId="0C96695E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Neighbourhood green space</w:t>
            </w:r>
          </w:p>
        </w:tc>
        <w:tc>
          <w:tcPr>
            <w:tcW w:w="950" w:type="dxa"/>
            <w:tcBorders>
              <w:top w:val="single" w:sz="8" w:space="0" w:color="auto"/>
              <w:bottom w:val="nil"/>
            </w:tcBorders>
            <w:shd w:val="clear" w:color="auto" w:fill="auto"/>
            <w:vAlign w:val="center"/>
            <w:hideMark/>
          </w:tcPr>
          <w:p w14:paraId="01550123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50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51941DB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851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500337F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83" w:type="dxa"/>
            <w:tcBorders>
              <w:top w:val="single" w:sz="8" w:space="0" w:color="auto"/>
              <w:bottom w:val="nil"/>
            </w:tcBorders>
            <w:shd w:val="clear" w:color="auto" w:fill="auto"/>
            <w:vAlign w:val="center"/>
            <w:hideMark/>
          </w:tcPr>
          <w:p w14:paraId="13C45250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bottom w:val="nil"/>
            </w:tcBorders>
            <w:shd w:val="clear" w:color="auto" w:fill="auto"/>
            <w:vAlign w:val="center"/>
            <w:hideMark/>
          </w:tcPr>
          <w:p w14:paraId="6D96879C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851" w:type="dxa"/>
            <w:tcBorders>
              <w:top w:val="single" w:sz="8" w:space="0" w:color="auto"/>
              <w:bottom w:val="nil"/>
            </w:tcBorders>
            <w:shd w:val="clear" w:color="auto" w:fill="auto"/>
            <w:vAlign w:val="center"/>
            <w:hideMark/>
          </w:tcPr>
          <w:p w14:paraId="42DD6B3D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850" w:type="dxa"/>
            <w:tcBorders>
              <w:top w:val="single" w:sz="8" w:space="0" w:color="auto"/>
              <w:bottom w:val="nil"/>
            </w:tcBorders>
            <w:shd w:val="clear" w:color="auto" w:fill="auto"/>
            <w:vAlign w:val="center"/>
            <w:hideMark/>
          </w:tcPr>
          <w:p w14:paraId="4367D342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36" w:type="dxa"/>
            <w:tcBorders>
              <w:top w:val="single" w:sz="8" w:space="0" w:color="auto"/>
              <w:bottom w:val="nil"/>
            </w:tcBorders>
          </w:tcPr>
          <w:p w14:paraId="01206B7D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040" w:type="dxa"/>
            <w:tcBorders>
              <w:top w:val="single" w:sz="8" w:space="0" w:color="auto"/>
              <w:bottom w:val="nil"/>
            </w:tcBorders>
            <w:shd w:val="clear" w:color="auto" w:fill="auto"/>
            <w:vAlign w:val="center"/>
            <w:hideMark/>
          </w:tcPr>
          <w:p w14:paraId="53C84C16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851" w:type="dxa"/>
            <w:tcBorders>
              <w:top w:val="single" w:sz="8" w:space="0" w:color="auto"/>
              <w:bottom w:val="nil"/>
            </w:tcBorders>
            <w:shd w:val="clear" w:color="auto" w:fill="auto"/>
            <w:vAlign w:val="center"/>
            <w:hideMark/>
          </w:tcPr>
          <w:p w14:paraId="461BD23E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850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45D6932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36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7E996061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040" w:type="dxa"/>
            <w:tcBorders>
              <w:top w:val="single" w:sz="8" w:space="0" w:color="auto"/>
              <w:bottom w:val="nil"/>
            </w:tcBorders>
            <w:shd w:val="clear" w:color="auto" w:fill="auto"/>
            <w:vAlign w:val="center"/>
            <w:hideMark/>
          </w:tcPr>
          <w:p w14:paraId="5D135270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850" w:type="dxa"/>
            <w:tcBorders>
              <w:top w:val="single" w:sz="8" w:space="0" w:color="auto"/>
              <w:bottom w:val="nil"/>
            </w:tcBorders>
            <w:shd w:val="clear" w:color="auto" w:fill="auto"/>
            <w:vAlign w:val="center"/>
            <w:hideMark/>
          </w:tcPr>
          <w:p w14:paraId="494E6D6D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851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60C8C729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7A14A5" w:rsidRPr="00D91731" w14:paraId="22324987" w14:textId="77777777" w:rsidTr="008736B8">
        <w:trPr>
          <w:trHeight w:val="300"/>
        </w:trPr>
        <w:tc>
          <w:tcPr>
            <w:tcW w:w="2301" w:type="dxa"/>
            <w:tcBorders>
              <w:top w:val="nil"/>
            </w:tcBorders>
            <w:shd w:val="clear" w:color="auto" w:fill="auto"/>
            <w:vAlign w:val="center"/>
            <w:hideMark/>
          </w:tcPr>
          <w:p w14:paraId="785794AB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  80-100%</w:t>
            </w:r>
          </w:p>
        </w:tc>
        <w:tc>
          <w:tcPr>
            <w:tcW w:w="95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2EF5257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1.19***</w:t>
            </w:r>
          </w:p>
        </w:tc>
        <w:tc>
          <w:tcPr>
            <w:tcW w:w="85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236B4F0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1.16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7C83327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1.22</w:t>
            </w:r>
          </w:p>
        </w:tc>
        <w:tc>
          <w:tcPr>
            <w:tcW w:w="283" w:type="dxa"/>
            <w:tcBorders>
              <w:top w:val="nil"/>
            </w:tcBorders>
            <w:shd w:val="clear" w:color="auto" w:fill="auto"/>
            <w:vAlign w:val="center"/>
            <w:hideMark/>
          </w:tcPr>
          <w:p w14:paraId="665F4272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F85031A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1.07***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CD4E7AB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1.03</w:t>
            </w:r>
          </w:p>
        </w:tc>
        <w:tc>
          <w:tcPr>
            <w:tcW w:w="85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EC86243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1.11</w:t>
            </w:r>
          </w:p>
        </w:tc>
        <w:tc>
          <w:tcPr>
            <w:tcW w:w="236" w:type="dxa"/>
            <w:tcBorders>
              <w:top w:val="nil"/>
            </w:tcBorders>
          </w:tcPr>
          <w:p w14:paraId="186E87B3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3588C1B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0.92***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703DCD8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0.88</w:t>
            </w:r>
          </w:p>
        </w:tc>
        <w:tc>
          <w:tcPr>
            <w:tcW w:w="85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A3C4008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0.96</w:t>
            </w:r>
          </w:p>
        </w:tc>
        <w:tc>
          <w:tcPr>
            <w:tcW w:w="236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4714C86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9916D73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0.95*</w:t>
            </w:r>
          </w:p>
        </w:tc>
        <w:tc>
          <w:tcPr>
            <w:tcW w:w="85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B20942B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0.90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BE102BA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0.99</w:t>
            </w:r>
          </w:p>
        </w:tc>
      </w:tr>
      <w:tr w:rsidR="007A14A5" w:rsidRPr="00D91731" w14:paraId="0DA671D3" w14:textId="77777777" w:rsidTr="008736B8">
        <w:trPr>
          <w:trHeight w:val="300"/>
        </w:trPr>
        <w:tc>
          <w:tcPr>
            <w:tcW w:w="2301" w:type="dxa"/>
            <w:shd w:val="clear" w:color="auto" w:fill="auto"/>
            <w:vAlign w:val="center"/>
            <w:hideMark/>
          </w:tcPr>
          <w:p w14:paraId="7E3B7D1B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  60-79.99%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4B3B766F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1.10***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33B6374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8633EE4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1.13</w:t>
            </w:r>
          </w:p>
        </w:tc>
        <w:tc>
          <w:tcPr>
            <w:tcW w:w="283" w:type="dxa"/>
            <w:shd w:val="clear" w:color="auto" w:fill="auto"/>
            <w:vAlign w:val="center"/>
            <w:hideMark/>
          </w:tcPr>
          <w:p w14:paraId="7270A44A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65BA790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1.05**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53822BE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599AE49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1.08</w:t>
            </w:r>
          </w:p>
        </w:tc>
        <w:tc>
          <w:tcPr>
            <w:tcW w:w="236" w:type="dxa"/>
          </w:tcPr>
          <w:p w14:paraId="63C0097F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9394B51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0.95*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60B37C6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7675622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0.99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526040D3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1A3BCD6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0.95*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19043F3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68B6B76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0.98</w:t>
            </w:r>
          </w:p>
        </w:tc>
      </w:tr>
      <w:tr w:rsidR="007A14A5" w:rsidRPr="00D91731" w14:paraId="74A814B2" w14:textId="77777777" w:rsidTr="008736B8">
        <w:trPr>
          <w:trHeight w:val="300"/>
        </w:trPr>
        <w:tc>
          <w:tcPr>
            <w:tcW w:w="2301" w:type="dxa"/>
            <w:shd w:val="clear" w:color="auto" w:fill="auto"/>
            <w:vAlign w:val="center"/>
            <w:hideMark/>
          </w:tcPr>
          <w:p w14:paraId="45696AF7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  40-59.99%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78397239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1.08***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EDFF582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0DA5F5C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1.11</w:t>
            </w:r>
          </w:p>
        </w:tc>
        <w:tc>
          <w:tcPr>
            <w:tcW w:w="283" w:type="dxa"/>
            <w:shd w:val="clear" w:color="auto" w:fill="auto"/>
            <w:vAlign w:val="center"/>
            <w:hideMark/>
          </w:tcPr>
          <w:p w14:paraId="54890BCF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896F7AB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1.05**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2A8168A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575878C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1.08</w:t>
            </w:r>
          </w:p>
        </w:tc>
        <w:tc>
          <w:tcPr>
            <w:tcW w:w="236" w:type="dxa"/>
          </w:tcPr>
          <w:p w14:paraId="48DDD06A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0914216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FA0F5B8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0.96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CFF88BC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1.03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322D6106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1EFFD06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ECA7A7D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8C9E6CC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1.03</w:t>
            </w:r>
          </w:p>
        </w:tc>
      </w:tr>
      <w:tr w:rsidR="007A14A5" w:rsidRPr="00D91731" w14:paraId="716A0CFD" w14:textId="77777777" w:rsidTr="008736B8">
        <w:trPr>
          <w:trHeight w:val="300"/>
        </w:trPr>
        <w:tc>
          <w:tcPr>
            <w:tcW w:w="2301" w:type="dxa"/>
            <w:shd w:val="clear" w:color="auto" w:fill="auto"/>
            <w:vAlign w:val="center"/>
            <w:hideMark/>
          </w:tcPr>
          <w:p w14:paraId="6F2EE2C7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  20-39.99%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74BEDEB5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1.03**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972ADAE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F7DC3A8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1.06</w:t>
            </w:r>
          </w:p>
        </w:tc>
        <w:tc>
          <w:tcPr>
            <w:tcW w:w="283" w:type="dxa"/>
            <w:shd w:val="clear" w:color="auto" w:fill="auto"/>
            <w:vAlign w:val="center"/>
            <w:hideMark/>
          </w:tcPr>
          <w:p w14:paraId="36C7B689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6B26995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5893B5E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0.99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CB74E81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1.04</w:t>
            </w:r>
          </w:p>
        </w:tc>
        <w:tc>
          <w:tcPr>
            <w:tcW w:w="236" w:type="dxa"/>
          </w:tcPr>
          <w:p w14:paraId="3F4B7E09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E2EEA92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8E9D1EE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0.97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D279112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1.03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31F531E3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6879CD8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B98D9F8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1EECE37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1.03</w:t>
            </w:r>
          </w:p>
        </w:tc>
      </w:tr>
      <w:tr w:rsidR="007A14A5" w:rsidRPr="00D91731" w14:paraId="2270EB99" w14:textId="77777777" w:rsidTr="008736B8">
        <w:trPr>
          <w:trHeight w:val="300"/>
        </w:trPr>
        <w:tc>
          <w:tcPr>
            <w:tcW w:w="2301" w:type="dxa"/>
            <w:shd w:val="clear" w:color="auto" w:fill="auto"/>
            <w:vAlign w:val="center"/>
            <w:hideMark/>
          </w:tcPr>
          <w:p w14:paraId="0C812D3D" w14:textId="25E2368F" w:rsidR="007A14A5" w:rsidRPr="00EC48D9" w:rsidRDefault="007A14A5" w:rsidP="00F451F9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lang w:eastAsia="en-GB"/>
                <w:rPrChange w:id="353" w:author="White, Mathew" w:date="2018-01-03T11:54:00Z">
                  <w:rPr>
                    <w:rFonts w:ascii="Arial" w:eastAsia="Times New Roman" w:hAnsi="Arial" w:cs="Arial"/>
                    <w:i/>
                    <w:iCs/>
                    <w:color w:val="000000"/>
                    <w:lang w:eastAsia="en-GB"/>
                  </w:rPr>
                </w:rPrChange>
              </w:rPr>
            </w:pPr>
            <w:r w:rsidRPr="00EC48D9">
              <w:rPr>
                <w:rFonts w:ascii="Arial" w:eastAsia="Times New Roman" w:hAnsi="Arial" w:cs="Arial"/>
                <w:iCs/>
                <w:color w:val="000000"/>
                <w:lang w:eastAsia="en-GB"/>
                <w:rPrChange w:id="354" w:author="White, Mathew" w:date="2018-01-03T11:54:00Z">
                  <w:rPr>
                    <w:rFonts w:ascii="Arial" w:eastAsia="Times New Roman" w:hAnsi="Arial" w:cs="Arial"/>
                    <w:i/>
                    <w:iCs/>
                    <w:color w:val="000000"/>
                    <w:lang w:eastAsia="en-GB"/>
                  </w:rPr>
                </w:rPrChange>
              </w:rPr>
              <w:t>Owns dog (</w:t>
            </w:r>
            <w:del w:id="355" w:author="White, Mathew" w:date="2018-01-03T11:42:00Z">
              <w:r w:rsidRPr="00EC48D9" w:rsidDel="00F451F9">
                <w:rPr>
                  <w:rFonts w:ascii="Arial" w:eastAsia="Times New Roman" w:hAnsi="Arial" w:cs="Arial"/>
                  <w:iCs/>
                  <w:color w:val="000000"/>
                  <w:lang w:eastAsia="en-GB"/>
                  <w:rPrChange w:id="356" w:author="White, Mathew" w:date="2018-01-03T11:54:00Z">
                    <w:rPr>
                      <w:rFonts w:ascii="Arial" w:eastAsia="Times New Roman" w:hAnsi="Arial" w:cs="Arial"/>
                      <w:i/>
                      <w:iCs/>
                      <w:color w:val="000000"/>
                      <w:lang w:eastAsia="en-GB"/>
                    </w:rPr>
                  </w:rPrChange>
                </w:rPr>
                <w:delText xml:space="preserve">Ref </w:delText>
              </w:r>
            </w:del>
            <w:ins w:id="357" w:author="White, Mathew" w:date="2018-01-03T11:42:00Z">
              <w:r w:rsidR="00F451F9" w:rsidRPr="00EC48D9">
                <w:rPr>
                  <w:rFonts w:ascii="Arial" w:eastAsia="Times New Roman" w:hAnsi="Arial" w:cs="Arial"/>
                  <w:iCs/>
                  <w:color w:val="000000"/>
                  <w:lang w:eastAsia="en-GB"/>
                  <w:rPrChange w:id="358" w:author="White, Mathew" w:date="2018-01-03T11:54:00Z">
                    <w:rPr>
                      <w:rFonts w:ascii="Arial" w:eastAsia="Times New Roman" w:hAnsi="Arial" w:cs="Arial"/>
                      <w:i/>
                      <w:iCs/>
                      <w:color w:val="000000"/>
                      <w:lang w:eastAsia="en-GB"/>
                    </w:rPr>
                  </w:rPrChange>
                </w:rPr>
                <w:t xml:space="preserve">ref </w:t>
              </w:r>
            </w:ins>
            <w:r w:rsidRPr="00EC48D9">
              <w:rPr>
                <w:rFonts w:ascii="Arial" w:eastAsia="Times New Roman" w:hAnsi="Arial" w:cs="Arial"/>
                <w:iCs/>
                <w:color w:val="000000"/>
                <w:lang w:eastAsia="en-GB"/>
                <w:rPrChange w:id="359" w:author="White, Mathew" w:date="2018-01-03T11:54:00Z">
                  <w:rPr>
                    <w:rFonts w:ascii="Arial" w:eastAsia="Times New Roman" w:hAnsi="Arial" w:cs="Arial"/>
                    <w:i/>
                    <w:iCs/>
                    <w:color w:val="000000"/>
                    <w:lang w:eastAsia="en-GB"/>
                  </w:rPr>
                </w:rPrChange>
              </w:rPr>
              <w:t>= no)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52B14338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56C8ED0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0AFA8BD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4DE93925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7421C28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E3EEA99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EBAAEAD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236" w:type="dxa"/>
          </w:tcPr>
          <w:p w14:paraId="7ACBD413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7893C3B3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2.06***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57C7B252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1.98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2310DD37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2.14</w:t>
            </w:r>
          </w:p>
        </w:tc>
        <w:tc>
          <w:tcPr>
            <w:tcW w:w="236" w:type="dxa"/>
            <w:shd w:val="clear" w:color="auto" w:fill="auto"/>
            <w:noWrap/>
            <w:vAlign w:val="bottom"/>
          </w:tcPr>
          <w:p w14:paraId="59035042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6F2AE68A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2.05***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5BDB31EB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1.97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0316F2E5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2.14</w:t>
            </w:r>
          </w:p>
        </w:tc>
      </w:tr>
      <w:tr w:rsidR="007A14A5" w:rsidRPr="00D91731" w14:paraId="7D12AD54" w14:textId="77777777" w:rsidTr="008736B8">
        <w:trPr>
          <w:trHeight w:val="300"/>
        </w:trPr>
        <w:tc>
          <w:tcPr>
            <w:tcW w:w="2301" w:type="dxa"/>
            <w:shd w:val="clear" w:color="auto" w:fill="auto"/>
            <w:vAlign w:val="center"/>
            <w:hideMark/>
          </w:tcPr>
          <w:p w14:paraId="610B0D19" w14:textId="77777777" w:rsidR="007A14A5" w:rsidRPr="00EC48D9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lang w:eastAsia="en-GB"/>
                <w:rPrChange w:id="360" w:author="White, Mathew" w:date="2018-01-03T11:54:00Z">
                  <w:rPr>
                    <w:rFonts w:ascii="Arial" w:eastAsia="Times New Roman" w:hAnsi="Arial" w:cs="Arial"/>
                    <w:i/>
                    <w:iCs/>
                    <w:color w:val="000000"/>
                    <w:lang w:eastAsia="en-GB"/>
                  </w:rPr>
                </w:rPrChange>
              </w:rPr>
            </w:pPr>
            <w:r w:rsidRPr="00EC48D9">
              <w:rPr>
                <w:rFonts w:ascii="Arial" w:eastAsia="Times New Roman" w:hAnsi="Arial" w:cs="Arial"/>
                <w:iCs/>
                <w:color w:val="000000"/>
                <w:lang w:eastAsia="en-GB"/>
                <w:rPrChange w:id="361" w:author="White, Mathew" w:date="2018-01-03T11:54:00Z">
                  <w:rPr>
                    <w:rFonts w:ascii="Arial" w:eastAsia="Times New Roman" w:hAnsi="Arial" w:cs="Arial"/>
                    <w:i/>
                    <w:iCs/>
                    <w:color w:val="000000"/>
                    <w:lang w:eastAsia="en-GB"/>
                  </w:rPr>
                </w:rPrChange>
              </w:rPr>
              <w:t>Greenspace x dog</w:t>
            </w:r>
          </w:p>
        </w:tc>
        <w:tc>
          <w:tcPr>
            <w:tcW w:w="950" w:type="dxa"/>
            <w:shd w:val="clear" w:color="auto" w:fill="auto"/>
            <w:noWrap/>
            <w:vAlign w:val="bottom"/>
          </w:tcPr>
          <w:p w14:paraId="000251A0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74021CEC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101C739D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14:paraId="2E8C0243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4C3F8EF8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3D5C96A3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240BBD30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236" w:type="dxa"/>
          </w:tcPr>
          <w:p w14:paraId="7165A956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641E2C58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74981F95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0B007B63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</w:tcPr>
          <w:p w14:paraId="2C8A39F1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4DDD9623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48D59069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4411E1DD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</w:tr>
      <w:tr w:rsidR="007A14A5" w:rsidRPr="00D91731" w14:paraId="6BB7AD4A" w14:textId="77777777" w:rsidTr="008736B8">
        <w:trPr>
          <w:trHeight w:val="300"/>
        </w:trPr>
        <w:tc>
          <w:tcPr>
            <w:tcW w:w="2301" w:type="dxa"/>
            <w:shd w:val="clear" w:color="auto" w:fill="auto"/>
            <w:vAlign w:val="center"/>
            <w:hideMark/>
          </w:tcPr>
          <w:p w14:paraId="50906BBF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  80-100%    x dog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4F825E85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770EFE1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-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2AF633B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283" w:type="dxa"/>
            <w:shd w:val="clear" w:color="auto" w:fill="auto"/>
            <w:vAlign w:val="center"/>
            <w:hideMark/>
          </w:tcPr>
          <w:p w14:paraId="3D7E95C4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C44570C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4CC2ED8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82DD2E2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236" w:type="dxa"/>
          </w:tcPr>
          <w:p w14:paraId="21000DB5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1A1A97EC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1.28***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0942F0EF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1.20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6821BD24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1.36</w:t>
            </w:r>
          </w:p>
        </w:tc>
        <w:tc>
          <w:tcPr>
            <w:tcW w:w="236" w:type="dxa"/>
            <w:shd w:val="clear" w:color="auto" w:fill="auto"/>
            <w:noWrap/>
            <w:vAlign w:val="bottom"/>
          </w:tcPr>
          <w:p w14:paraId="7161F062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554FC56E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1.20***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7055E11A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1.11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29A9A1FA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1.30</w:t>
            </w:r>
          </w:p>
        </w:tc>
      </w:tr>
      <w:tr w:rsidR="007A14A5" w:rsidRPr="00D91731" w14:paraId="4B3991A1" w14:textId="77777777" w:rsidTr="008736B8">
        <w:trPr>
          <w:trHeight w:val="300"/>
        </w:trPr>
        <w:tc>
          <w:tcPr>
            <w:tcW w:w="2301" w:type="dxa"/>
            <w:shd w:val="clear" w:color="auto" w:fill="auto"/>
            <w:vAlign w:val="center"/>
            <w:hideMark/>
          </w:tcPr>
          <w:p w14:paraId="007FD5F0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  60-79.99% x dog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433F1AF3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6F9B00C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3E3A483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283" w:type="dxa"/>
            <w:shd w:val="clear" w:color="auto" w:fill="auto"/>
            <w:vAlign w:val="center"/>
            <w:hideMark/>
          </w:tcPr>
          <w:p w14:paraId="1F2AFB80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EFF2308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CEFD953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87122D1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236" w:type="dxa"/>
          </w:tcPr>
          <w:p w14:paraId="77516159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081080BB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1.17***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7C2740E6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1.09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08F1B5E3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1.25</w:t>
            </w:r>
          </w:p>
        </w:tc>
        <w:tc>
          <w:tcPr>
            <w:tcW w:w="236" w:type="dxa"/>
            <w:shd w:val="clear" w:color="auto" w:fill="auto"/>
            <w:noWrap/>
            <w:vAlign w:val="bottom"/>
          </w:tcPr>
          <w:p w14:paraId="3BDB8288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6F2B76AB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1.18***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71746119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1.10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18BDFA57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1.26</w:t>
            </w:r>
          </w:p>
        </w:tc>
      </w:tr>
      <w:tr w:rsidR="007A14A5" w:rsidRPr="00D91731" w14:paraId="3E3228F7" w14:textId="77777777" w:rsidTr="008736B8">
        <w:trPr>
          <w:trHeight w:val="300"/>
        </w:trPr>
        <w:tc>
          <w:tcPr>
            <w:tcW w:w="2301" w:type="dxa"/>
            <w:shd w:val="clear" w:color="auto" w:fill="auto"/>
            <w:vAlign w:val="center"/>
            <w:hideMark/>
          </w:tcPr>
          <w:p w14:paraId="7A94A5E7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  40-59.99% x dog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33AD75A5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08715FB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9630C41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67DA2427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6A9E6D4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F0913C1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A47AA8F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236" w:type="dxa"/>
          </w:tcPr>
          <w:p w14:paraId="7A66E273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580A3FF3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1.07*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1C4435F4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1.00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7FD6A1F6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1.14</w:t>
            </w:r>
          </w:p>
        </w:tc>
        <w:tc>
          <w:tcPr>
            <w:tcW w:w="236" w:type="dxa"/>
            <w:shd w:val="clear" w:color="auto" w:fill="auto"/>
            <w:noWrap/>
            <w:vAlign w:val="bottom"/>
          </w:tcPr>
          <w:p w14:paraId="68104FC7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54D17768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1.06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02DEC320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1.00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36F05D25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1.13</w:t>
            </w:r>
          </w:p>
        </w:tc>
      </w:tr>
      <w:tr w:rsidR="007A14A5" w:rsidRPr="00D91731" w14:paraId="6B969ABE" w14:textId="77777777" w:rsidTr="008736B8">
        <w:trPr>
          <w:trHeight w:val="300"/>
        </w:trPr>
        <w:tc>
          <w:tcPr>
            <w:tcW w:w="2301" w:type="dxa"/>
            <w:shd w:val="clear" w:color="auto" w:fill="auto"/>
            <w:vAlign w:val="center"/>
            <w:hideMark/>
          </w:tcPr>
          <w:p w14:paraId="255A5204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  20-39.99% x dog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15092578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AEF210C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2D38287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67436595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F9CFE97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4DFAB30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3B74373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236" w:type="dxa"/>
          </w:tcPr>
          <w:p w14:paraId="58A38C03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153F2509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1.00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327C8ADC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0.94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6EE7E36D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1.06</w:t>
            </w:r>
          </w:p>
        </w:tc>
        <w:tc>
          <w:tcPr>
            <w:tcW w:w="236" w:type="dxa"/>
            <w:shd w:val="clear" w:color="auto" w:fill="auto"/>
            <w:noWrap/>
            <w:vAlign w:val="bottom"/>
          </w:tcPr>
          <w:p w14:paraId="510CADB4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6E70BBD0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1.00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75E20A34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0.95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7BAE5F9A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1.06</w:t>
            </w:r>
          </w:p>
        </w:tc>
      </w:tr>
      <w:tr w:rsidR="007A14A5" w:rsidRPr="00D91731" w14:paraId="0699ECD7" w14:textId="77777777" w:rsidTr="008736B8">
        <w:trPr>
          <w:trHeight w:val="300"/>
        </w:trPr>
        <w:tc>
          <w:tcPr>
            <w:tcW w:w="2301" w:type="dxa"/>
            <w:shd w:val="clear" w:color="auto" w:fill="auto"/>
            <w:vAlign w:val="center"/>
            <w:hideMark/>
          </w:tcPr>
          <w:p w14:paraId="0BBB5859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  0-19.99% x dog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2D390269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F1E32D5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4911A87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0DB37E58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A02AC84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3A126C9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859B6E7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236" w:type="dxa"/>
          </w:tcPr>
          <w:p w14:paraId="14CA7325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5B000E6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-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C1F42B5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 -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64EFAB7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6EF4F39A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63252D5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    -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3A080D6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F7B41D9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</w:tr>
      <w:tr w:rsidR="007A14A5" w:rsidRPr="00D91731" w14:paraId="41868E05" w14:textId="77777777" w:rsidTr="008736B8">
        <w:trPr>
          <w:trHeight w:val="300"/>
        </w:trPr>
        <w:tc>
          <w:tcPr>
            <w:tcW w:w="2301" w:type="dxa"/>
            <w:shd w:val="clear" w:color="auto" w:fill="auto"/>
            <w:vAlign w:val="center"/>
            <w:hideMark/>
          </w:tcPr>
          <w:p w14:paraId="5A1FA0C3" w14:textId="47B8DAFF" w:rsidR="007A14A5" w:rsidRPr="00EC48D9" w:rsidRDefault="007A14A5" w:rsidP="00F451F9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lang w:eastAsia="en-GB"/>
                <w:rPrChange w:id="362" w:author="White, Mathew" w:date="2018-01-03T11:55:00Z">
                  <w:rPr>
                    <w:rFonts w:ascii="Arial" w:eastAsia="Times New Roman" w:hAnsi="Arial" w:cs="Arial"/>
                    <w:i/>
                    <w:iCs/>
                    <w:color w:val="000000"/>
                    <w:lang w:eastAsia="en-GB"/>
                  </w:rPr>
                </w:rPrChange>
              </w:rPr>
            </w:pPr>
            <w:r w:rsidRPr="00EC48D9">
              <w:rPr>
                <w:rFonts w:ascii="Arial" w:eastAsia="Times New Roman" w:hAnsi="Arial" w:cs="Arial"/>
                <w:iCs/>
                <w:color w:val="000000"/>
                <w:lang w:eastAsia="en-GB"/>
                <w:rPrChange w:id="363" w:author="White, Mathew" w:date="2018-01-03T11:55:00Z">
                  <w:rPr>
                    <w:rFonts w:ascii="Arial" w:eastAsia="Times New Roman" w:hAnsi="Arial" w:cs="Arial"/>
                    <w:i/>
                    <w:iCs/>
                    <w:color w:val="000000"/>
                    <w:lang w:eastAsia="en-GB"/>
                  </w:rPr>
                </w:rPrChange>
              </w:rPr>
              <w:t>Urban (</w:t>
            </w:r>
            <w:del w:id="364" w:author="White, Mathew" w:date="2018-01-03T11:42:00Z">
              <w:r w:rsidRPr="00EC48D9" w:rsidDel="00F451F9">
                <w:rPr>
                  <w:rFonts w:ascii="Arial" w:eastAsia="Times New Roman" w:hAnsi="Arial" w:cs="Arial"/>
                  <w:iCs/>
                  <w:color w:val="000000"/>
                  <w:lang w:eastAsia="en-GB"/>
                  <w:rPrChange w:id="365" w:author="White, Mathew" w:date="2018-01-03T11:55:00Z">
                    <w:rPr>
                      <w:rFonts w:ascii="Arial" w:eastAsia="Times New Roman" w:hAnsi="Arial" w:cs="Arial"/>
                      <w:i/>
                      <w:iCs/>
                      <w:color w:val="000000"/>
                      <w:lang w:eastAsia="en-GB"/>
                    </w:rPr>
                  </w:rPrChange>
                </w:rPr>
                <w:delText xml:space="preserve">Ref </w:delText>
              </w:r>
            </w:del>
            <w:ins w:id="366" w:author="White, Mathew" w:date="2018-01-03T11:42:00Z">
              <w:r w:rsidR="00F451F9" w:rsidRPr="00EC48D9">
                <w:rPr>
                  <w:rFonts w:ascii="Arial" w:eastAsia="Times New Roman" w:hAnsi="Arial" w:cs="Arial"/>
                  <w:iCs/>
                  <w:color w:val="000000"/>
                  <w:lang w:eastAsia="en-GB"/>
                  <w:rPrChange w:id="367" w:author="White, Mathew" w:date="2018-01-03T11:55:00Z">
                    <w:rPr>
                      <w:rFonts w:ascii="Arial" w:eastAsia="Times New Roman" w:hAnsi="Arial" w:cs="Arial"/>
                      <w:i/>
                      <w:iCs/>
                      <w:color w:val="000000"/>
                      <w:lang w:eastAsia="en-GB"/>
                    </w:rPr>
                  </w:rPrChange>
                </w:rPr>
                <w:t xml:space="preserve">ref </w:t>
              </w:r>
            </w:ins>
            <w:r w:rsidRPr="00EC48D9">
              <w:rPr>
                <w:rFonts w:ascii="Arial" w:eastAsia="Times New Roman" w:hAnsi="Arial" w:cs="Arial"/>
                <w:iCs/>
                <w:color w:val="000000"/>
                <w:lang w:eastAsia="en-GB"/>
                <w:rPrChange w:id="368" w:author="White, Mathew" w:date="2018-01-03T11:55:00Z">
                  <w:rPr>
                    <w:rFonts w:ascii="Arial" w:eastAsia="Times New Roman" w:hAnsi="Arial" w:cs="Arial"/>
                    <w:i/>
                    <w:iCs/>
                    <w:color w:val="000000"/>
                    <w:lang w:eastAsia="en-GB"/>
                  </w:rPr>
                </w:rPrChange>
              </w:rPr>
              <w:t>= rural)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0A673C93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58B7DD0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366670F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4A8C83C3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BA7BD77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0.89***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D1C27BE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0.85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C2D6F9F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0.92</w:t>
            </w:r>
          </w:p>
        </w:tc>
        <w:tc>
          <w:tcPr>
            <w:tcW w:w="236" w:type="dxa"/>
          </w:tcPr>
          <w:p w14:paraId="76203187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C18F12B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0.94***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3E8D277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5DF02E3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0.98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177E886C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C44556C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    -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48E074C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7BABA37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</w:tr>
      <w:tr w:rsidR="007A14A5" w:rsidRPr="00D91731" w14:paraId="77E5DE04" w14:textId="77777777" w:rsidTr="008736B8">
        <w:trPr>
          <w:trHeight w:val="300"/>
        </w:trPr>
        <w:tc>
          <w:tcPr>
            <w:tcW w:w="2301" w:type="dxa"/>
            <w:shd w:val="clear" w:color="auto" w:fill="auto"/>
            <w:vAlign w:val="center"/>
            <w:hideMark/>
          </w:tcPr>
          <w:p w14:paraId="62033EF0" w14:textId="19B63D15" w:rsidR="007A14A5" w:rsidRPr="00EC48D9" w:rsidRDefault="007A14A5" w:rsidP="00D922D8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lang w:eastAsia="en-GB"/>
                <w:rPrChange w:id="369" w:author="White, Mathew" w:date="2018-01-03T11:55:00Z">
                  <w:rPr>
                    <w:rFonts w:ascii="Arial" w:eastAsia="Times New Roman" w:hAnsi="Arial" w:cs="Arial"/>
                    <w:i/>
                    <w:iCs/>
                    <w:color w:val="000000"/>
                    <w:lang w:eastAsia="en-GB"/>
                  </w:rPr>
                </w:rPrChange>
              </w:rPr>
            </w:pPr>
            <w:del w:id="370" w:author="White, Mathew" w:date="2018-01-03T11:46:00Z">
              <w:r w:rsidRPr="00EC48D9" w:rsidDel="00F451F9">
                <w:rPr>
                  <w:rFonts w:ascii="Arial" w:eastAsia="Times New Roman" w:hAnsi="Arial" w:cs="Arial"/>
                  <w:iCs/>
                  <w:color w:val="000000"/>
                  <w:lang w:eastAsia="en-GB"/>
                  <w:rPrChange w:id="371" w:author="White, Mathew" w:date="2018-01-03T11:55:00Z">
                    <w:rPr>
                      <w:rFonts w:ascii="Arial" w:eastAsia="Times New Roman" w:hAnsi="Arial" w:cs="Arial"/>
                      <w:i/>
                      <w:iCs/>
                      <w:color w:val="000000"/>
                      <w:lang w:eastAsia="en-GB"/>
                    </w:rPr>
                  </w:rPrChange>
                </w:rPr>
                <w:delText>Deprivation score/10</w:delText>
              </w:r>
            </w:del>
            <w:ins w:id="372" w:author="White, Mathew" w:date="2018-01-03T11:46:00Z">
              <w:r w:rsidR="00EC48D9" w:rsidRPr="00EC48D9">
                <w:rPr>
                  <w:rFonts w:ascii="Arial" w:eastAsia="Times New Roman" w:hAnsi="Arial" w:cs="Arial"/>
                  <w:iCs/>
                  <w:color w:val="000000"/>
                  <w:lang w:eastAsia="en-GB"/>
                  <w:rPrChange w:id="373" w:author="White, Mathew" w:date="2018-01-03T11:55:00Z">
                    <w:rPr>
                      <w:rFonts w:ascii="Arial" w:eastAsia="Times New Roman" w:hAnsi="Arial" w:cs="Arial"/>
                      <w:i/>
                      <w:iCs/>
                      <w:color w:val="000000"/>
                      <w:lang w:eastAsia="en-GB"/>
                    </w:rPr>
                  </w:rPrChange>
                </w:rPr>
                <w:t>Area deprivation</w:t>
              </w:r>
            </w:ins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31927752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AF86179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5C05340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3E466E21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EFBC473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BAC4F2A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0.99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C65BA7F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1.01</w:t>
            </w:r>
          </w:p>
        </w:tc>
        <w:tc>
          <w:tcPr>
            <w:tcW w:w="236" w:type="dxa"/>
          </w:tcPr>
          <w:p w14:paraId="15B09BD7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3574AC4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0.99***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6DC1BDE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0.98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525E53F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1.00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09D87450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FF2CD0B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0.99***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0B110BD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0.98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3DBF229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1.00</w:t>
            </w:r>
          </w:p>
        </w:tc>
      </w:tr>
      <w:tr w:rsidR="007A14A5" w:rsidRPr="00D91731" w14:paraId="7F132FBE" w14:textId="77777777" w:rsidTr="008736B8">
        <w:trPr>
          <w:trHeight w:val="300"/>
        </w:trPr>
        <w:tc>
          <w:tcPr>
            <w:tcW w:w="2301" w:type="dxa"/>
            <w:shd w:val="clear" w:color="auto" w:fill="auto"/>
            <w:vAlign w:val="center"/>
            <w:hideMark/>
          </w:tcPr>
          <w:p w14:paraId="48833876" w14:textId="5D58D620" w:rsidR="007A14A5" w:rsidRPr="00EC48D9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lang w:eastAsia="en-GB"/>
                <w:rPrChange w:id="374" w:author="White, Mathew" w:date="2018-01-03T11:55:00Z">
                  <w:rPr>
                    <w:rFonts w:ascii="Arial" w:eastAsia="Times New Roman" w:hAnsi="Arial" w:cs="Arial"/>
                    <w:i/>
                    <w:iCs/>
                    <w:color w:val="000000"/>
                    <w:lang w:eastAsia="en-GB"/>
                  </w:rPr>
                </w:rPrChange>
              </w:rPr>
            </w:pPr>
            <w:r w:rsidRPr="00EC48D9">
              <w:rPr>
                <w:rFonts w:ascii="Arial" w:eastAsia="Times New Roman" w:hAnsi="Arial" w:cs="Arial"/>
                <w:iCs/>
                <w:color w:val="000000"/>
                <w:lang w:eastAsia="en-GB"/>
                <w:rPrChange w:id="375" w:author="White, Mathew" w:date="2018-01-03T11:55:00Z">
                  <w:rPr>
                    <w:rFonts w:ascii="Arial" w:eastAsia="Times New Roman" w:hAnsi="Arial" w:cs="Arial"/>
                    <w:i/>
                    <w:iCs/>
                    <w:color w:val="000000"/>
                    <w:lang w:eastAsia="en-GB"/>
                  </w:rPr>
                </w:rPrChange>
              </w:rPr>
              <w:t>Female</w:t>
            </w:r>
            <w:ins w:id="376" w:author="White, Mathew" w:date="2018-01-03T11:42:00Z">
              <w:r w:rsidR="00F451F9" w:rsidRPr="00EC48D9">
                <w:rPr>
                  <w:rFonts w:ascii="Arial" w:eastAsia="Times New Roman" w:hAnsi="Arial" w:cs="Arial"/>
                  <w:iCs/>
                  <w:color w:val="000000"/>
                  <w:lang w:eastAsia="en-GB"/>
                  <w:rPrChange w:id="377" w:author="White, Mathew" w:date="2018-01-03T11:55:00Z">
                    <w:rPr>
                      <w:rFonts w:ascii="Arial" w:eastAsia="Times New Roman" w:hAnsi="Arial" w:cs="Arial"/>
                      <w:i/>
                      <w:iCs/>
                      <w:color w:val="000000"/>
                      <w:lang w:eastAsia="en-GB"/>
                    </w:rPr>
                  </w:rPrChange>
                </w:rPr>
                <w:t xml:space="preserve"> (r</w:t>
              </w:r>
              <w:r w:rsidR="00EC48D9" w:rsidRPr="00EC48D9">
                <w:rPr>
                  <w:rFonts w:ascii="Arial" w:eastAsia="Times New Roman" w:hAnsi="Arial" w:cs="Arial"/>
                  <w:iCs/>
                  <w:color w:val="000000"/>
                  <w:lang w:eastAsia="en-GB"/>
                  <w:rPrChange w:id="378" w:author="White, Mathew" w:date="2018-01-03T11:55:00Z">
                    <w:rPr>
                      <w:rFonts w:ascii="Arial" w:eastAsia="Times New Roman" w:hAnsi="Arial" w:cs="Arial"/>
                      <w:i/>
                      <w:iCs/>
                      <w:color w:val="000000"/>
                      <w:lang w:eastAsia="en-GB"/>
                    </w:rPr>
                  </w:rPrChange>
                </w:rPr>
                <w:t>ef =</w:t>
              </w:r>
              <w:r w:rsidR="00F451F9" w:rsidRPr="00EC48D9">
                <w:rPr>
                  <w:rFonts w:ascii="Arial" w:eastAsia="Times New Roman" w:hAnsi="Arial" w:cs="Arial"/>
                  <w:iCs/>
                  <w:color w:val="000000"/>
                  <w:lang w:eastAsia="en-GB"/>
                  <w:rPrChange w:id="379" w:author="White, Mathew" w:date="2018-01-03T11:55:00Z">
                    <w:rPr>
                      <w:rFonts w:ascii="Arial" w:eastAsia="Times New Roman" w:hAnsi="Arial" w:cs="Arial"/>
                      <w:i/>
                      <w:iCs/>
                      <w:color w:val="000000"/>
                      <w:lang w:eastAsia="en-GB"/>
                    </w:rPr>
                  </w:rPrChange>
                </w:rPr>
                <w:t>male)</w:t>
              </w:r>
            </w:ins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6D19EE31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6D3BA26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3991075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32192B60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AA1D7AC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0.79***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DDB9422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0.78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BCED476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0.81</w:t>
            </w:r>
          </w:p>
        </w:tc>
        <w:tc>
          <w:tcPr>
            <w:tcW w:w="236" w:type="dxa"/>
          </w:tcPr>
          <w:p w14:paraId="78B9934C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254C220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0.77***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8A7EE51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0.76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D6E3EBE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0.79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7969DB06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D04683B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0.78***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D1F8902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0.76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DD7E905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0.79</w:t>
            </w:r>
          </w:p>
        </w:tc>
      </w:tr>
      <w:tr w:rsidR="001F2915" w:rsidRPr="00D91731" w14:paraId="1BFE571A" w14:textId="77777777" w:rsidTr="001F2915">
        <w:tblPrEx>
          <w:tblW w:w="13882" w:type="dxa"/>
          <w:tblBorders>
            <w:top w:val="single" w:sz="8" w:space="0" w:color="auto"/>
            <w:bottom w:val="single" w:sz="8" w:space="0" w:color="auto"/>
          </w:tblBorders>
          <w:tblLayout w:type="fixed"/>
          <w:tblPrExChange w:id="380" w:author="White, Mathew" w:date="2018-01-03T11:58:00Z">
            <w:tblPrEx>
              <w:tblW w:w="13882" w:type="dxa"/>
              <w:tblBorders>
                <w:top w:val="single" w:sz="8" w:space="0" w:color="auto"/>
                <w:bottom w:val="single" w:sz="8" w:space="0" w:color="auto"/>
              </w:tblBorders>
              <w:tblLayout w:type="fixed"/>
            </w:tblPrEx>
          </w:tblPrExChange>
        </w:tblPrEx>
        <w:trPr>
          <w:trHeight w:val="300"/>
          <w:ins w:id="381" w:author="White, Mathew" w:date="2018-01-03T11:58:00Z"/>
          <w:trPrChange w:id="382" w:author="White, Mathew" w:date="2018-01-03T11:58:00Z">
            <w:trPr>
              <w:trHeight w:val="300"/>
            </w:trPr>
          </w:trPrChange>
        </w:trPr>
        <w:tc>
          <w:tcPr>
            <w:tcW w:w="2301" w:type="dxa"/>
            <w:shd w:val="clear" w:color="auto" w:fill="auto"/>
            <w:vAlign w:val="center"/>
            <w:hideMark/>
            <w:tcPrChange w:id="383" w:author="White, Mathew" w:date="2018-01-03T11:58:00Z">
              <w:tcPr>
                <w:tcW w:w="2301" w:type="dxa"/>
                <w:shd w:val="clear" w:color="auto" w:fill="auto"/>
                <w:vAlign w:val="center"/>
                <w:hideMark/>
              </w:tcPr>
            </w:tcPrChange>
          </w:tcPr>
          <w:p w14:paraId="264DA059" w14:textId="11612EA6" w:rsidR="001F2915" w:rsidRPr="00071783" w:rsidRDefault="001F2915" w:rsidP="00D922D8">
            <w:pPr>
              <w:spacing w:after="0" w:line="240" w:lineRule="auto"/>
              <w:rPr>
                <w:ins w:id="384" w:author="White, Mathew" w:date="2018-01-03T11:58:00Z"/>
                <w:rFonts w:ascii="Arial" w:eastAsia="Times New Roman" w:hAnsi="Arial" w:cs="Arial"/>
                <w:iCs/>
                <w:color w:val="000000"/>
                <w:lang w:eastAsia="en-GB"/>
              </w:rPr>
            </w:pPr>
            <w:ins w:id="385" w:author="White, Mathew" w:date="2018-01-03T11:58:00Z">
              <w:r w:rsidRPr="00071783">
                <w:rPr>
                  <w:rFonts w:ascii="Arial" w:eastAsia="Times New Roman" w:hAnsi="Arial" w:cs="Arial"/>
                  <w:iCs/>
                  <w:color w:val="000000"/>
                  <w:lang w:eastAsia="en-GB"/>
                </w:rPr>
                <w:t xml:space="preserve">Age </w:t>
              </w:r>
            </w:ins>
          </w:p>
        </w:tc>
        <w:tc>
          <w:tcPr>
            <w:tcW w:w="950" w:type="dxa"/>
            <w:shd w:val="clear" w:color="auto" w:fill="auto"/>
            <w:noWrap/>
            <w:vAlign w:val="bottom"/>
            <w:tcPrChange w:id="386" w:author="White, Mathew" w:date="2018-01-03T11:58:00Z">
              <w:tcPr>
                <w:tcW w:w="950" w:type="dxa"/>
                <w:shd w:val="clear" w:color="auto" w:fill="auto"/>
                <w:noWrap/>
                <w:vAlign w:val="bottom"/>
              </w:tcPr>
            </w:tcPrChange>
          </w:tcPr>
          <w:p w14:paraId="0B0D3859" w14:textId="7FE8F601" w:rsidR="001F2915" w:rsidRPr="00D91731" w:rsidRDefault="001F2915" w:rsidP="00D86071">
            <w:pPr>
              <w:spacing w:after="0" w:line="240" w:lineRule="auto"/>
              <w:jc w:val="center"/>
              <w:rPr>
                <w:ins w:id="387" w:author="White, Mathew" w:date="2018-01-03T11:58:00Z"/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  <w:tcPrChange w:id="388" w:author="White, Mathew" w:date="2018-01-03T11:58:00Z">
              <w:tcPr>
                <w:tcW w:w="850" w:type="dxa"/>
                <w:shd w:val="clear" w:color="auto" w:fill="auto"/>
                <w:noWrap/>
                <w:vAlign w:val="bottom"/>
              </w:tcPr>
            </w:tcPrChange>
          </w:tcPr>
          <w:p w14:paraId="153762C9" w14:textId="1D4F2270" w:rsidR="001F2915" w:rsidRPr="00D91731" w:rsidRDefault="001F2915" w:rsidP="00D86071">
            <w:pPr>
              <w:spacing w:after="0" w:line="240" w:lineRule="auto"/>
              <w:jc w:val="center"/>
              <w:rPr>
                <w:ins w:id="389" w:author="White, Mathew" w:date="2018-01-03T11:58:00Z"/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  <w:tcPrChange w:id="390" w:author="White, Mathew" w:date="2018-01-03T11:58:00Z">
              <w:tcPr>
                <w:tcW w:w="851" w:type="dxa"/>
                <w:shd w:val="clear" w:color="auto" w:fill="auto"/>
                <w:noWrap/>
                <w:vAlign w:val="bottom"/>
              </w:tcPr>
            </w:tcPrChange>
          </w:tcPr>
          <w:p w14:paraId="08D57232" w14:textId="512F43F6" w:rsidR="001F2915" w:rsidRPr="00D91731" w:rsidRDefault="001F2915" w:rsidP="00D86071">
            <w:pPr>
              <w:spacing w:after="0" w:line="240" w:lineRule="auto"/>
              <w:jc w:val="center"/>
              <w:rPr>
                <w:ins w:id="391" w:author="White, Mathew" w:date="2018-01-03T11:58:00Z"/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  <w:tcPrChange w:id="392" w:author="White, Mathew" w:date="2018-01-03T11:58:00Z">
              <w:tcPr>
                <w:tcW w:w="283" w:type="dxa"/>
                <w:shd w:val="clear" w:color="auto" w:fill="auto"/>
                <w:noWrap/>
                <w:vAlign w:val="bottom"/>
              </w:tcPr>
            </w:tcPrChange>
          </w:tcPr>
          <w:p w14:paraId="7F8A8BFA" w14:textId="77777777" w:rsidR="001F2915" w:rsidRPr="00D91731" w:rsidRDefault="001F2915" w:rsidP="00D86071">
            <w:pPr>
              <w:spacing w:after="0" w:line="240" w:lineRule="auto"/>
              <w:jc w:val="center"/>
              <w:rPr>
                <w:ins w:id="393" w:author="White, Mathew" w:date="2018-01-03T11:58:00Z"/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tcPrChange w:id="394" w:author="White, Mathew" w:date="2018-01-03T11:58:00Z">
              <w:tcPr>
                <w:tcW w:w="992" w:type="dxa"/>
                <w:shd w:val="clear" w:color="auto" w:fill="auto"/>
                <w:noWrap/>
                <w:vAlign w:val="bottom"/>
              </w:tcPr>
            </w:tcPrChange>
          </w:tcPr>
          <w:p w14:paraId="0128EF49" w14:textId="65E30477" w:rsidR="001F2915" w:rsidRPr="00D91731" w:rsidRDefault="001F2915" w:rsidP="00D86071">
            <w:pPr>
              <w:spacing w:after="0" w:line="240" w:lineRule="auto"/>
              <w:jc w:val="center"/>
              <w:rPr>
                <w:ins w:id="395" w:author="White, Mathew" w:date="2018-01-03T11:58:00Z"/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  <w:tcPrChange w:id="396" w:author="White, Mathew" w:date="2018-01-03T11:58:00Z">
              <w:tcPr>
                <w:tcW w:w="851" w:type="dxa"/>
                <w:shd w:val="clear" w:color="auto" w:fill="auto"/>
                <w:noWrap/>
                <w:vAlign w:val="bottom"/>
              </w:tcPr>
            </w:tcPrChange>
          </w:tcPr>
          <w:p w14:paraId="1A706192" w14:textId="1E2AAAB1" w:rsidR="001F2915" w:rsidRPr="00D91731" w:rsidRDefault="001F2915" w:rsidP="00D86071">
            <w:pPr>
              <w:spacing w:after="0" w:line="240" w:lineRule="auto"/>
              <w:jc w:val="center"/>
              <w:rPr>
                <w:ins w:id="397" w:author="White, Mathew" w:date="2018-01-03T11:58:00Z"/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  <w:tcPrChange w:id="398" w:author="White, Mathew" w:date="2018-01-03T11:58:00Z">
              <w:tcPr>
                <w:tcW w:w="850" w:type="dxa"/>
                <w:shd w:val="clear" w:color="auto" w:fill="auto"/>
                <w:noWrap/>
                <w:vAlign w:val="bottom"/>
              </w:tcPr>
            </w:tcPrChange>
          </w:tcPr>
          <w:p w14:paraId="645BCB4C" w14:textId="0A69F6B8" w:rsidR="001F2915" w:rsidRPr="00D91731" w:rsidRDefault="001F2915" w:rsidP="00D86071">
            <w:pPr>
              <w:spacing w:after="0" w:line="240" w:lineRule="auto"/>
              <w:jc w:val="center"/>
              <w:rPr>
                <w:ins w:id="399" w:author="White, Mathew" w:date="2018-01-03T11:58:00Z"/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236" w:type="dxa"/>
            <w:vAlign w:val="bottom"/>
            <w:tcPrChange w:id="400" w:author="White, Mathew" w:date="2018-01-03T11:58:00Z">
              <w:tcPr>
                <w:tcW w:w="236" w:type="dxa"/>
                <w:vAlign w:val="bottom"/>
              </w:tcPr>
            </w:tcPrChange>
          </w:tcPr>
          <w:p w14:paraId="3092FCDD" w14:textId="77777777" w:rsidR="001F2915" w:rsidRPr="00D91731" w:rsidRDefault="001F2915" w:rsidP="00D86071">
            <w:pPr>
              <w:spacing w:after="0" w:line="240" w:lineRule="auto"/>
              <w:jc w:val="center"/>
              <w:rPr>
                <w:ins w:id="401" w:author="White, Mathew" w:date="2018-01-03T11:58:00Z"/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tcPrChange w:id="402" w:author="White, Mathew" w:date="2018-01-03T11:58:00Z">
              <w:tcPr>
                <w:tcW w:w="1040" w:type="dxa"/>
                <w:shd w:val="clear" w:color="auto" w:fill="auto"/>
                <w:noWrap/>
                <w:vAlign w:val="bottom"/>
              </w:tcPr>
            </w:tcPrChange>
          </w:tcPr>
          <w:p w14:paraId="11FB68C7" w14:textId="1CB2977A" w:rsidR="001F2915" w:rsidRPr="00D91731" w:rsidRDefault="001F2915" w:rsidP="00D86071">
            <w:pPr>
              <w:spacing w:after="0" w:line="240" w:lineRule="auto"/>
              <w:jc w:val="center"/>
              <w:rPr>
                <w:ins w:id="403" w:author="White, Mathew" w:date="2018-01-03T11:58:00Z"/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  <w:tcPrChange w:id="404" w:author="White, Mathew" w:date="2018-01-03T11:58:00Z">
              <w:tcPr>
                <w:tcW w:w="851" w:type="dxa"/>
                <w:shd w:val="clear" w:color="auto" w:fill="auto"/>
                <w:noWrap/>
                <w:vAlign w:val="bottom"/>
              </w:tcPr>
            </w:tcPrChange>
          </w:tcPr>
          <w:p w14:paraId="74EF607F" w14:textId="565BD977" w:rsidR="001F2915" w:rsidRPr="00D91731" w:rsidRDefault="001F2915" w:rsidP="00D86071">
            <w:pPr>
              <w:spacing w:after="0" w:line="240" w:lineRule="auto"/>
              <w:jc w:val="center"/>
              <w:rPr>
                <w:ins w:id="405" w:author="White, Mathew" w:date="2018-01-03T11:58:00Z"/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  <w:tcPrChange w:id="406" w:author="White, Mathew" w:date="2018-01-03T11:58:00Z">
              <w:tcPr>
                <w:tcW w:w="850" w:type="dxa"/>
                <w:shd w:val="clear" w:color="auto" w:fill="auto"/>
                <w:noWrap/>
                <w:vAlign w:val="bottom"/>
              </w:tcPr>
            </w:tcPrChange>
          </w:tcPr>
          <w:p w14:paraId="1E55EFE9" w14:textId="0D321BA9" w:rsidR="001F2915" w:rsidRPr="00D91731" w:rsidRDefault="001F2915" w:rsidP="00D86071">
            <w:pPr>
              <w:spacing w:after="0" w:line="240" w:lineRule="auto"/>
              <w:jc w:val="center"/>
              <w:rPr>
                <w:ins w:id="407" w:author="White, Mathew" w:date="2018-01-03T11:58:00Z"/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236" w:type="dxa"/>
            <w:shd w:val="clear" w:color="auto" w:fill="auto"/>
            <w:noWrap/>
            <w:tcPrChange w:id="408" w:author="White, Mathew" w:date="2018-01-03T11:58:00Z">
              <w:tcPr>
                <w:tcW w:w="236" w:type="dxa"/>
                <w:shd w:val="clear" w:color="auto" w:fill="auto"/>
                <w:noWrap/>
              </w:tcPr>
            </w:tcPrChange>
          </w:tcPr>
          <w:p w14:paraId="61E17637" w14:textId="77777777" w:rsidR="001F2915" w:rsidRPr="00D91731" w:rsidRDefault="001F2915" w:rsidP="00D86071">
            <w:pPr>
              <w:spacing w:after="0" w:line="240" w:lineRule="auto"/>
              <w:jc w:val="center"/>
              <w:rPr>
                <w:ins w:id="409" w:author="White, Mathew" w:date="2018-01-03T11:58:00Z"/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tcPrChange w:id="410" w:author="White, Mathew" w:date="2018-01-03T11:58:00Z">
              <w:tcPr>
                <w:tcW w:w="1040" w:type="dxa"/>
                <w:shd w:val="clear" w:color="auto" w:fill="auto"/>
                <w:noWrap/>
                <w:vAlign w:val="bottom"/>
              </w:tcPr>
            </w:tcPrChange>
          </w:tcPr>
          <w:p w14:paraId="2180FB24" w14:textId="70B93BA5" w:rsidR="001F2915" w:rsidRPr="00D91731" w:rsidRDefault="001F2915" w:rsidP="00D86071">
            <w:pPr>
              <w:spacing w:after="0" w:line="240" w:lineRule="auto"/>
              <w:rPr>
                <w:ins w:id="411" w:author="White, Mathew" w:date="2018-01-03T11:58:00Z"/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  <w:tcPrChange w:id="412" w:author="White, Mathew" w:date="2018-01-03T11:58:00Z">
              <w:tcPr>
                <w:tcW w:w="850" w:type="dxa"/>
                <w:shd w:val="clear" w:color="auto" w:fill="auto"/>
                <w:noWrap/>
                <w:vAlign w:val="bottom"/>
              </w:tcPr>
            </w:tcPrChange>
          </w:tcPr>
          <w:p w14:paraId="6C2F61C7" w14:textId="70E0E3B5" w:rsidR="001F2915" w:rsidRPr="00D91731" w:rsidRDefault="001F2915" w:rsidP="00D86071">
            <w:pPr>
              <w:spacing w:after="0" w:line="240" w:lineRule="auto"/>
              <w:jc w:val="center"/>
              <w:rPr>
                <w:ins w:id="413" w:author="White, Mathew" w:date="2018-01-03T11:58:00Z"/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  <w:tcPrChange w:id="414" w:author="White, Mathew" w:date="2018-01-03T11:58:00Z">
              <w:tcPr>
                <w:tcW w:w="851" w:type="dxa"/>
                <w:shd w:val="clear" w:color="auto" w:fill="auto"/>
                <w:noWrap/>
                <w:vAlign w:val="bottom"/>
              </w:tcPr>
            </w:tcPrChange>
          </w:tcPr>
          <w:p w14:paraId="70C6F6FE" w14:textId="05ED04E1" w:rsidR="001F2915" w:rsidRPr="00D91731" w:rsidRDefault="001F2915" w:rsidP="00D86071">
            <w:pPr>
              <w:spacing w:after="0" w:line="240" w:lineRule="auto"/>
              <w:jc w:val="center"/>
              <w:rPr>
                <w:ins w:id="415" w:author="White, Mathew" w:date="2018-01-03T11:58:00Z"/>
                <w:rFonts w:ascii="Arial" w:eastAsia="Times New Roman" w:hAnsi="Arial" w:cs="Arial"/>
                <w:color w:val="000000"/>
                <w:lang w:eastAsia="en-GB"/>
              </w:rPr>
            </w:pPr>
          </w:p>
        </w:tc>
      </w:tr>
      <w:tr w:rsidR="00F451F9" w:rsidRPr="00D91731" w14:paraId="53CFD81E" w14:textId="77777777" w:rsidTr="00D86071">
        <w:tblPrEx>
          <w:tblW w:w="13882" w:type="dxa"/>
          <w:tblBorders>
            <w:top w:val="single" w:sz="8" w:space="0" w:color="auto"/>
            <w:bottom w:val="single" w:sz="8" w:space="0" w:color="auto"/>
          </w:tblBorders>
          <w:tblLayout w:type="fixed"/>
          <w:tblPrExChange w:id="416" w:author="White, Mathew" w:date="2018-01-03T11:42:00Z">
            <w:tblPrEx>
              <w:tblW w:w="13882" w:type="dxa"/>
              <w:tblBorders>
                <w:top w:val="single" w:sz="8" w:space="0" w:color="auto"/>
                <w:bottom w:val="single" w:sz="8" w:space="0" w:color="auto"/>
              </w:tblBorders>
              <w:tblLayout w:type="fixed"/>
            </w:tblPrEx>
          </w:tblPrExChange>
        </w:tblPrEx>
        <w:trPr>
          <w:trHeight w:val="300"/>
          <w:ins w:id="417" w:author="White, Mathew" w:date="2018-01-03T11:42:00Z"/>
          <w:trPrChange w:id="418" w:author="White, Mathew" w:date="2018-01-03T11:42:00Z">
            <w:trPr>
              <w:trHeight w:val="300"/>
            </w:trPr>
          </w:trPrChange>
        </w:trPr>
        <w:tc>
          <w:tcPr>
            <w:tcW w:w="2301" w:type="dxa"/>
            <w:shd w:val="clear" w:color="auto" w:fill="auto"/>
            <w:vAlign w:val="center"/>
            <w:hideMark/>
            <w:tcPrChange w:id="419" w:author="White, Mathew" w:date="2018-01-03T11:42:00Z">
              <w:tcPr>
                <w:tcW w:w="2301" w:type="dxa"/>
                <w:shd w:val="clear" w:color="auto" w:fill="auto"/>
                <w:vAlign w:val="center"/>
                <w:hideMark/>
              </w:tcPr>
            </w:tcPrChange>
          </w:tcPr>
          <w:p w14:paraId="37D97912" w14:textId="7BF52082" w:rsidR="00F451F9" w:rsidRPr="00D922D8" w:rsidRDefault="001F2915" w:rsidP="00F451F9">
            <w:pPr>
              <w:spacing w:after="0" w:line="240" w:lineRule="auto"/>
              <w:rPr>
                <w:ins w:id="420" w:author="White, Mathew" w:date="2018-01-03T11:42:00Z"/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ins w:id="421" w:author="White, Mathew" w:date="2018-01-03T11:58:00Z">
              <w:r w:rsidRPr="001F2915">
                <w:rPr>
                  <w:rFonts w:ascii="Arial" w:eastAsia="Times New Roman" w:hAnsi="Arial" w:cs="Arial"/>
                  <w:i/>
                  <w:iCs/>
                  <w:color w:val="000000"/>
                  <w:lang w:eastAsia="en-GB"/>
                  <w:rPrChange w:id="422" w:author="White, Mathew" w:date="2018-01-03T11:59:00Z">
                    <w:rPr>
                      <w:rFonts w:ascii="Arial" w:eastAsia="Times New Roman" w:hAnsi="Arial" w:cs="Arial"/>
                      <w:iCs/>
                      <w:color w:val="000000"/>
                      <w:lang w:eastAsia="en-GB"/>
                    </w:rPr>
                  </w:rPrChange>
                </w:rPr>
                <w:t xml:space="preserve">   </w:t>
              </w:r>
            </w:ins>
            <w:ins w:id="423" w:author="White, Mathew" w:date="2018-01-03T11:42:00Z">
              <w:r w:rsidR="00F451F9" w:rsidRPr="00D922D8">
                <w:rPr>
                  <w:rFonts w:ascii="Arial" w:eastAsia="Times New Roman" w:hAnsi="Arial" w:cs="Arial"/>
                  <w:i/>
                  <w:iCs/>
                  <w:color w:val="000000"/>
                  <w:lang w:eastAsia="en-GB"/>
                </w:rPr>
                <w:t>18-34</w:t>
              </w:r>
            </w:ins>
            <w:ins w:id="424" w:author="White, Mathew" w:date="2018-01-03T11:58:00Z">
              <w:r w:rsidRPr="001F2915">
                <w:rPr>
                  <w:rFonts w:ascii="Arial" w:eastAsia="Times New Roman" w:hAnsi="Arial" w:cs="Arial"/>
                  <w:i/>
                  <w:iCs/>
                  <w:color w:val="000000"/>
                  <w:lang w:eastAsia="en-GB"/>
                  <w:rPrChange w:id="425" w:author="White, Mathew" w:date="2018-01-03T11:59:00Z">
                    <w:rPr>
                      <w:rFonts w:ascii="Arial" w:eastAsia="Times New Roman" w:hAnsi="Arial" w:cs="Arial"/>
                      <w:iCs/>
                      <w:color w:val="000000"/>
                      <w:lang w:eastAsia="en-GB"/>
                    </w:rPr>
                  </w:rPrChange>
                </w:rPr>
                <w:t>yrs</w:t>
              </w:r>
            </w:ins>
            <w:ins w:id="426" w:author="White, Mathew" w:date="2018-01-03T11:42:00Z">
              <w:r w:rsidR="00F451F9" w:rsidRPr="00D922D8">
                <w:rPr>
                  <w:rFonts w:ascii="Arial" w:eastAsia="Times New Roman" w:hAnsi="Arial" w:cs="Arial"/>
                  <w:i/>
                  <w:iCs/>
                  <w:color w:val="000000"/>
                  <w:lang w:eastAsia="en-GB"/>
                </w:rPr>
                <w:t xml:space="preserve"> (ref)</w:t>
              </w:r>
            </w:ins>
          </w:p>
        </w:tc>
        <w:tc>
          <w:tcPr>
            <w:tcW w:w="950" w:type="dxa"/>
            <w:shd w:val="clear" w:color="auto" w:fill="auto"/>
            <w:noWrap/>
            <w:vAlign w:val="bottom"/>
            <w:hideMark/>
            <w:tcPrChange w:id="427" w:author="White, Mathew" w:date="2018-01-03T11:42:00Z">
              <w:tcPr>
                <w:tcW w:w="950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2D066E6D" w14:textId="77777777" w:rsidR="00F451F9" w:rsidRPr="00D91731" w:rsidRDefault="00F451F9" w:rsidP="00F451F9">
            <w:pPr>
              <w:spacing w:after="0" w:line="240" w:lineRule="auto"/>
              <w:jc w:val="center"/>
              <w:rPr>
                <w:ins w:id="428" w:author="White, Mathew" w:date="2018-01-03T11:42:00Z"/>
                <w:rFonts w:ascii="Arial" w:eastAsia="Times New Roman" w:hAnsi="Arial" w:cs="Arial"/>
                <w:color w:val="000000"/>
                <w:lang w:eastAsia="en-GB"/>
              </w:rPr>
            </w:pPr>
            <w:ins w:id="429" w:author="White, Mathew" w:date="2018-01-03T11:42:00Z">
              <w:r w:rsidRPr="00D91731">
                <w:rPr>
                  <w:rFonts w:ascii="Arial" w:eastAsia="Times New Roman" w:hAnsi="Arial" w:cs="Arial"/>
                  <w:color w:val="000000"/>
                  <w:lang w:eastAsia="en-GB"/>
                </w:rPr>
                <w:t xml:space="preserve"> -</w:t>
              </w:r>
            </w:ins>
          </w:p>
        </w:tc>
        <w:tc>
          <w:tcPr>
            <w:tcW w:w="850" w:type="dxa"/>
            <w:shd w:val="clear" w:color="auto" w:fill="auto"/>
            <w:noWrap/>
            <w:vAlign w:val="bottom"/>
            <w:hideMark/>
            <w:tcPrChange w:id="430" w:author="White, Mathew" w:date="2018-01-03T11:42:00Z">
              <w:tcPr>
                <w:tcW w:w="850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6AC70417" w14:textId="77777777" w:rsidR="00F451F9" w:rsidRPr="00D91731" w:rsidRDefault="00F451F9" w:rsidP="00F451F9">
            <w:pPr>
              <w:spacing w:after="0" w:line="240" w:lineRule="auto"/>
              <w:jc w:val="center"/>
              <w:rPr>
                <w:ins w:id="431" w:author="White, Mathew" w:date="2018-01-03T11:42:00Z"/>
                <w:rFonts w:ascii="Arial" w:eastAsia="Times New Roman" w:hAnsi="Arial" w:cs="Arial"/>
                <w:color w:val="000000"/>
                <w:lang w:eastAsia="en-GB"/>
              </w:rPr>
            </w:pPr>
            <w:ins w:id="432" w:author="White, Mathew" w:date="2018-01-03T11:42:00Z">
              <w:r w:rsidRPr="00D91731">
                <w:rPr>
                  <w:rFonts w:ascii="Arial" w:eastAsia="Times New Roman" w:hAnsi="Arial" w:cs="Arial"/>
                  <w:color w:val="000000"/>
                  <w:lang w:eastAsia="en-GB"/>
                </w:rPr>
                <w:t xml:space="preserve"> -</w:t>
              </w:r>
            </w:ins>
          </w:p>
        </w:tc>
        <w:tc>
          <w:tcPr>
            <w:tcW w:w="851" w:type="dxa"/>
            <w:shd w:val="clear" w:color="auto" w:fill="auto"/>
            <w:noWrap/>
            <w:vAlign w:val="bottom"/>
            <w:hideMark/>
            <w:tcPrChange w:id="433" w:author="White, Mathew" w:date="2018-01-03T11:42:00Z">
              <w:tcPr>
                <w:tcW w:w="851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6FF4E4E8" w14:textId="77777777" w:rsidR="00F451F9" w:rsidRPr="00D91731" w:rsidRDefault="00F451F9" w:rsidP="00F451F9">
            <w:pPr>
              <w:spacing w:after="0" w:line="240" w:lineRule="auto"/>
              <w:jc w:val="center"/>
              <w:rPr>
                <w:ins w:id="434" w:author="White, Mathew" w:date="2018-01-03T11:42:00Z"/>
                <w:rFonts w:ascii="Arial" w:eastAsia="Times New Roman" w:hAnsi="Arial" w:cs="Arial"/>
                <w:color w:val="000000"/>
                <w:lang w:eastAsia="en-GB"/>
              </w:rPr>
            </w:pPr>
            <w:ins w:id="435" w:author="White, Mathew" w:date="2018-01-03T11:42:00Z">
              <w:r w:rsidRPr="00D91731">
                <w:rPr>
                  <w:rFonts w:ascii="Arial" w:eastAsia="Times New Roman" w:hAnsi="Arial" w:cs="Arial"/>
                  <w:color w:val="000000"/>
                  <w:lang w:eastAsia="en-GB"/>
                </w:rPr>
                <w:t xml:space="preserve"> -</w:t>
              </w:r>
            </w:ins>
          </w:p>
        </w:tc>
        <w:tc>
          <w:tcPr>
            <w:tcW w:w="283" w:type="dxa"/>
            <w:shd w:val="clear" w:color="auto" w:fill="auto"/>
            <w:noWrap/>
            <w:vAlign w:val="bottom"/>
            <w:hideMark/>
            <w:tcPrChange w:id="436" w:author="White, Mathew" w:date="2018-01-03T11:42:00Z">
              <w:tcPr>
                <w:tcW w:w="283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20FE908B" w14:textId="77777777" w:rsidR="00F451F9" w:rsidRPr="00D91731" w:rsidRDefault="00F451F9" w:rsidP="00F451F9">
            <w:pPr>
              <w:spacing w:after="0" w:line="240" w:lineRule="auto"/>
              <w:jc w:val="center"/>
              <w:rPr>
                <w:ins w:id="437" w:author="White, Mathew" w:date="2018-01-03T11:42:00Z"/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  <w:tcPrChange w:id="438" w:author="White, Mathew" w:date="2018-01-03T11:42:00Z">
              <w:tcPr>
                <w:tcW w:w="992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60FBEC80" w14:textId="14049E3D" w:rsidR="00F451F9" w:rsidRPr="00D91731" w:rsidRDefault="00F451F9">
            <w:pPr>
              <w:spacing w:after="0" w:line="240" w:lineRule="auto"/>
              <w:jc w:val="center"/>
              <w:rPr>
                <w:ins w:id="439" w:author="White, Mathew" w:date="2018-01-03T11:42:00Z"/>
                <w:rFonts w:ascii="Arial" w:eastAsia="Times New Roman" w:hAnsi="Arial" w:cs="Arial"/>
                <w:color w:val="000000"/>
                <w:lang w:eastAsia="en-GB"/>
              </w:rPr>
              <w:pPrChange w:id="440" w:author="White, Mathew" w:date="2018-01-03T11:42:00Z">
                <w:pPr>
                  <w:spacing w:after="0" w:line="240" w:lineRule="auto"/>
                </w:pPr>
              </w:pPrChange>
            </w:pPr>
            <w:ins w:id="441" w:author="White, Mathew" w:date="2018-01-03T11:42:00Z">
              <w:r w:rsidRPr="00D91731">
                <w:rPr>
                  <w:rFonts w:ascii="Arial" w:eastAsia="Times New Roman" w:hAnsi="Arial" w:cs="Arial"/>
                  <w:color w:val="000000"/>
                  <w:lang w:eastAsia="en-GB"/>
                </w:rPr>
                <w:t>-</w:t>
              </w:r>
            </w:ins>
          </w:p>
        </w:tc>
        <w:tc>
          <w:tcPr>
            <w:tcW w:w="851" w:type="dxa"/>
            <w:shd w:val="clear" w:color="auto" w:fill="auto"/>
            <w:noWrap/>
            <w:vAlign w:val="bottom"/>
            <w:hideMark/>
            <w:tcPrChange w:id="442" w:author="White, Mathew" w:date="2018-01-03T11:42:00Z">
              <w:tcPr>
                <w:tcW w:w="851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3BACD9B2" w14:textId="1037547E" w:rsidR="00F451F9" w:rsidRPr="00D91731" w:rsidRDefault="00F451F9">
            <w:pPr>
              <w:spacing w:after="0" w:line="240" w:lineRule="auto"/>
              <w:jc w:val="center"/>
              <w:rPr>
                <w:ins w:id="443" w:author="White, Mathew" w:date="2018-01-03T11:42:00Z"/>
                <w:rFonts w:ascii="Arial" w:eastAsia="Times New Roman" w:hAnsi="Arial" w:cs="Arial"/>
                <w:color w:val="000000"/>
                <w:lang w:eastAsia="en-GB"/>
              </w:rPr>
              <w:pPrChange w:id="444" w:author="White, Mathew" w:date="2018-01-03T11:42:00Z">
                <w:pPr>
                  <w:spacing w:after="0" w:line="240" w:lineRule="auto"/>
                  <w:jc w:val="right"/>
                </w:pPr>
              </w:pPrChange>
            </w:pPr>
            <w:ins w:id="445" w:author="White, Mathew" w:date="2018-01-03T11:42:00Z">
              <w:r w:rsidRPr="00D91731">
                <w:rPr>
                  <w:rFonts w:ascii="Arial" w:eastAsia="Times New Roman" w:hAnsi="Arial" w:cs="Arial"/>
                  <w:color w:val="000000"/>
                  <w:lang w:eastAsia="en-GB"/>
                </w:rPr>
                <w:t>-</w:t>
              </w:r>
            </w:ins>
          </w:p>
        </w:tc>
        <w:tc>
          <w:tcPr>
            <w:tcW w:w="850" w:type="dxa"/>
            <w:shd w:val="clear" w:color="auto" w:fill="auto"/>
            <w:noWrap/>
            <w:vAlign w:val="bottom"/>
            <w:hideMark/>
            <w:tcPrChange w:id="446" w:author="White, Mathew" w:date="2018-01-03T11:42:00Z">
              <w:tcPr>
                <w:tcW w:w="850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71284A6B" w14:textId="35B12071" w:rsidR="00F451F9" w:rsidRPr="00D91731" w:rsidRDefault="00F451F9" w:rsidP="00F451F9">
            <w:pPr>
              <w:spacing w:after="0" w:line="240" w:lineRule="auto"/>
              <w:jc w:val="center"/>
              <w:rPr>
                <w:ins w:id="447" w:author="White, Mathew" w:date="2018-01-03T11:42:00Z"/>
                <w:rFonts w:ascii="Arial" w:eastAsia="Times New Roman" w:hAnsi="Arial" w:cs="Arial"/>
                <w:color w:val="000000"/>
                <w:lang w:eastAsia="en-GB"/>
              </w:rPr>
            </w:pPr>
            <w:ins w:id="448" w:author="White, Mathew" w:date="2018-01-03T11:42:00Z">
              <w:r w:rsidRPr="00D91731">
                <w:rPr>
                  <w:rFonts w:ascii="Arial" w:eastAsia="Times New Roman" w:hAnsi="Arial" w:cs="Arial"/>
                  <w:color w:val="000000"/>
                  <w:lang w:eastAsia="en-GB"/>
                </w:rPr>
                <w:t>-</w:t>
              </w:r>
            </w:ins>
          </w:p>
        </w:tc>
        <w:tc>
          <w:tcPr>
            <w:tcW w:w="236" w:type="dxa"/>
            <w:vAlign w:val="bottom"/>
            <w:tcPrChange w:id="449" w:author="White, Mathew" w:date="2018-01-03T11:42:00Z">
              <w:tcPr>
                <w:tcW w:w="236" w:type="dxa"/>
              </w:tcPr>
            </w:tcPrChange>
          </w:tcPr>
          <w:p w14:paraId="31BBD306" w14:textId="77777777" w:rsidR="00F451F9" w:rsidRPr="00D91731" w:rsidRDefault="00F451F9">
            <w:pPr>
              <w:spacing w:after="0" w:line="240" w:lineRule="auto"/>
              <w:jc w:val="center"/>
              <w:rPr>
                <w:ins w:id="450" w:author="White, Mathew" w:date="2018-01-03T11:42:00Z"/>
                <w:rFonts w:ascii="Arial" w:eastAsia="Times New Roman" w:hAnsi="Arial" w:cs="Arial"/>
                <w:color w:val="000000"/>
                <w:lang w:eastAsia="en-GB"/>
              </w:rPr>
              <w:pPrChange w:id="451" w:author="White, Mathew" w:date="2018-01-03T11:42:00Z">
                <w:pPr>
                  <w:spacing w:after="0" w:line="240" w:lineRule="auto"/>
                </w:pPr>
              </w:pPrChange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  <w:tcPrChange w:id="452" w:author="White, Mathew" w:date="2018-01-03T11:42:00Z">
              <w:tcPr>
                <w:tcW w:w="1040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0D9B533E" w14:textId="67367181" w:rsidR="00F451F9" w:rsidRPr="00D91731" w:rsidRDefault="00F451F9">
            <w:pPr>
              <w:spacing w:after="0" w:line="240" w:lineRule="auto"/>
              <w:jc w:val="center"/>
              <w:rPr>
                <w:ins w:id="453" w:author="White, Mathew" w:date="2018-01-03T11:42:00Z"/>
                <w:rFonts w:ascii="Arial" w:eastAsia="Times New Roman" w:hAnsi="Arial" w:cs="Arial"/>
                <w:color w:val="000000"/>
                <w:lang w:eastAsia="en-GB"/>
              </w:rPr>
              <w:pPrChange w:id="454" w:author="White, Mathew" w:date="2018-01-03T11:42:00Z">
                <w:pPr>
                  <w:spacing w:after="0" w:line="240" w:lineRule="auto"/>
                </w:pPr>
              </w:pPrChange>
            </w:pPr>
            <w:ins w:id="455" w:author="White, Mathew" w:date="2018-01-03T11:42:00Z">
              <w:r w:rsidRPr="00D91731">
                <w:rPr>
                  <w:rFonts w:ascii="Arial" w:eastAsia="Times New Roman" w:hAnsi="Arial" w:cs="Arial"/>
                  <w:color w:val="000000"/>
                  <w:lang w:eastAsia="en-GB"/>
                </w:rPr>
                <w:t>-</w:t>
              </w:r>
            </w:ins>
          </w:p>
        </w:tc>
        <w:tc>
          <w:tcPr>
            <w:tcW w:w="851" w:type="dxa"/>
            <w:shd w:val="clear" w:color="auto" w:fill="auto"/>
            <w:noWrap/>
            <w:vAlign w:val="bottom"/>
            <w:hideMark/>
            <w:tcPrChange w:id="456" w:author="White, Mathew" w:date="2018-01-03T11:42:00Z">
              <w:tcPr>
                <w:tcW w:w="851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1AD51EA2" w14:textId="2EAD55A1" w:rsidR="00F451F9" w:rsidRPr="00D91731" w:rsidRDefault="00F451F9">
            <w:pPr>
              <w:spacing w:after="0" w:line="240" w:lineRule="auto"/>
              <w:jc w:val="center"/>
              <w:rPr>
                <w:ins w:id="457" w:author="White, Mathew" w:date="2018-01-03T11:42:00Z"/>
                <w:rFonts w:ascii="Arial" w:eastAsia="Times New Roman" w:hAnsi="Arial" w:cs="Arial"/>
                <w:color w:val="000000"/>
                <w:lang w:eastAsia="en-GB"/>
              </w:rPr>
              <w:pPrChange w:id="458" w:author="White, Mathew" w:date="2018-01-03T11:42:00Z">
                <w:pPr>
                  <w:spacing w:after="0" w:line="240" w:lineRule="auto"/>
                  <w:jc w:val="right"/>
                </w:pPr>
              </w:pPrChange>
            </w:pPr>
            <w:ins w:id="459" w:author="White, Mathew" w:date="2018-01-03T11:42:00Z">
              <w:r w:rsidRPr="00D91731">
                <w:rPr>
                  <w:rFonts w:ascii="Arial" w:eastAsia="Times New Roman" w:hAnsi="Arial" w:cs="Arial"/>
                  <w:color w:val="000000"/>
                  <w:lang w:eastAsia="en-GB"/>
                </w:rPr>
                <w:t>-</w:t>
              </w:r>
            </w:ins>
          </w:p>
        </w:tc>
        <w:tc>
          <w:tcPr>
            <w:tcW w:w="850" w:type="dxa"/>
            <w:shd w:val="clear" w:color="auto" w:fill="auto"/>
            <w:noWrap/>
            <w:vAlign w:val="bottom"/>
            <w:hideMark/>
            <w:tcPrChange w:id="460" w:author="White, Mathew" w:date="2018-01-03T11:42:00Z">
              <w:tcPr>
                <w:tcW w:w="850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7D04EDA9" w14:textId="4ABACD51" w:rsidR="00F451F9" w:rsidRPr="00D91731" w:rsidRDefault="00F451F9" w:rsidP="00F451F9">
            <w:pPr>
              <w:spacing w:after="0" w:line="240" w:lineRule="auto"/>
              <w:jc w:val="center"/>
              <w:rPr>
                <w:ins w:id="461" w:author="White, Mathew" w:date="2018-01-03T11:42:00Z"/>
                <w:rFonts w:ascii="Arial" w:eastAsia="Times New Roman" w:hAnsi="Arial" w:cs="Arial"/>
                <w:color w:val="000000"/>
                <w:lang w:eastAsia="en-GB"/>
              </w:rPr>
            </w:pPr>
            <w:ins w:id="462" w:author="White, Mathew" w:date="2018-01-03T11:42:00Z">
              <w:r w:rsidRPr="00D91731">
                <w:rPr>
                  <w:rFonts w:ascii="Arial" w:eastAsia="Times New Roman" w:hAnsi="Arial" w:cs="Arial"/>
                  <w:color w:val="000000"/>
                  <w:lang w:eastAsia="en-GB"/>
                </w:rPr>
                <w:t>-</w:t>
              </w:r>
            </w:ins>
          </w:p>
        </w:tc>
        <w:tc>
          <w:tcPr>
            <w:tcW w:w="236" w:type="dxa"/>
            <w:shd w:val="clear" w:color="auto" w:fill="auto"/>
            <w:noWrap/>
            <w:hideMark/>
            <w:tcPrChange w:id="463" w:author="White, Mathew" w:date="2018-01-03T11:42:00Z">
              <w:tcPr>
                <w:tcW w:w="236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411E712B" w14:textId="77777777" w:rsidR="00F451F9" w:rsidRPr="00D91731" w:rsidRDefault="00F451F9" w:rsidP="00D922D8">
            <w:pPr>
              <w:spacing w:after="0" w:line="240" w:lineRule="auto"/>
              <w:jc w:val="center"/>
              <w:rPr>
                <w:ins w:id="464" w:author="White, Mathew" w:date="2018-01-03T11:42:00Z"/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  <w:tcPrChange w:id="465" w:author="White, Mathew" w:date="2018-01-03T11:42:00Z">
              <w:tcPr>
                <w:tcW w:w="1040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47E8535D" w14:textId="48099DD9" w:rsidR="00F451F9" w:rsidRPr="00D91731" w:rsidRDefault="001F2915" w:rsidP="00D922D8">
            <w:pPr>
              <w:spacing w:after="0" w:line="240" w:lineRule="auto"/>
              <w:rPr>
                <w:ins w:id="466" w:author="White, Mathew" w:date="2018-01-03T11:42:00Z"/>
                <w:rFonts w:ascii="Arial" w:eastAsia="Times New Roman" w:hAnsi="Arial" w:cs="Arial"/>
                <w:color w:val="000000"/>
                <w:lang w:eastAsia="en-GB"/>
              </w:rPr>
            </w:pPr>
            <w:ins w:id="467" w:author="White, Mathew" w:date="2018-01-03T11:57:00Z">
              <w:r>
                <w:rPr>
                  <w:rFonts w:ascii="Arial" w:eastAsia="Times New Roman" w:hAnsi="Arial" w:cs="Arial"/>
                  <w:color w:val="000000"/>
                  <w:lang w:eastAsia="en-GB"/>
                </w:rPr>
                <w:t xml:space="preserve">     </w:t>
              </w:r>
            </w:ins>
            <w:ins w:id="468" w:author="White, Mathew" w:date="2018-01-03T11:42:00Z">
              <w:r w:rsidR="00F451F9" w:rsidRPr="00D91731">
                <w:rPr>
                  <w:rFonts w:ascii="Arial" w:eastAsia="Times New Roman" w:hAnsi="Arial" w:cs="Arial"/>
                  <w:color w:val="000000"/>
                  <w:lang w:eastAsia="en-GB"/>
                </w:rPr>
                <w:t>-</w:t>
              </w:r>
            </w:ins>
          </w:p>
        </w:tc>
        <w:tc>
          <w:tcPr>
            <w:tcW w:w="850" w:type="dxa"/>
            <w:shd w:val="clear" w:color="auto" w:fill="auto"/>
            <w:noWrap/>
            <w:vAlign w:val="bottom"/>
            <w:hideMark/>
            <w:tcPrChange w:id="469" w:author="White, Mathew" w:date="2018-01-03T11:42:00Z">
              <w:tcPr>
                <w:tcW w:w="850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36D30156" w14:textId="7B636F5E" w:rsidR="00F451F9" w:rsidRPr="00D91731" w:rsidRDefault="00F451F9">
            <w:pPr>
              <w:spacing w:after="0" w:line="240" w:lineRule="auto"/>
              <w:jc w:val="center"/>
              <w:rPr>
                <w:ins w:id="470" w:author="White, Mathew" w:date="2018-01-03T11:42:00Z"/>
                <w:rFonts w:ascii="Arial" w:eastAsia="Times New Roman" w:hAnsi="Arial" w:cs="Arial"/>
                <w:color w:val="000000"/>
                <w:lang w:eastAsia="en-GB"/>
              </w:rPr>
              <w:pPrChange w:id="471" w:author="White, Mathew" w:date="2018-01-03T11:42:00Z">
                <w:pPr>
                  <w:spacing w:after="0" w:line="240" w:lineRule="auto"/>
                  <w:jc w:val="right"/>
                </w:pPr>
              </w:pPrChange>
            </w:pPr>
            <w:ins w:id="472" w:author="White, Mathew" w:date="2018-01-03T11:42:00Z">
              <w:r w:rsidRPr="00D91731">
                <w:rPr>
                  <w:rFonts w:ascii="Arial" w:eastAsia="Times New Roman" w:hAnsi="Arial" w:cs="Arial"/>
                  <w:color w:val="000000"/>
                  <w:lang w:eastAsia="en-GB"/>
                </w:rPr>
                <w:t>-</w:t>
              </w:r>
            </w:ins>
          </w:p>
        </w:tc>
        <w:tc>
          <w:tcPr>
            <w:tcW w:w="851" w:type="dxa"/>
            <w:shd w:val="clear" w:color="auto" w:fill="auto"/>
            <w:noWrap/>
            <w:vAlign w:val="bottom"/>
            <w:hideMark/>
            <w:tcPrChange w:id="473" w:author="White, Mathew" w:date="2018-01-03T11:42:00Z">
              <w:tcPr>
                <w:tcW w:w="851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57E6FEF5" w14:textId="30B46C46" w:rsidR="00F451F9" w:rsidRPr="00D91731" w:rsidRDefault="00F451F9" w:rsidP="00F451F9">
            <w:pPr>
              <w:spacing w:after="0" w:line="240" w:lineRule="auto"/>
              <w:jc w:val="center"/>
              <w:rPr>
                <w:ins w:id="474" w:author="White, Mathew" w:date="2018-01-03T11:42:00Z"/>
                <w:rFonts w:ascii="Arial" w:eastAsia="Times New Roman" w:hAnsi="Arial" w:cs="Arial"/>
                <w:color w:val="000000"/>
                <w:lang w:eastAsia="en-GB"/>
              </w:rPr>
            </w:pPr>
            <w:ins w:id="475" w:author="White, Mathew" w:date="2018-01-03T11:42:00Z">
              <w:r w:rsidRPr="00D91731">
                <w:rPr>
                  <w:rFonts w:ascii="Arial" w:eastAsia="Times New Roman" w:hAnsi="Arial" w:cs="Arial"/>
                  <w:color w:val="000000"/>
                  <w:lang w:eastAsia="en-GB"/>
                </w:rPr>
                <w:t>-</w:t>
              </w:r>
            </w:ins>
          </w:p>
        </w:tc>
      </w:tr>
      <w:tr w:rsidR="007A14A5" w:rsidRPr="00D91731" w14:paraId="41F48C76" w14:textId="77777777" w:rsidTr="008736B8">
        <w:trPr>
          <w:trHeight w:val="300"/>
        </w:trPr>
        <w:tc>
          <w:tcPr>
            <w:tcW w:w="2301" w:type="dxa"/>
            <w:shd w:val="clear" w:color="auto" w:fill="auto"/>
            <w:vAlign w:val="center"/>
            <w:hideMark/>
          </w:tcPr>
          <w:p w14:paraId="1E1B7E71" w14:textId="335C4078" w:rsidR="007A14A5" w:rsidRPr="00D922D8" w:rsidRDefault="001F2915" w:rsidP="008736B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ins w:id="476" w:author="White, Mathew" w:date="2018-01-03T11:58:00Z">
              <w:r w:rsidRPr="001F2915">
                <w:rPr>
                  <w:rFonts w:ascii="Arial" w:eastAsia="Times New Roman" w:hAnsi="Arial" w:cs="Arial"/>
                  <w:i/>
                  <w:iCs/>
                  <w:color w:val="000000"/>
                  <w:lang w:eastAsia="en-GB"/>
                  <w:rPrChange w:id="477" w:author="White, Mathew" w:date="2018-01-03T11:59:00Z">
                    <w:rPr>
                      <w:rFonts w:ascii="Arial" w:eastAsia="Times New Roman" w:hAnsi="Arial" w:cs="Arial"/>
                      <w:iCs/>
                      <w:color w:val="000000"/>
                      <w:lang w:eastAsia="en-GB"/>
                    </w:rPr>
                  </w:rPrChange>
                </w:rPr>
                <w:t xml:space="preserve">   </w:t>
              </w:r>
            </w:ins>
            <w:del w:id="478" w:author="White, Mathew" w:date="2018-01-03T11:58:00Z">
              <w:r w:rsidR="007A14A5" w:rsidRPr="00D922D8" w:rsidDel="001F2915">
                <w:rPr>
                  <w:rFonts w:ascii="Arial" w:eastAsia="Times New Roman" w:hAnsi="Arial" w:cs="Arial"/>
                  <w:i/>
                  <w:iCs/>
                  <w:color w:val="000000"/>
                  <w:lang w:eastAsia="en-GB"/>
                </w:rPr>
                <w:delText xml:space="preserve">Age </w:delText>
              </w:r>
            </w:del>
            <w:r w:rsidR="007A14A5" w:rsidRPr="00D922D8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35-64</w:t>
            </w:r>
            <w:ins w:id="479" w:author="White, Mathew" w:date="2018-01-03T11:58:00Z">
              <w:r w:rsidRPr="001F2915">
                <w:rPr>
                  <w:rFonts w:ascii="Arial" w:eastAsia="Times New Roman" w:hAnsi="Arial" w:cs="Arial"/>
                  <w:i/>
                  <w:iCs/>
                  <w:color w:val="000000"/>
                  <w:lang w:eastAsia="en-GB"/>
                  <w:rPrChange w:id="480" w:author="White, Mathew" w:date="2018-01-03T11:59:00Z">
                    <w:rPr>
                      <w:rFonts w:ascii="Arial" w:eastAsia="Times New Roman" w:hAnsi="Arial" w:cs="Arial"/>
                      <w:iCs/>
                      <w:color w:val="000000"/>
                      <w:lang w:eastAsia="en-GB"/>
                    </w:rPr>
                  </w:rPrChange>
                </w:rPr>
                <w:t>yrs</w:t>
              </w:r>
            </w:ins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1FCE769E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EA93C67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D7F0D50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1E2EA45C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E641F48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2110065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0.97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1490A9E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1.02</w:t>
            </w:r>
          </w:p>
        </w:tc>
        <w:tc>
          <w:tcPr>
            <w:tcW w:w="236" w:type="dxa"/>
          </w:tcPr>
          <w:p w14:paraId="2A2926C4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7C0FF1A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2075061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0.97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DA35B1A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1.02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3EEAC152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F074E90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0.99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65DDA1A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98517F3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1.02</w:t>
            </w:r>
          </w:p>
        </w:tc>
      </w:tr>
      <w:tr w:rsidR="007A14A5" w:rsidRPr="00D91731" w14:paraId="64034C36" w14:textId="77777777" w:rsidTr="008736B8">
        <w:trPr>
          <w:trHeight w:val="300"/>
        </w:trPr>
        <w:tc>
          <w:tcPr>
            <w:tcW w:w="2301" w:type="dxa"/>
            <w:shd w:val="clear" w:color="auto" w:fill="auto"/>
            <w:vAlign w:val="center"/>
            <w:hideMark/>
          </w:tcPr>
          <w:p w14:paraId="5DBD53C5" w14:textId="6F77EB5C" w:rsidR="007A14A5" w:rsidRPr="00D922D8" w:rsidRDefault="001F2915" w:rsidP="008736B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ins w:id="481" w:author="White, Mathew" w:date="2018-01-03T11:59:00Z">
              <w:r w:rsidRPr="001F2915">
                <w:rPr>
                  <w:rFonts w:ascii="Arial" w:eastAsia="Times New Roman" w:hAnsi="Arial" w:cs="Arial"/>
                  <w:i/>
                  <w:iCs/>
                  <w:color w:val="000000"/>
                  <w:lang w:eastAsia="en-GB"/>
                  <w:rPrChange w:id="482" w:author="White, Mathew" w:date="2018-01-03T11:59:00Z">
                    <w:rPr>
                      <w:rFonts w:ascii="Arial" w:eastAsia="Times New Roman" w:hAnsi="Arial" w:cs="Arial"/>
                      <w:iCs/>
                      <w:color w:val="000000"/>
                      <w:lang w:eastAsia="en-GB"/>
                    </w:rPr>
                  </w:rPrChange>
                </w:rPr>
                <w:t xml:space="preserve">   </w:t>
              </w:r>
            </w:ins>
            <w:del w:id="483" w:author="White, Mathew" w:date="2018-01-03T11:59:00Z">
              <w:r w:rsidR="007A14A5" w:rsidRPr="00D922D8" w:rsidDel="001F2915">
                <w:rPr>
                  <w:rFonts w:ascii="Arial" w:eastAsia="Times New Roman" w:hAnsi="Arial" w:cs="Arial"/>
                  <w:i/>
                  <w:iCs/>
                  <w:color w:val="000000"/>
                  <w:lang w:eastAsia="en-GB"/>
                </w:rPr>
                <w:delText xml:space="preserve">Age </w:delText>
              </w:r>
            </w:del>
            <w:r w:rsidR="007A14A5" w:rsidRPr="00D922D8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65+</w:t>
            </w:r>
            <w:ins w:id="484" w:author="White, Mathew" w:date="2018-01-03T11:59:00Z">
              <w:r w:rsidRPr="001F2915">
                <w:rPr>
                  <w:rFonts w:ascii="Arial" w:eastAsia="Times New Roman" w:hAnsi="Arial" w:cs="Arial"/>
                  <w:i/>
                  <w:iCs/>
                  <w:color w:val="000000"/>
                  <w:lang w:eastAsia="en-GB"/>
                  <w:rPrChange w:id="485" w:author="White, Mathew" w:date="2018-01-03T11:59:00Z">
                    <w:rPr>
                      <w:rFonts w:ascii="Arial" w:eastAsia="Times New Roman" w:hAnsi="Arial" w:cs="Arial"/>
                      <w:iCs/>
                      <w:color w:val="000000"/>
                      <w:lang w:eastAsia="en-GB"/>
                    </w:rPr>
                  </w:rPrChange>
                </w:rPr>
                <w:t>yrs</w:t>
              </w:r>
            </w:ins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4343A2A7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4C3C4B3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55DCD50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6A9A3812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9660BB7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0.77***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ADC4B04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0.73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036A2A3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0.80</w:t>
            </w:r>
          </w:p>
        </w:tc>
        <w:tc>
          <w:tcPr>
            <w:tcW w:w="236" w:type="dxa"/>
          </w:tcPr>
          <w:p w14:paraId="1B09F3F3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7E0759C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0.82***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90CD4B0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0.79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C4836CE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0.86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296B78FE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B0D815E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0.82***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028A57F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0.79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261FBBC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0.86</w:t>
            </w:r>
          </w:p>
        </w:tc>
      </w:tr>
      <w:tr w:rsidR="00EC48D9" w:rsidRPr="00D91731" w14:paraId="0A1095FC" w14:textId="77777777" w:rsidTr="008736B8">
        <w:trPr>
          <w:trHeight w:val="300"/>
          <w:ins w:id="486" w:author="White, Mathew" w:date="2018-01-03T11:53:00Z"/>
        </w:trPr>
        <w:tc>
          <w:tcPr>
            <w:tcW w:w="2301" w:type="dxa"/>
            <w:shd w:val="clear" w:color="auto" w:fill="auto"/>
            <w:vAlign w:val="center"/>
          </w:tcPr>
          <w:p w14:paraId="7B48D25C" w14:textId="0E51CB53" w:rsidR="00EC48D9" w:rsidRPr="00EC48D9" w:rsidRDefault="00EC48D9" w:rsidP="00D922D8">
            <w:pPr>
              <w:spacing w:after="0" w:line="240" w:lineRule="auto"/>
              <w:rPr>
                <w:ins w:id="487" w:author="White, Mathew" w:date="2018-01-03T11:53:00Z"/>
                <w:rFonts w:ascii="Arial" w:eastAsia="Times New Roman" w:hAnsi="Arial" w:cs="Arial"/>
                <w:iCs/>
                <w:color w:val="000000"/>
                <w:lang w:eastAsia="en-GB"/>
                <w:rPrChange w:id="488" w:author="White, Mathew" w:date="2018-01-03T11:53:00Z">
                  <w:rPr>
                    <w:ins w:id="489" w:author="White, Mathew" w:date="2018-01-03T11:53:00Z"/>
                    <w:rFonts w:ascii="Arial" w:eastAsia="Times New Roman" w:hAnsi="Arial" w:cs="Arial"/>
                    <w:i/>
                    <w:iCs/>
                    <w:color w:val="000000"/>
                    <w:lang w:eastAsia="en-GB"/>
                  </w:rPr>
                </w:rPrChange>
              </w:rPr>
            </w:pPr>
            <w:ins w:id="490" w:author="White, Mathew" w:date="2018-01-03T11:53:00Z">
              <w:r w:rsidRPr="00EC48D9">
                <w:rPr>
                  <w:rFonts w:ascii="Arial" w:eastAsia="Times New Roman" w:hAnsi="Arial" w:cs="Arial"/>
                  <w:iCs/>
                  <w:color w:val="000000"/>
                  <w:lang w:eastAsia="en-GB"/>
                  <w:rPrChange w:id="491" w:author="White, Mathew" w:date="2018-01-03T11:53:00Z">
                    <w:rPr>
                      <w:rFonts w:ascii="Arial" w:eastAsia="Times New Roman" w:hAnsi="Arial" w:cs="Arial"/>
                      <w:i/>
                      <w:iCs/>
                      <w:color w:val="000000"/>
                      <w:lang w:eastAsia="en-GB"/>
                    </w:rPr>
                  </w:rPrChange>
                </w:rPr>
                <w:lastRenderedPageBreak/>
                <w:t>Socioeconomic status</w:t>
              </w:r>
              <w:r>
                <w:rPr>
                  <w:rFonts w:ascii="Arial" w:eastAsia="Times New Roman" w:hAnsi="Arial" w:cs="Arial"/>
                  <w:iCs/>
                  <w:color w:val="000000"/>
                  <w:lang w:eastAsia="en-GB"/>
                </w:rPr>
                <w:t xml:space="preserve"> </w:t>
              </w:r>
            </w:ins>
          </w:p>
        </w:tc>
        <w:tc>
          <w:tcPr>
            <w:tcW w:w="950" w:type="dxa"/>
            <w:shd w:val="clear" w:color="auto" w:fill="auto"/>
            <w:noWrap/>
            <w:vAlign w:val="bottom"/>
          </w:tcPr>
          <w:p w14:paraId="33BB0816" w14:textId="77777777" w:rsidR="00EC48D9" w:rsidRPr="00D91731" w:rsidRDefault="00EC48D9" w:rsidP="008736B8">
            <w:pPr>
              <w:spacing w:after="0" w:line="240" w:lineRule="auto"/>
              <w:jc w:val="center"/>
              <w:rPr>
                <w:ins w:id="492" w:author="White, Mathew" w:date="2018-01-03T11:53:00Z"/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293206CA" w14:textId="77777777" w:rsidR="00EC48D9" w:rsidRPr="00D91731" w:rsidRDefault="00EC48D9" w:rsidP="008736B8">
            <w:pPr>
              <w:spacing w:after="0" w:line="240" w:lineRule="auto"/>
              <w:jc w:val="center"/>
              <w:rPr>
                <w:ins w:id="493" w:author="White, Mathew" w:date="2018-01-03T11:53:00Z"/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7F3B4234" w14:textId="77777777" w:rsidR="00EC48D9" w:rsidRPr="00D91731" w:rsidRDefault="00EC48D9" w:rsidP="008736B8">
            <w:pPr>
              <w:spacing w:after="0" w:line="240" w:lineRule="auto"/>
              <w:jc w:val="center"/>
              <w:rPr>
                <w:ins w:id="494" w:author="White, Mathew" w:date="2018-01-03T11:53:00Z"/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</w:tcPr>
          <w:p w14:paraId="1F67C864" w14:textId="77777777" w:rsidR="00EC48D9" w:rsidRPr="00D91731" w:rsidRDefault="00EC48D9" w:rsidP="008736B8">
            <w:pPr>
              <w:spacing w:after="0" w:line="240" w:lineRule="auto"/>
              <w:jc w:val="center"/>
              <w:rPr>
                <w:ins w:id="495" w:author="White, Mathew" w:date="2018-01-03T11:53:00Z"/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6B7F75C6" w14:textId="77777777" w:rsidR="00EC48D9" w:rsidRPr="00D91731" w:rsidRDefault="00EC48D9" w:rsidP="008736B8">
            <w:pPr>
              <w:spacing w:after="0" w:line="240" w:lineRule="auto"/>
              <w:rPr>
                <w:ins w:id="496" w:author="White, Mathew" w:date="2018-01-03T11:53:00Z"/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13D617C8" w14:textId="77777777" w:rsidR="00EC48D9" w:rsidRPr="00D91731" w:rsidRDefault="00EC48D9" w:rsidP="008736B8">
            <w:pPr>
              <w:spacing w:after="0" w:line="240" w:lineRule="auto"/>
              <w:jc w:val="right"/>
              <w:rPr>
                <w:ins w:id="497" w:author="White, Mathew" w:date="2018-01-03T11:53:00Z"/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175B0809" w14:textId="77777777" w:rsidR="00EC48D9" w:rsidRPr="00D91731" w:rsidRDefault="00EC48D9" w:rsidP="008736B8">
            <w:pPr>
              <w:spacing w:after="0" w:line="240" w:lineRule="auto"/>
              <w:jc w:val="center"/>
              <w:rPr>
                <w:ins w:id="498" w:author="White, Mathew" w:date="2018-01-03T11:53:00Z"/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236" w:type="dxa"/>
          </w:tcPr>
          <w:p w14:paraId="1A4FF379" w14:textId="77777777" w:rsidR="00EC48D9" w:rsidRPr="00D91731" w:rsidRDefault="00EC48D9" w:rsidP="008736B8">
            <w:pPr>
              <w:spacing w:after="0" w:line="240" w:lineRule="auto"/>
              <w:rPr>
                <w:ins w:id="499" w:author="White, Mathew" w:date="2018-01-03T11:53:00Z"/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083C3743" w14:textId="77777777" w:rsidR="00EC48D9" w:rsidRPr="00D91731" w:rsidRDefault="00EC48D9" w:rsidP="008736B8">
            <w:pPr>
              <w:spacing w:after="0" w:line="240" w:lineRule="auto"/>
              <w:rPr>
                <w:ins w:id="500" w:author="White, Mathew" w:date="2018-01-03T11:53:00Z"/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0920B1B3" w14:textId="77777777" w:rsidR="00EC48D9" w:rsidRPr="00D91731" w:rsidRDefault="00EC48D9" w:rsidP="008736B8">
            <w:pPr>
              <w:spacing w:after="0" w:line="240" w:lineRule="auto"/>
              <w:jc w:val="right"/>
              <w:rPr>
                <w:ins w:id="501" w:author="White, Mathew" w:date="2018-01-03T11:53:00Z"/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464DE7E2" w14:textId="77777777" w:rsidR="00EC48D9" w:rsidRPr="00D91731" w:rsidRDefault="00EC48D9" w:rsidP="008736B8">
            <w:pPr>
              <w:spacing w:after="0" w:line="240" w:lineRule="auto"/>
              <w:jc w:val="center"/>
              <w:rPr>
                <w:ins w:id="502" w:author="White, Mathew" w:date="2018-01-03T11:53:00Z"/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</w:tcPr>
          <w:p w14:paraId="35C5AA5C" w14:textId="77777777" w:rsidR="00EC48D9" w:rsidRPr="00D91731" w:rsidRDefault="00EC48D9" w:rsidP="008736B8">
            <w:pPr>
              <w:spacing w:after="0" w:line="240" w:lineRule="auto"/>
              <w:jc w:val="center"/>
              <w:rPr>
                <w:ins w:id="503" w:author="White, Mathew" w:date="2018-01-03T11:53:00Z"/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7B255C6B" w14:textId="77777777" w:rsidR="00EC48D9" w:rsidRPr="00D91731" w:rsidRDefault="00EC48D9" w:rsidP="008736B8">
            <w:pPr>
              <w:spacing w:after="0" w:line="240" w:lineRule="auto"/>
              <w:rPr>
                <w:ins w:id="504" w:author="White, Mathew" w:date="2018-01-03T11:53:00Z"/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63575C45" w14:textId="77777777" w:rsidR="00EC48D9" w:rsidRPr="00D91731" w:rsidRDefault="00EC48D9" w:rsidP="008736B8">
            <w:pPr>
              <w:spacing w:after="0" w:line="240" w:lineRule="auto"/>
              <w:jc w:val="right"/>
              <w:rPr>
                <w:ins w:id="505" w:author="White, Mathew" w:date="2018-01-03T11:53:00Z"/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297BB662" w14:textId="77777777" w:rsidR="00EC48D9" w:rsidRPr="00D91731" w:rsidRDefault="00EC48D9" w:rsidP="008736B8">
            <w:pPr>
              <w:spacing w:after="0" w:line="240" w:lineRule="auto"/>
              <w:jc w:val="center"/>
              <w:rPr>
                <w:ins w:id="506" w:author="White, Mathew" w:date="2018-01-03T11:53:00Z"/>
                <w:rFonts w:ascii="Arial" w:eastAsia="Times New Roman" w:hAnsi="Arial" w:cs="Arial"/>
                <w:color w:val="000000"/>
                <w:lang w:eastAsia="en-GB"/>
              </w:rPr>
            </w:pPr>
          </w:p>
        </w:tc>
      </w:tr>
      <w:tr w:rsidR="007A14A5" w:rsidRPr="00D91731" w14:paraId="04A243C4" w14:textId="77777777" w:rsidTr="008736B8">
        <w:trPr>
          <w:trHeight w:val="300"/>
        </w:trPr>
        <w:tc>
          <w:tcPr>
            <w:tcW w:w="2301" w:type="dxa"/>
            <w:shd w:val="clear" w:color="auto" w:fill="auto"/>
            <w:vAlign w:val="center"/>
            <w:hideMark/>
          </w:tcPr>
          <w:p w14:paraId="6D8FA98D" w14:textId="418773FA" w:rsidR="007A14A5" w:rsidRPr="00D91731" w:rsidRDefault="00EC48D9" w:rsidP="00D922D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ins w:id="507" w:author="White, Mathew" w:date="2018-01-03T11:51:00Z">
              <w:r>
                <w:rPr>
                  <w:rFonts w:ascii="Arial" w:eastAsia="Times New Roman" w:hAnsi="Arial" w:cs="Arial"/>
                  <w:i/>
                  <w:iCs/>
                  <w:color w:val="000000"/>
                  <w:lang w:eastAsia="en-GB"/>
                </w:rPr>
                <w:t xml:space="preserve">   </w:t>
              </w:r>
            </w:ins>
            <w:r w:rsidR="007A14A5"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AB</w:t>
            </w:r>
            <w:ins w:id="508" w:author="White, Mathew" w:date="2018-01-03T11:44:00Z">
              <w:r w:rsidR="00F451F9">
                <w:rPr>
                  <w:rFonts w:ascii="Arial" w:eastAsia="Times New Roman" w:hAnsi="Arial" w:cs="Arial"/>
                  <w:i/>
                  <w:iCs/>
                  <w:color w:val="000000"/>
                  <w:lang w:eastAsia="en-GB"/>
                </w:rPr>
                <w:t>, High</w:t>
              </w:r>
            </w:ins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3B6882AE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36A1BD0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8B9C2CC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5972C37B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2C22871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0.94***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D9639F7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73A7413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0.96</w:t>
            </w:r>
          </w:p>
        </w:tc>
        <w:tc>
          <w:tcPr>
            <w:tcW w:w="236" w:type="dxa"/>
          </w:tcPr>
          <w:p w14:paraId="7883D158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4031201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0.92***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4D6A614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9AE0E88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0.95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157032E7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C5D83F0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0.93***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A9B549E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40A27B6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0.95</w:t>
            </w:r>
          </w:p>
        </w:tc>
      </w:tr>
      <w:tr w:rsidR="007A14A5" w:rsidRPr="00D91731" w14:paraId="0C1FF970" w14:textId="77777777" w:rsidTr="008736B8">
        <w:trPr>
          <w:trHeight w:val="300"/>
        </w:trPr>
        <w:tc>
          <w:tcPr>
            <w:tcW w:w="2301" w:type="dxa"/>
            <w:shd w:val="clear" w:color="auto" w:fill="auto"/>
            <w:vAlign w:val="center"/>
            <w:hideMark/>
          </w:tcPr>
          <w:p w14:paraId="600E7717" w14:textId="4C152538" w:rsidR="007A14A5" w:rsidRPr="00D91731" w:rsidRDefault="00EC48D9" w:rsidP="00D922D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ins w:id="509" w:author="White, Mathew" w:date="2018-01-03T11:51:00Z">
              <w:r>
                <w:rPr>
                  <w:rFonts w:ascii="Arial" w:eastAsia="Times New Roman" w:hAnsi="Arial" w:cs="Arial"/>
                  <w:i/>
                  <w:iCs/>
                  <w:color w:val="000000"/>
                  <w:lang w:eastAsia="en-GB"/>
                </w:rPr>
                <w:t xml:space="preserve">   </w:t>
              </w:r>
            </w:ins>
            <w:r w:rsidR="007A14A5"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C1</w:t>
            </w:r>
            <w:ins w:id="510" w:author="White, Mathew" w:date="2018-01-03T11:44:00Z">
              <w:r>
                <w:rPr>
                  <w:rFonts w:ascii="Arial" w:eastAsia="Times New Roman" w:hAnsi="Arial" w:cs="Arial"/>
                  <w:i/>
                  <w:iCs/>
                  <w:color w:val="000000"/>
                  <w:lang w:eastAsia="en-GB"/>
                </w:rPr>
                <w:t>,</w:t>
              </w:r>
            </w:ins>
            <w:ins w:id="511" w:author="White, Mathew" w:date="2018-01-03T11:59:00Z">
              <w:r w:rsidR="001F2915">
                <w:rPr>
                  <w:rFonts w:ascii="Arial" w:eastAsia="Times New Roman" w:hAnsi="Arial" w:cs="Arial"/>
                  <w:i/>
                  <w:iCs/>
                  <w:color w:val="000000"/>
                  <w:lang w:eastAsia="en-GB"/>
                </w:rPr>
                <w:t xml:space="preserve"> </w:t>
              </w:r>
            </w:ins>
            <w:ins w:id="512" w:author="White, Mathew" w:date="2018-01-03T11:44:00Z">
              <w:r w:rsidR="00F451F9">
                <w:rPr>
                  <w:rFonts w:ascii="Arial" w:eastAsia="Times New Roman" w:hAnsi="Arial" w:cs="Arial"/>
                  <w:i/>
                  <w:iCs/>
                  <w:color w:val="000000"/>
                  <w:lang w:eastAsia="en-GB"/>
                </w:rPr>
                <w:t>Mod high</w:t>
              </w:r>
            </w:ins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25FB92BC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F3906EC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9CB504C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57D42ECD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2145B59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0.97*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20115E2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EB173EA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1.00</w:t>
            </w:r>
          </w:p>
        </w:tc>
        <w:tc>
          <w:tcPr>
            <w:tcW w:w="236" w:type="dxa"/>
          </w:tcPr>
          <w:p w14:paraId="58B8CFAB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503B008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0.92***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98505BD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0.89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F39ED8A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0.95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2C5AA4B8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C6DFBAA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0.93***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25C73EA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FD79299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0.96</w:t>
            </w:r>
          </w:p>
        </w:tc>
      </w:tr>
      <w:tr w:rsidR="00F451F9" w:rsidRPr="00D91731" w14:paraId="2596B2BE" w14:textId="77777777" w:rsidTr="00D86071">
        <w:trPr>
          <w:trHeight w:val="300"/>
          <w:ins w:id="513" w:author="White, Mathew" w:date="2018-01-03T11:44:00Z"/>
        </w:trPr>
        <w:tc>
          <w:tcPr>
            <w:tcW w:w="2301" w:type="dxa"/>
            <w:shd w:val="clear" w:color="auto" w:fill="auto"/>
            <w:vAlign w:val="center"/>
            <w:hideMark/>
          </w:tcPr>
          <w:p w14:paraId="08E98945" w14:textId="668D0C13" w:rsidR="00F451F9" w:rsidRPr="00D91731" w:rsidRDefault="00EC48D9" w:rsidP="00D922D8">
            <w:pPr>
              <w:spacing w:after="0" w:line="240" w:lineRule="auto"/>
              <w:rPr>
                <w:ins w:id="514" w:author="White, Mathew" w:date="2018-01-03T11:44:00Z"/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ins w:id="515" w:author="White, Mathew" w:date="2018-01-03T11:51:00Z">
              <w:r>
                <w:rPr>
                  <w:rFonts w:ascii="Arial" w:eastAsia="Times New Roman" w:hAnsi="Arial" w:cs="Arial"/>
                  <w:i/>
                  <w:iCs/>
                  <w:color w:val="000000"/>
                  <w:lang w:eastAsia="en-GB"/>
                </w:rPr>
                <w:t xml:space="preserve">   </w:t>
              </w:r>
            </w:ins>
            <w:ins w:id="516" w:author="White, Mathew" w:date="2018-01-03T11:44:00Z">
              <w:r w:rsidR="00F451F9" w:rsidRPr="00D91731">
                <w:rPr>
                  <w:rFonts w:ascii="Arial" w:eastAsia="Times New Roman" w:hAnsi="Arial" w:cs="Arial"/>
                  <w:i/>
                  <w:iCs/>
                  <w:color w:val="000000"/>
                  <w:lang w:eastAsia="en-GB"/>
                </w:rPr>
                <w:t>C2</w:t>
              </w:r>
              <w:r>
                <w:rPr>
                  <w:rFonts w:ascii="Arial" w:eastAsia="Times New Roman" w:hAnsi="Arial" w:cs="Arial"/>
                  <w:i/>
                  <w:iCs/>
                  <w:color w:val="000000"/>
                  <w:lang w:eastAsia="en-GB"/>
                </w:rPr>
                <w:t>,</w:t>
              </w:r>
            </w:ins>
            <w:ins w:id="517" w:author="White, Mathew" w:date="2018-01-03T11:59:00Z">
              <w:r w:rsidR="001F2915">
                <w:rPr>
                  <w:rFonts w:ascii="Arial" w:eastAsia="Times New Roman" w:hAnsi="Arial" w:cs="Arial"/>
                  <w:i/>
                  <w:iCs/>
                  <w:color w:val="000000"/>
                  <w:lang w:eastAsia="en-GB"/>
                </w:rPr>
                <w:t xml:space="preserve"> </w:t>
              </w:r>
            </w:ins>
            <w:ins w:id="518" w:author="White, Mathew" w:date="2018-01-03T11:44:00Z">
              <w:r w:rsidR="00F451F9">
                <w:rPr>
                  <w:rFonts w:ascii="Arial" w:eastAsia="Times New Roman" w:hAnsi="Arial" w:cs="Arial"/>
                  <w:i/>
                  <w:iCs/>
                  <w:color w:val="000000"/>
                  <w:lang w:eastAsia="en-GB"/>
                </w:rPr>
                <w:t>Mod low</w:t>
              </w:r>
            </w:ins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0243E281" w14:textId="77777777" w:rsidR="00F451F9" w:rsidRPr="00D91731" w:rsidRDefault="00F451F9" w:rsidP="00D86071">
            <w:pPr>
              <w:spacing w:after="0" w:line="240" w:lineRule="auto"/>
              <w:jc w:val="center"/>
              <w:rPr>
                <w:ins w:id="519" w:author="White, Mathew" w:date="2018-01-03T11:44:00Z"/>
                <w:rFonts w:ascii="Arial" w:eastAsia="Times New Roman" w:hAnsi="Arial" w:cs="Arial"/>
                <w:color w:val="000000"/>
                <w:lang w:eastAsia="en-GB"/>
              </w:rPr>
            </w:pPr>
            <w:ins w:id="520" w:author="White, Mathew" w:date="2018-01-03T11:44:00Z">
              <w:r w:rsidRPr="00D91731">
                <w:rPr>
                  <w:rFonts w:ascii="Arial" w:eastAsia="Times New Roman" w:hAnsi="Arial" w:cs="Arial"/>
                  <w:color w:val="000000"/>
                  <w:lang w:eastAsia="en-GB"/>
                </w:rPr>
                <w:t xml:space="preserve"> -</w:t>
              </w:r>
            </w:ins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1551874" w14:textId="77777777" w:rsidR="00F451F9" w:rsidRPr="00D91731" w:rsidRDefault="00F451F9" w:rsidP="00D86071">
            <w:pPr>
              <w:spacing w:after="0" w:line="240" w:lineRule="auto"/>
              <w:jc w:val="center"/>
              <w:rPr>
                <w:ins w:id="521" w:author="White, Mathew" w:date="2018-01-03T11:44:00Z"/>
                <w:rFonts w:ascii="Arial" w:eastAsia="Times New Roman" w:hAnsi="Arial" w:cs="Arial"/>
                <w:color w:val="000000"/>
                <w:lang w:eastAsia="en-GB"/>
              </w:rPr>
            </w:pPr>
            <w:ins w:id="522" w:author="White, Mathew" w:date="2018-01-03T11:44:00Z">
              <w:r w:rsidRPr="00D91731">
                <w:rPr>
                  <w:rFonts w:ascii="Arial" w:eastAsia="Times New Roman" w:hAnsi="Arial" w:cs="Arial"/>
                  <w:color w:val="000000"/>
                  <w:lang w:eastAsia="en-GB"/>
                </w:rPr>
                <w:t xml:space="preserve"> -</w:t>
              </w:r>
            </w:ins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897C65A" w14:textId="77777777" w:rsidR="00F451F9" w:rsidRPr="00D91731" w:rsidRDefault="00F451F9" w:rsidP="00D86071">
            <w:pPr>
              <w:spacing w:after="0" w:line="240" w:lineRule="auto"/>
              <w:jc w:val="center"/>
              <w:rPr>
                <w:ins w:id="523" w:author="White, Mathew" w:date="2018-01-03T11:44:00Z"/>
                <w:rFonts w:ascii="Arial" w:eastAsia="Times New Roman" w:hAnsi="Arial" w:cs="Arial"/>
                <w:color w:val="000000"/>
                <w:lang w:eastAsia="en-GB"/>
              </w:rPr>
            </w:pPr>
            <w:ins w:id="524" w:author="White, Mathew" w:date="2018-01-03T11:44:00Z">
              <w:r w:rsidRPr="00D91731">
                <w:rPr>
                  <w:rFonts w:ascii="Arial" w:eastAsia="Times New Roman" w:hAnsi="Arial" w:cs="Arial"/>
                  <w:color w:val="000000"/>
                  <w:lang w:eastAsia="en-GB"/>
                </w:rPr>
                <w:t xml:space="preserve"> -</w:t>
              </w:r>
            </w:ins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31A13B9D" w14:textId="77777777" w:rsidR="00F451F9" w:rsidRPr="00D91731" w:rsidRDefault="00F451F9" w:rsidP="00D86071">
            <w:pPr>
              <w:spacing w:after="0" w:line="240" w:lineRule="auto"/>
              <w:jc w:val="center"/>
              <w:rPr>
                <w:ins w:id="525" w:author="White, Mathew" w:date="2018-01-03T11:44:00Z"/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178C35D" w14:textId="77777777" w:rsidR="00F451F9" w:rsidRPr="00D91731" w:rsidRDefault="00F451F9" w:rsidP="00D86071">
            <w:pPr>
              <w:spacing w:after="0" w:line="240" w:lineRule="auto"/>
              <w:rPr>
                <w:ins w:id="526" w:author="White, Mathew" w:date="2018-01-03T11:44:00Z"/>
                <w:rFonts w:ascii="Arial" w:eastAsia="Times New Roman" w:hAnsi="Arial" w:cs="Arial"/>
                <w:color w:val="000000"/>
                <w:lang w:eastAsia="en-GB"/>
              </w:rPr>
            </w:pPr>
            <w:ins w:id="527" w:author="White, Mathew" w:date="2018-01-03T11:44:00Z">
              <w:r w:rsidRPr="00D91731">
                <w:rPr>
                  <w:rFonts w:ascii="Arial" w:eastAsia="Times New Roman" w:hAnsi="Arial" w:cs="Arial"/>
                  <w:color w:val="000000"/>
                  <w:lang w:eastAsia="en-GB"/>
                </w:rPr>
                <w:t>0.88***</w:t>
              </w:r>
            </w:ins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0EB8BA4" w14:textId="77777777" w:rsidR="00F451F9" w:rsidRPr="00D91731" w:rsidRDefault="00F451F9" w:rsidP="00D86071">
            <w:pPr>
              <w:spacing w:after="0" w:line="240" w:lineRule="auto"/>
              <w:jc w:val="right"/>
              <w:rPr>
                <w:ins w:id="528" w:author="White, Mathew" w:date="2018-01-03T11:44:00Z"/>
                <w:rFonts w:ascii="Arial" w:eastAsia="Times New Roman" w:hAnsi="Arial" w:cs="Arial"/>
                <w:color w:val="000000"/>
                <w:lang w:eastAsia="en-GB"/>
              </w:rPr>
            </w:pPr>
            <w:ins w:id="529" w:author="White, Mathew" w:date="2018-01-03T11:44:00Z">
              <w:r w:rsidRPr="00D91731">
                <w:rPr>
                  <w:rFonts w:ascii="Arial" w:eastAsia="Times New Roman" w:hAnsi="Arial" w:cs="Arial"/>
                  <w:color w:val="000000"/>
                  <w:lang w:eastAsia="en-GB"/>
                </w:rPr>
                <w:t>0.85</w:t>
              </w:r>
            </w:ins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7591002" w14:textId="77777777" w:rsidR="00F451F9" w:rsidRPr="00D91731" w:rsidRDefault="00F451F9" w:rsidP="00D86071">
            <w:pPr>
              <w:spacing w:after="0" w:line="240" w:lineRule="auto"/>
              <w:jc w:val="center"/>
              <w:rPr>
                <w:ins w:id="530" w:author="White, Mathew" w:date="2018-01-03T11:44:00Z"/>
                <w:rFonts w:ascii="Arial" w:eastAsia="Times New Roman" w:hAnsi="Arial" w:cs="Arial"/>
                <w:color w:val="000000"/>
                <w:lang w:eastAsia="en-GB"/>
              </w:rPr>
            </w:pPr>
            <w:ins w:id="531" w:author="White, Mathew" w:date="2018-01-03T11:44:00Z">
              <w:r w:rsidRPr="00D91731">
                <w:rPr>
                  <w:rFonts w:ascii="Arial" w:eastAsia="Times New Roman" w:hAnsi="Arial" w:cs="Arial"/>
                  <w:color w:val="000000"/>
                  <w:lang w:eastAsia="en-GB"/>
                </w:rPr>
                <w:t>0.90</w:t>
              </w:r>
            </w:ins>
          </w:p>
        </w:tc>
        <w:tc>
          <w:tcPr>
            <w:tcW w:w="236" w:type="dxa"/>
          </w:tcPr>
          <w:p w14:paraId="3EC7F91D" w14:textId="77777777" w:rsidR="00F451F9" w:rsidRPr="00D91731" w:rsidRDefault="00F451F9" w:rsidP="00D86071">
            <w:pPr>
              <w:spacing w:after="0" w:line="240" w:lineRule="auto"/>
              <w:rPr>
                <w:ins w:id="532" w:author="White, Mathew" w:date="2018-01-03T11:44:00Z"/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8ACA5F4" w14:textId="77777777" w:rsidR="00F451F9" w:rsidRPr="00D91731" w:rsidRDefault="00F451F9" w:rsidP="00D86071">
            <w:pPr>
              <w:spacing w:after="0" w:line="240" w:lineRule="auto"/>
              <w:rPr>
                <w:ins w:id="533" w:author="White, Mathew" w:date="2018-01-03T11:44:00Z"/>
                <w:rFonts w:ascii="Arial" w:eastAsia="Times New Roman" w:hAnsi="Arial" w:cs="Arial"/>
                <w:color w:val="000000"/>
                <w:lang w:eastAsia="en-GB"/>
              </w:rPr>
            </w:pPr>
            <w:ins w:id="534" w:author="White, Mathew" w:date="2018-01-03T11:44:00Z">
              <w:r w:rsidRPr="00D91731">
                <w:rPr>
                  <w:rFonts w:ascii="Arial" w:eastAsia="Times New Roman" w:hAnsi="Arial" w:cs="Arial"/>
                  <w:color w:val="000000"/>
                  <w:lang w:eastAsia="en-GB"/>
                </w:rPr>
                <w:t>0.83***</w:t>
              </w:r>
            </w:ins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2674201" w14:textId="77777777" w:rsidR="00F451F9" w:rsidRPr="00D91731" w:rsidRDefault="00F451F9" w:rsidP="00D86071">
            <w:pPr>
              <w:spacing w:after="0" w:line="240" w:lineRule="auto"/>
              <w:jc w:val="right"/>
              <w:rPr>
                <w:ins w:id="535" w:author="White, Mathew" w:date="2018-01-03T11:44:00Z"/>
                <w:rFonts w:ascii="Arial" w:eastAsia="Times New Roman" w:hAnsi="Arial" w:cs="Arial"/>
                <w:color w:val="000000"/>
                <w:lang w:eastAsia="en-GB"/>
              </w:rPr>
            </w:pPr>
            <w:ins w:id="536" w:author="White, Mathew" w:date="2018-01-03T11:44:00Z">
              <w:r w:rsidRPr="00D91731">
                <w:rPr>
                  <w:rFonts w:ascii="Arial" w:eastAsia="Times New Roman" w:hAnsi="Arial" w:cs="Arial"/>
                  <w:color w:val="000000"/>
                  <w:lang w:eastAsia="en-GB"/>
                </w:rPr>
                <w:t>0.81</w:t>
              </w:r>
            </w:ins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E5BFB54" w14:textId="77777777" w:rsidR="00F451F9" w:rsidRPr="00D91731" w:rsidRDefault="00F451F9" w:rsidP="00D86071">
            <w:pPr>
              <w:spacing w:after="0" w:line="240" w:lineRule="auto"/>
              <w:jc w:val="center"/>
              <w:rPr>
                <w:ins w:id="537" w:author="White, Mathew" w:date="2018-01-03T11:44:00Z"/>
                <w:rFonts w:ascii="Arial" w:eastAsia="Times New Roman" w:hAnsi="Arial" w:cs="Arial"/>
                <w:color w:val="000000"/>
                <w:lang w:eastAsia="en-GB"/>
              </w:rPr>
            </w:pPr>
            <w:ins w:id="538" w:author="White, Mathew" w:date="2018-01-03T11:44:00Z">
              <w:r w:rsidRPr="00D91731">
                <w:rPr>
                  <w:rFonts w:ascii="Arial" w:eastAsia="Times New Roman" w:hAnsi="Arial" w:cs="Arial"/>
                  <w:color w:val="000000"/>
                  <w:lang w:eastAsia="en-GB"/>
                </w:rPr>
                <w:t>0.86</w:t>
              </w:r>
            </w:ins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69C58C9F" w14:textId="77777777" w:rsidR="00F451F9" w:rsidRPr="00D91731" w:rsidRDefault="00F451F9" w:rsidP="00D86071">
            <w:pPr>
              <w:spacing w:after="0" w:line="240" w:lineRule="auto"/>
              <w:jc w:val="center"/>
              <w:rPr>
                <w:ins w:id="539" w:author="White, Mathew" w:date="2018-01-03T11:44:00Z"/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AB09810" w14:textId="77777777" w:rsidR="00F451F9" w:rsidRPr="00D91731" w:rsidRDefault="00F451F9" w:rsidP="00D86071">
            <w:pPr>
              <w:spacing w:after="0" w:line="240" w:lineRule="auto"/>
              <w:rPr>
                <w:ins w:id="540" w:author="White, Mathew" w:date="2018-01-03T11:44:00Z"/>
                <w:rFonts w:ascii="Arial" w:eastAsia="Times New Roman" w:hAnsi="Arial" w:cs="Arial"/>
                <w:color w:val="000000"/>
                <w:lang w:eastAsia="en-GB"/>
              </w:rPr>
            </w:pPr>
            <w:ins w:id="541" w:author="White, Mathew" w:date="2018-01-03T11:44:00Z">
              <w:r w:rsidRPr="00D91731">
                <w:rPr>
                  <w:rFonts w:ascii="Arial" w:eastAsia="Times New Roman" w:hAnsi="Arial" w:cs="Arial"/>
                  <w:color w:val="000000"/>
                  <w:lang w:eastAsia="en-GB"/>
                </w:rPr>
                <w:t>0.83***</w:t>
              </w:r>
            </w:ins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3C671A8" w14:textId="77777777" w:rsidR="00F451F9" w:rsidRPr="00D91731" w:rsidRDefault="00F451F9" w:rsidP="00D86071">
            <w:pPr>
              <w:spacing w:after="0" w:line="240" w:lineRule="auto"/>
              <w:jc w:val="right"/>
              <w:rPr>
                <w:ins w:id="542" w:author="White, Mathew" w:date="2018-01-03T11:44:00Z"/>
                <w:rFonts w:ascii="Arial" w:eastAsia="Times New Roman" w:hAnsi="Arial" w:cs="Arial"/>
                <w:color w:val="000000"/>
                <w:lang w:eastAsia="en-GB"/>
              </w:rPr>
            </w:pPr>
            <w:ins w:id="543" w:author="White, Mathew" w:date="2018-01-03T11:44:00Z">
              <w:r w:rsidRPr="00D91731">
                <w:rPr>
                  <w:rFonts w:ascii="Arial" w:eastAsia="Times New Roman" w:hAnsi="Arial" w:cs="Arial"/>
                  <w:color w:val="000000"/>
                  <w:lang w:eastAsia="en-GB"/>
                </w:rPr>
                <w:t>0.81</w:t>
              </w:r>
            </w:ins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F031DB0" w14:textId="77777777" w:rsidR="00F451F9" w:rsidRPr="00D91731" w:rsidRDefault="00F451F9" w:rsidP="00D86071">
            <w:pPr>
              <w:spacing w:after="0" w:line="240" w:lineRule="auto"/>
              <w:jc w:val="center"/>
              <w:rPr>
                <w:ins w:id="544" w:author="White, Mathew" w:date="2018-01-03T11:44:00Z"/>
                <w:rFonts w:ascii="Arial" w:eastAsia="Times New Roman" w:hAnsi="Arial" w:cs="Arial"/>
                <w:color w:val="000000"/>
                <w:lang w:eastAsia="en-GB"/>
              </w:rPr>
            </w:pPr>
            <w:ins w:id="545" w:author="White, Mathew" w:date="2018-01-03T11:44:00Z">
              <w:r w:rsidRPr="00D91731">
                <w:rPr>
                  <w:rFonts w:ascii="Arial" w:eastAsia="Times New Roman" w:hAnsi="Arial" w:cs="Arial"/>
                  <w:color w:val="000000"/>
                  <w:lang w:eastAsia="en-GB"/>
                </w:rPr>
                <w:t>0.86</w:t>
              </w:r>
            </w:ins>
          </w:p>
        </w:tc>
      </w:tr>
      <w:tr w:rsidR="00F451F9" w:rsidRPr="00D91731" w14:paraId="22FCE110" w14:textId="77777777" w:rsidTr="008736B8">
        <w:trPr>
          <w:trHeight w:val="300"/>
        </w:trPr>
        <w:tc>
          <w:tcPr>
            <w:tcW w:w="2301" w:type="dxa"/>
            <w:shd w:val="clear" w:color="auto" w:fill="auto"/>
            <w:vAlign w:val="center"/>
            <w:hideMark/>
          </w:tcPr>
          <w:p w14:paraId="41B0E8EC" w14:textId="3222F224" w:rsidR="00F451F9" w:rsidRPr="00D91731" w:rsidRDefault="00EC48D9" w:rsidP="00D922D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ins w:id="546" w:author="White, Mathew" w:date="2018-01-03T11:51:00Z">
              <w:r>
                <w:rPr>
                  <w:rFonts w:ascii="Arial" w:eastAsia="Times New Roman" w:hAnsi="Arial" w:cs="Arial"/>
                  <w:i/>
                  <w:iCs/>
                  <w:color w:val="000000"/>
                  <w:lang w:eastAsia="en-GB"/>
                </w:rPr>
                <w:t xml:space="preserve">   </w:t>
              </w:r>
            </w:ins>
            <w:del w:id="547" w:author="White, Mathew" w:date="2018-01-03T11:45:00Z">
              <w:r w:rsidR="00F451F9" w:rsidRPr="00D91731" w:rsidDel="00F451F9">
                <w:rPr>
                  <w:rFonts w:ascii="Arial" w:eastAsia="Times New Roman" w:hAnsi="Arial" w:cs="Arial"/>
                  <w:i/>
                  <w:iCs/>
                  <w:color w:val="000000"/>
                  <w:lang w:eastAsia="en-GB"/>
                </w:rPr>
                <w:delText>C2</w:delText>
              </w:r>
            </w:del>
            <w:ins w:id="548" w:author="White, Mathew" w:date="2018-01-03T11:45:00Z">
              <w:r w:rsidR="00F451F9">
                <w:rPr>
                  <w:rFonts w:ascii="Arial" w:eastAsia="Times New Roman" w:hAnsi="Arial" w:cs="Arial"/>
                  <w:i/>
                  <w:iCs/>
                  <w:color w:val="000000"/>
                  <w:lang w:eastAsia="en-GB"/>
                </w:rPr>
                <w:t>DE</w:t>
              </w:r>
            </w:ins>
            <w:ins w:id="549" w:author="White, Mathew" w:date="2018-01-03T11:44:00Z">
              <w:r w:rsidR="00F451F9">
                <w:rPr>
                  <w:rFonts w:ascii="Arial" w:eastAsia="Times New Roman" w:hAnsi="Arial" w:cs="Arial"/>
                  <w:i/>
                  <w:iCs/>
                  <w:color w:val="000000"/>
                  <w:lang w:eastAsia="en-GB"/>
                </w:rPr>
                <w:t>, low</w:t>
              </w:r>
            </w:ins>
            <w:ins w:id="550" w:author="White, Mathew" w:date="2018-01-03T11:52:00Z">
              <w:r w:rsidR="001F2915">
                <w:rPr>
                  <w:rFonts w:ascii="Arial" w:eastAsia="Times New Roman" w:hAnsi="Arial" w:cs="Arial"/>
                  <w:i/>
                  <w:iCs/>
                  <w:color w:val="000000"/>
                  <w:lang w:eastAsia="en-GB"/>
                </w:rPr>
                <w:t xml:space="preserve"> (</w:t>
              </w:r>
              <w:r>
                <w:rPr>
                  <w:rFonts w:ascii="Arial" w:eastAsia="Times New Roman" w:hAnsi="Arial" w:cs="Arial"/>
                  <w:i/>
                  <w:iCs/>
                  <w:color w:val="000000"/>
                  <w:lang w:eastAsia="en-GB"/>
                </w:rPr>
                <w:t>ref</w:t>
              </w:r>
            </w:ins>
            <w:ins w:id="551" w:author="White, Mathew" w:date="2018-01-03T11:59:00Z">
              <w:r w:rsidR="001F2915">
                <w:rPr>
                  <w:rFonts w:ascii="Arial" w:eastAsia="Times New Roman" w:hAnsi="Arial" w:cs="Arial"/>
                  <w:i/>
                  <w:iCs/>
                  <w:color w:val="000000"/>
                  <w:lang w:eastAsia="en-GB"/>
                </w:rPr>
                <w:t>)</w:t>
              </w:r>
            </w:ins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3AE47828" w14:textId="1A69E6A1" w:rsidR="00F451F9" w:rsidRPr="00D91731" w:rsidRDefault="00F451F9" w:rsidP="00F451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ins w:id="552" w:author="White, Mathew" w:date="2018-01-03T11:45:00Z">
              <w:r w:rsidRPr="00D91731">
                <w:rPr>
                  <w:rFonts w:ascii="Arial" w:eastAsia="Times New Roman" w:hAnsi="Arial" w:cs="Arial"/>
                  <w:color w:val="000000"/>
                  <w:lang w:eastAsia="en-GB"/>
                </w:rPr>
                <w:t xml:space="preserve"> -</w:t>
              </w:r>
            </w:ins>
            <w:del w:id="553" w:author="White, Mathew" w:date="2018-01-03T11:45:00Z">
              <w:r w:rsidRPr="00D91731" w:rsidDel="006A2B99">
                <w:rPr>
                  <w:rFonts w:ascii="Arial" w:eastAsia="Times New Roman" w:hAnsi="Arial" w:cs="Arial"/>
                  <w:color w:val="000000"/>
                  <w:lang w:eastAsia="en-GB"/>
                </w:rPr>
                <w:delText xml:space="preserve"> -</w:delText>
              </w:r>
            </w:del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9E268E0" w14:textId="78C90501" w:rsidR="00F451F9" w:rsidRPr="00D91731" w:rsidRDefault="00F451F9" w:rsidP="00F451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ins w:id="554" w:author="White, Mathew" w:date="2018-01-03T11:45:00Z">
              <w:r w:rsidRPr="00D91731">
                <w:rPr>
                  <w:rFonts w:ascii="Arial" w:eastAsia="Times New Roman" w:hAnsi="Arial" w:cs="Arial"/>
                  <w:color w:val="000000"/>
                  <w:lang w:eastAsia="en-GB"/>
                </w:rPr>
                <w:t xml:space="preserve"> -</w:t>
              </w:r>
            </w:ins>
            <w:del w:id="555" w:author="White, Mathew" w:date="2018-01-03T11:45:00Z">
              <w:r w:rsidRPr="00D91731" w:rsidDel="006A2B99">
                <w:rPr>
                  <w:rFonts w:ascii="Arial" w:eastAsia="Times New Roman" w:hAnsi="Arial" w:cs="Arial"/>
                  <w:color w:val="000000"/>
                  <w:lang w:eastAsia="en-GB"/>
                </w:rPr>
                <w:delText xml:space="preserve"> -</w:delText>
              </w:r>
            </w:del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DDE4B1E" w14:textId="5DB6F48A" w:rsidR="00F451F9" w:rsidRPr="00D91731" w:rsidRDefault="00F451F9" w:rsidP="00F451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ins w:id="556" w:author="White, Mathew" w:date="2018-01-03T11:45:00Z">
              <w:r w:rsidRPr="00D91731">
                <w:rPr>
                  <w:rFonts w:ascii="Arial" w:eastAsia="Times New Roman" w:hAnsi="Arial" w:cs="Arial"/>
                  <w:color w:val="000000"/>
                  <w:lang w:eastAsia="en-GB"/>
                </w:rPr>
                <w:t xml:space="preserve"> -</w:t>
              </w:r>
            </w:ins>
            <w:del w:id="557" w:author="White, Mathew" w:date="2018-01-03T11:45:00Z">
              <w:r w:rsidRPr="00D91731" w:rsidDel="006A2B99">
                <w:rPr>
                  <w:rFonts w:ascii="Arial" w:eastAsia="Times New Roman" w:hAnsi="Arial" w:cs="Arial"/>
                  <w:color w:val="000000"/>
                  <w:lang w:eastAsia="en-GB"/>
                </w:rPr>
                <w:delText xml:space="preserve"> -</w:delText>
              </w:r>
            </w:del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43F48D66" w14:textId="77777777" w:rsidR="00F451F9" w:rsidRPr="00D91731" w:rsidRDefault="00F451F9" w:rsidP="00F451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7E1512F" w14:textId="25FF80EE" w:rsidR="00F451F9" w:rsidRPr="00D91731" w:rsidRDefault="00F451F9" w:rsidP="00F451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ins w:id="558" w:author="White, Mathew" w:date="2018-01-03T11:45:00Z">
              <w:r w:rsidRPr="00D91731">
                <w:rPr>
                  <w:rFonts w:ascii="Arial" w:eastAsia="Times New Roman" w:hAnsi="Arial" w:cs="Arial"/>
                  <w:color w:val="000000"/>
                  <w:lang w:eastAsia="en-GB"/>
                </w:rPr>
                <w:t xml:space="preserve"> -</w:t>
              </w:r>
            </w:ins>
            <w:del w:id="559" w:author="White, Mathew" w:date="2018-01-03T11:45:00Z">
              <w:r w:rsidRPr="00D91731" w:rsidDel="006A2B99">
                <w:rPr>
                  <w:rFonts w:ascii="Arial" w:eastAsia="Times New Roman" w:hAnsi="Arial" w:cs="Arial"/>
                  <w:color w:val="000000"/>
                  <w:lang w:eastAsia="en-GB"/>
                </w:rPr>
                <w:delText>0.88***</w:delText>
              </w:r>
            </w:del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9F4245C" w14:textId="220DA1F4" w:rsidR="00F451F9" w:rsidRPr="00D91731" w:rsidRDefault="00F451F9" w:rsidP="00F451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ins w:id="560" w:author="White, Mathew" w:date="2018-01-03T11:45:00Z">
              <w:r w:rsidRPr="00D91731">
                <w:rPr>
                  <w:rFonts w:ascii="Arial" w:eastAsia="Times New Roman" w:hAnsi="Arial" w:cs="Arial"/>
                  <w:color w:val="000000"/>
                  <w:lang w:eastAsia="en-GB"/>
                </w:rPr>
                <w:t xml:space="preserve"> -</w:t>
              </w:r>
            </w:ins>
            <w:del w:id="561" w:author="White, Mathew" w:date="2018-01-03T11:45:00Z">
              <w:r w:rsidRPr="00D91731" w:rsidDel="006A2B99">
                <w:rPr>
                  <w:rFonts w:ascii="Arial" w:eastAsia="Times New Roman" w:hAnsi="Arial" w:cs="Arial"/>
                  <w:color w:val="000000"/>
                  <w:lang w:eastAsia="en-GB"/>
                </w:rPr>
                <w:delText>0.85</w:delText>
              </w:r>
            </w:del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6239E4F" w14:textId="3C149A3A" w:rsidR="00F451F9" w:rsidRPr="00D91731" w:rsidRDefault="00F451F9" w:rsidP="00F451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ins w:id="562" w:author="White, Mathew" w:date="2018-01-03T11:45:00Z">
              <w:r w:rsidRPr="00D91731">
                <w:rPr>
                  <w:rFonts w:ascii="Arial" w:eastAsia="Times New Roman" w:hAnsi="Arial" w:cs="Arial"/>
                  <w:color w:val="000000"/>
                  <w:lang w:eastAsia="en-GB"/>
                </w:rPr>
                <w:t xml:space="preserve"> -</w:t>
              </w:r>
            </w:ins>
            <w:del w:id="563" w:author="White, Mathew" w:date="2018-01-03T11:45:00Z">
              <w:r w:rsidRPr="00D91731" w:rsidDel="006A2B99">
                <w:rPr>
                  <w:rFonts w:ascii="Arial" w:eastAsia="Times New Roman" w:hAnsi="Arial" w:cs="Arial"/>
                  <w:color w:val="000000"/>
                  <w:lang w:eastAsia="en-GB"/>
                </w:rPr>
                <w:delText>0.90</w:delText>
              </w:r>
            </w:del>
          </w:p>
        </w:tc>
        <w:tc>
          <w:tcPr>
            <w:tcW w:w="236" w:type="dxa"/>
          </w:tcPr>
          <w:p w14:paraId="7F7D2213" w14:textId="77777777" w:rsidR="00F451F9" w:rsidRPr="00D91731" w:rsidRDefault="00F451F9" w:rsidP="00F451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E9129E3" w14:textId="6E54DF52" w:rsidR="00F451F9" w:rsidRPr="00D91731" w:rsidRDefault="00F451F9" w:rsidP="00F451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ins w:id="564" w:author="White, Mathew" w:date="2018-01-03T11:45:00Z">
              <w:r w:rsidRPr="00D91731">
                <w:rPr>
                  <w:rFonts w:ascii="Arial" w:eastAsia="Times New Roman" w:hAnsi="Arial" w:cs="Arial"/>
                  <w:color w:val="000000"/>
                  <w:lang w:eastAsia="en-GB"/>
                </w:rPr>
                <w:t>-</w:t>
              </w:r>
            </w:ins>
            <w:del w:id="565" w:author="White, Mathew" w:date="2018-01-03T11:45:00Z">
              <w:r w:rsidRPr="00D91731" w:rsidDel="006A2B99">
                <w:rPr>
                  <w:rFonts w:ascii="Arial" w:eastAsia="Times New Roman" w:hAnsi="Arial" w:cs="Arial"/>
                  <w:color w:val="000000"/>
                  <w:lang w:eastAsia="en-GB"/>
                </w:rPr>
                <w:delText>0.83***</w:delText>
              </w:r>
            </w:del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200D464" w14:textId="5A2EAFAE" w:rsidR="00F451F9" w:rsidRPr="00D91731" w:rsidRDefault="00F451F9" w:rsidP="00F451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ins w:id="566" w:author="White, Mathew" w:date="2018-01-03T11:45:00Z">
              <w:r w:rsidRPr="00D91731">
                <w:rPr>
                  <w:rFonts w:ascii="Arial" w:eastAsia="Times New Roman" w:hAnsi="Arial" w:cs="Arial"/>
                  <w:color w:val="000000"/>
                  <w:lang w:eastAsia="en-GB"/>
                </w:rPr>
                <w:t xml:space="preserve">  -</w:t>
              </w:r>
            </w:ins>
            <w:del w:id="567" w:author="White, Mathew" w:date="2018-01-03T11:45:00Z">
              <w:r w:rsidRPr="00D91731" w:rsidDel="006A2B99">
                <w:rPr>
                  <w:rFonts w:ascii="Arial" w:eastAsia="Times New Roman" w:hAnsi="Arial" w:cs="Arial"/>
                  <w:color w:val="000000"/>
                  <w:lang w:eastAsia="en-GB"/>
                </w:rPr>
                <w:delText>0.81</w:delText>
              </w:r>
            </w:del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4E0BB99" w14:textId="18A54898" w:rsidR="00F451F9" w:rsidRPr="00D91731" w:rsidRDefault="00F451F9" w:rsidP="00F451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ins w:id="568" w:author="White, Mathew" w:date="2018-01-03T11:45:00Z">
              <w:r w:rsidRPr="00D91731">
                <w:rPr>
                  <w:rFonts w:ascii="Arial" w:eastAsia="Times New Roman" w:hAnsi="Arial" w:cs="Arial"/>
                  <w:color w:val="000000"/>
                  <w:lang w:eastAsia="en-GB"/>
                </w:rPr>
                <w:t xml:space="preserve"> -</w:t>
              </w:r>
            </w:ins>
            <w:del w:id="569" w:author="White, Mathew" w:date="2018-01-03T11:45:00Z">
              <w:r w:rsidRPr="00D91731" w:rsidDel="006A2B99">
                <w:rPr>
                  <w:rFonts w:ascii="Arial" w:eastAsia="Times New Roman" w:hAnsi="Arial" w:cs="Arial"/>
                  <w:color w:val="000000"/>
                  <w:lang w:eastAsia="en-GB"/>
                </w:rPr>
                <w:delText>0.86</w:delText>
              </w:r>
            </w:del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0C89AA10" w14:textId="77777777" w:rsidR="00F451F9" w:rsidRPr="00D91731" w:rsidRDefault="00F451F9" w:rsidP="00F451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84DD43F" w14:textId="52763F73" w:rsidR="00F451F9" w:rsidRPr="00D91731" w:rsidRDefault="00F451F9" w:rsidP="00F451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ins w:id="570" w:author="White, Mathew" w:date="2018-01-03T11:45:00Z">
              <w:r w:rsidRPr="00D91731">
                <w:rPr>
                  <w:rFonts w:ascii="Arial" w:eastAsia="Times New Roman" w:hAnsi="Arial" w:cs="Arial"/>
                  <w:color w:val="000000"/>
                  <w:lang w:eastAsia="en-GB"/>
                </w:rPr>
                <w:t xml:space="preserve">     -</w:t>
              </w:r>
            </w:ins>
            <w:del w:id="571" w:author="White, Mathew" w:date="2018-01-03T11:45:00Z">
              <w:r w:rsidRPr="00D91731" w:rsidDel="006A2B99">
                <w:rPr>
                  <w:rFonts w:ascii="Arial" w:eastAsia="Times New Roman" w:hAnsi="Arial" w:cs="Arial"/>
                  <w:color w:val="000000"/>
                  <w:lang w:eastAsia="en-GB"/>
                </w:rPr>
                <w:delText>0.83***</w:delText>
              </w:r>
            </w:del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CD443B5" w14:textId="77F23DEC" w:rsidR="00F451F9" w:rsidRPr="00D91731" w:rsidRDefault="00F451F9" w:rsidP="00F451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ins w:id="572" w:author="White, Mathew" w:date="2018-01-03T11:45:00Z">
              <w:r w:rsidRPr="00D91731">
                <w:rPr>
                  <w:rFonts w:ascii="Arial" w:eastAsia="Times New Roman" w:hAnsi="Arial" w:cs="Arial"/>
                  <w:color w:val="000000"/>
                  <w:lang w:eastAsia="en-GB"/>
                </w:rPr>
                <w:t xml:space="preserve"> -</w:t>
              </w:r>
            </w:ins>
            <w:del w:id="573" w:author="White, Mathew" w:date="2018-01-03T11:45:00Z">
              <w:r w:rsidRPr="00D91731" w:rsidDel="006A2B99">
                <w:rPr>
                  <w:rFonts w:ascii="Arial" w:eastAsia="Times New Roman" w:hAnsi="Arial" w:cs="Arial"/>
                  <w:color w:val="000000"/>
                  <w:lang w:eastAsia="en-GB"/>
                </w:rPr>
                <w:delText>0.81</w:delText>
              </w:r>
            </w:del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6367A40" w14:textId="2EF6EBF1" w:rsidR="00F451F9" w:rsidRPr="00D91731" w:rsidRDefault="00F451F9" w:rsidP="00F451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ins w:id="574" w:author="White, Mathew" w:date="2018-01-03T11:45:00Z">
              <w:r w:rsidRPr="00D91731">
                <w:rPr>
                  <w:rFonts w:ascii="Arial" w:eastAsia="Times New Roman" w:hAnsi="Arial" w:cs="Arial"/>
                  <w:color w:val="000000"/>
                  <w:lang w:eastAsia="en-GB"/>
                </w:rPr>
                <w:t xml:space="preserve"> -</w:t>
              </w:r>
            </w:ins>
            <w:del w:id="575" w:author="White, Mathew" w:date="2018-01-03T11:45:00Z">
              <w:r w:rsidRPr="00D91731" w:rsidDel="006A2B99">
                <w:rPr>
                  <w:rFonts w:ascii="Arial" w:eastAsia="Times New Roman" w:hAnsi="Arial" w:cs="Arial"/>
                  <w:color w:val="000000"/>
                  <w:lang w:eastAsia="en-GB"/>
                </w:rPr>
                <w:delText>0.86</w:delText>
              </w:r>
            </w:del>
          </w:p>
        </w:tc>
      </w:tr>
      <w:tr w:rsidR="007A14A5" w:rsidRPr="00D91731" w14:paraId="702102C2" w14:textId="77777777" w:rsidTr="008736B8">
        <w:trPr>
          <w:trHeight w:val="300"/>
        </w:trPr>
        <w:tc>
          <w:tcPr>
            <w:tcW w:w="2301" w:type="dxa"/>
            <w:shd w:val="clear" w:color="auto" w:fill="auto"/>
            <w:vAlign w:val="center"/>
            <w:hideMark/>
          </w:tcPr>
          <w:p w14:paraId="5A52E75F" w14:textId="3A2EBB15" w:rsidR="007A14A5" w:rsidRPr="00EC48D9" w:rsidDel="00EC48D9" w:rsidRDefault="00EC48D9" w:rsidP="008736B8">
            <w:pPr>
              <w:spacing w:after="0" w:line="240" w:lineRule="auto"/>
              <w:rPr>
                <w:del w:id="576" w:author="White, Mathew" w:date="2018-01-03T11:47:00Z"/>
                <w:rFonts w:ascii="Arial" w:eastAsia="Times New Roman" w:hAnsi="Arial" w:cs="Arial"/>
                <w:iCs/>
                <w:color w:val="000000"/>
                <w:lang w:eastAsia="en-GB"/>
                <w:rPrChange w:id="577" w:author="White, Mathew" w:date="2018-01-03T11:55:00Z">
                  <w:rPr>
                    <w:del w:id="578" w:author="White, Mathew" w:date="2018-01-03T11:47:00Z"/>
                    <w:rFonts w:ascii="Arial" w:eastAsia="Times New Roman" w:hAnsi="Arial" w:cs="Arial"/>
                    <w:i/>
                    <w:iCs/>
                    <w:color w:val="000000"/>
                    <w:lang w:eastAsia="en-GB"/>
                  </w:rPr>
                </w:rPrChange>
              </w:rPr>
            </w:pPr>
            <w:ins w:id="579" w:author="White, Mathew" w:date="2018-01-03T11:47:00Z">
              <w:r w:rsidRPr="00EC48D9">
                <w:rPr>
                  <w:rFonts w:ascii="Arial" w:eastAsia="Times New Roman" w:hAnsi="Arial" w:cs="Arial"/>
                  <w:iCs/>
                  <w:color w:val="000000"/>
                  <w:lang w:eastAsia="en-GB"/>
                  <w:rPrChange w:id="580" w:author="White, Mathew" w:date="2018-01-03T11:55:00Z">
                    <w:rPr>
                      <w:rFonts w:ascii="Arial" w:eastAsia="Times New Roman" w:hAnsi="Arial" w:cs="Arial"/>
                      <w:i/>
                      <w:iCs/>
                      <w:color w:val="000000"/>
                      <w:lang w:eastAsia="en-GB"/>
                    </w:rPr>
                  </w:rPrChange>
                </w:rPr>
                <w:t xml:space="preserve">Ethnicity </w:t>
              </w:r>
            </w:ins>
            <w:ins w:id="581" w:author="White, Mathew" w:date="2018-01-03T11:48:00Z">
              <w:r w:rsidRPr="00EC48D9">
                <w:rPr>
                  <w:rFonts w:ascii="Arial" w:eastAsia="Times New Roman" w:hAnsi="Arial" w:cs="Arial"/>
                  <w:iCs/>
                  <w:color w:val="000000"/>
                  <w:lang w:eastAsia="en-GB"/>
                  <w:rPrChange w:id="582" w:author="White, Mathew" w:date="2018-01-03T11:55:00Z">
                    <w:rPr>
                      <w:rFonts w:ascii="Arial" w:eastAsia="Times New Roman" w:hAnsi="Arial" w:cs="Arial"/>
                      <w:i/>
                      <w:iCs/>
                      <w:color w:val="000000"/>
                      <w:lang w:eastAsia="en-GB"/>
                    </w:rPr>
                  </w:rPrChange>
                </w:rPr>
                <w:t>‘</w:t>
              </w:r>
            </w:ins>
            <w:r w:rsidR="007A14A5" w:rsidRPr="00EC48D9">
              <w:rPr>
                <w:rFonts w:ascii="Arial" w:eastAsia="Times New Roman" w:hAnsi="Arial" w:cs="Arial"/>
                <w:iCs/>
                <w:color w:val="000000"/>
                <w:lang w:eastAsia="en-GB"/>
                <w:rPrChange w:id="583" w:author="White, Mathew" w:date="2018-01-03T11:55:00Z">
                  <w:rPr>
                    <w:rFonts w:ascii="Arial" w:eastAsia="Times New Roman" w:hAnsi="Arial" w:cs="Arial"/>
                    <w:i/>
                    <w:iCs/>
                    <w:color w:val="000000"/>
                    <w:lang w:eastAsia="en-GB"/>
                  </w:rPr>
                </w:rPrChange>
              </w:rPr>
              <w:t xml:space="preserve">White </w:t>
            </w:r>
            <w:ins w:id="584" w:author="White, Mathew" w:date="2018-01-03T11:51:00Z">
              <w:r w:rsidRPr="00EC48D9">
                <w:rPr>
                  <w:rFonts w:ascii="Arial" w:eastAsia="Times New Roman" w:hAnsi="Arial" w:cs="Arial"/>
                  <w:iCs/>
                  <w:color w:val="000000"/>
                  <w:lang w:eastAsia="en-GB"/>
                  <w:rPrChange w:id="585" w:author="White, Mathew" w:date="2018-01-03T11:55:00Z">
                    <w:rPr>
                      <w:rFonts w:ascii="Arial" w:eastAsia="Times New Roman" w:hAnsi="Arial" w:cs="Arial"/>
                      <w:i/>
                      <w:iCs/>
                      <w:color w:val="000000"/>
                      <w:lang w:eastAsia="en-GB"/>
                    </w:rPr>
                  </w:rPrChange>
                </w:rPr>
                <w:t xml:space="preserve">    </w:t>
              </w:r>
            </w:ins>
            <w:r w:rsidR="007A14A5" w:rsidRPr="00EC48D9">
              <w:rPr>
                <w:rFonts w:ascii="Arial" w:eastAsia="Times New Roman" w:hAnsi="Arial" w:cs="Arial"/>
                <w:iCs/>
                <w:color w:val="000000"/>
                <w:lang w:eastAsia="en-GB"/>
                <w:rPrChange w:id="586" w:author="White, Mathew" w:date="2018-01-03T11:55:00Z">
                  <w:rPr>
                    <w:rFonts w:ascii="Arial" w:eastAsia="Times New Roman" w:hAnsi="Arial" w:cs="Arial"/>
                    <w:i/>
                    <w:iCs/>
                    <w:color w:val="000000"/>
                    <w:lang w:eastAsia="en-GB"/>
                  </w:rPr>
                </w:rPrChange>
              </w:rPr>
              <w:t>British</w:t>
            </w:r>
            <w:ins w:id="587" w:author="White, Mathew" w:date="2018-01-03T11:48:00Z">
              <w:r w:rsidRPr="00EC48D9">
                <w:rPr>
                  <w:rFonts w:ascii="Arial" w:eastAsia="Times New Roman" w:hAnsi="Arial" w:cs="Arial"/>
                  <w:iCs/>
                  <w:color w:val="000000"/>
                  <w:lang w:eastAsia="en-GB"/>
                  <w:rPrChange w:id="588" w:author="White, Mathew" w:date="2018-01-03T11:55:00Z">
                    <w:rPr>
                      <w:rFonts w:ascii="Arial" w:eastAsia="Times New Roman" w:hAnsi="Arial" w:cs="Arial"/>
                      <w:i/>
                      <w:iCs/>
                      <w:color w:val="000000"/>
                      <w:lang w:eastAsia="en-GB"/>
                    </w:rPr>
                  </w:rPrChange>
                </w:rPr>
                <w:t>’</w:t>
              </w:r>
            </w:ins>
            <w:ins w:id="589" w:author="White, Mathew" w:date="2018-01-03T11:47:00Z">
              <w:r w:rsidRPr="00EC48D9">
                <w:rPr>
                  <w:rFonts w:ascii="Arial" w:eastAsia="Times New Roman" w:hAnsi="Arial" w:cs="Arial"/>
                  <w:iCs/>
                  <w:color w:val="000000"/>
                  <w:lang w:eastAsia="en-GB"/>
                  <w:rPrChange w:id="590" w:author="White, Mathew" w:date="2018-01-03T11:55:00Z">
                    <w:rPr>
                      <w:rFonts w:ascii="Arial" w:eastAsia="Times New Roman" w:hAnsi="Arial" w:cs="Arial"/>
                      <w:i/>
                      <w:iCs/>
                      <w:color w:val="000000"/>
                      <w:lang w:eastAsia="en-GB"/>
                    </w:rPr>
                  </w:rPrChange>
                </w:rPr>
                <w:t xml:space="preserve"> </w:t>
              </w:r>
            </w:ins>
            <w:del w:id="591" w:author="White, Mathew" w:date="2018-01-03T11:47:00Z">
              <w:r w:rsidR="007A14A5" w:rsidRPr="00EC48D9" w:rsidDel="00EC48D9">
                <w:rPr>
                  <w:rFonts w:ascii="Arial" w:eastAsia="Times New Roman" w:hAnsi="Arial" w:cs="Arial"/>
                  <w:iCs/>
                  <w:color w:val="000000"/>
                  <w:lang w:eastAsia="en-GB"/>
                  <w:rPrChange w:id="592" w:author="White, Mathew" w:date="2018-01-03T11:55:00Z">
                    <w:rPr>
                      <w:rFonts w:ascii="Arial" w:eastAsia="Times New Roman" w:hAnsi="Arial" w:cs="Arial"/>
                      <w:i/>
                      <w:iCs/>
                      <w:color w:val="000000"/>
                      <w:lang w:eastAsia="en-GB"/>
                    </w:rPr>
                  </w:rPrChange>
                </w:rPr>
                <w:delText xml:space="preserve"> </w:delText>
              </w:r>
            </w:del>
          </w:p>
          <w:p w14:paraId="39830912" w14:textId="279F490B" w:rsidR="007A14A5" w:rsidRPr="00D91731" w:rsidRDefault="007A14A5" w:rsidP="00D922D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EC48D9">
              <w:rPr>
                <w:rFonts w:ascii="Arial" w:eastAsia="Times New Roman" w:hAnsi="Arial" w:cs="Arial"/>
                <w:iCs/>
                <w:color w:val="000000"/>
                <w:lang w:eastAsia="en-GB"/>
                <w:rPrChange w:id="593" w:author="White, Mathew" w:date="2018-01-03T11:55:00Z">
                  <w:rPr>
                    <w:rFonts w:ascii="Arial" w:eastAsia="Times New Roman" w:hAnsi="Arial" w:cs="Arial"/>
                    <w:i/>
                    <w:iCs/>
                    <w:color w:val="000000"/>
                    <w:lang w:eastAsia="en-GB"/>
                  </w:rPr>
                </w:rPrChange>
              </w:rPr>
              <w:t>(</w:t>
            </w:r>
            <w:del w:id="594" w:author="White, Mathew" w:date="2018-01-03T11:59:00Z">
              <w:r w:rsidRPr="00EC48D9" w:rsidDel="001F2915">
                <w:rPr>
                  <w:rFonts w:ascii="Arial" w:eastAsia="Times New Roman" w:hAnsi="Arial" w:cs="Arial"/>
                  <w:iCs/>
                  <w:color w:val="000000"/>
                  <w:lang w:eastAsia="en-GB"/>
                  <w:rPrChange w:id="595" w:author="White, Mathew" w:date="2018-01-03T11:55:00Z">
                    <w:rPr>
                      <w:rFonts w:ascii="Arial" w:eastAsia="Times New Roman" w:hAnsi="Arial" w:cs="Arial"/>
                      <w:i/>
                      <w:iCs/>
                      <w:color w:val="000000"/>
                      <w:lang w:eastAsia="en-GB"/>
                    </w:rPr>
                  </w:rPrChange>
                </w:rPr>
                <w:delText xml:space="preserve">Ref </w:delText>
              </w:r>
            </w:del>
            <w:ins w:id="596" w:author="White, Mathew" w:date="2018-01-03T11:59:00Z">
              <w:r w:rsidR="001F2915">
                <w:rPr>
                  <w:rFonts w:ascii="Arial" w:eastAsia="Times New Roman" w:hAnsi="Arial" w:cs="Arial"/>
                  <w:iCs/>
                  <w:color w:val="000000"/>
                  <w:lang w:eastAsia="en-GB"/>
                </w:rPr>
                <w:t>r</w:t>
              </w:r>
              <w:r w:rsidR="001F2915" w:rsidRPr="00EC48D9">
                <w:rPr>
                  <w:rFonts w:ascii="Arial" w:eastAsia="Times New Roman" w:hAnsi="Arial" w:cs="Arial"/>
                  <w:iCs/>
                  <w:color w:val="000000"/>
                  <w:lang w:eastAsia="en-GB"/>
                  <w:rPrChange w:id="597" w:author="White, Mathew" w:date="2018-01-03T11:55:00Z">
                    <w:rPr>
                      <w:rFonts w:ascii="Arial" w:eastAsia="Times New Roman" w:hAnsi="Arial" w:cs="Arial"/>
                      <w:i/>
                      <w:iCs/>
                      <w:color w:val="000000"/>
                      <w:lang w:eastAsia="en-GB"/>
                    </w:rPr>
                  </w:rPrChange>
                </w:rPr>
                <w:t xml:space="preserve">ef </w:t>
              </w:r>
            </w:ins>
            <w:r w:rsidRPr="00EC48D9">
              <w:rPr>
                <w:rFonts w:ascii="Arial" w:eastAsia="Times New Roman" w:hAnsi="Arial" w:cs="Arial"/>
                <w:iCs/>
                <w:color w:val="000000"/>
                <w:lang w:eastAsia="en-GB"/>
                <w:rPrChange w:id="598" w:author="White, Mathew" w:date="2018-01-03T11:55:00Z">
                  <w:rPr>
                    <w:rFonts w:ascii="Arial" w:eastAsia="Times New Roman" w:hAnsi="Arial" w:cs="Arial"/>
                    <w:i/>
                    <w:iCs/>
                    <w:color w:val="000000"/>
                    <w:lang w:eastAsia="en-GB"/>
                  </w:rPr>
                </w:rPrChange>
              </w:rPr>
              <w:t>=</w:t>
            </w:r>
            <w:del w:id="599" w:author="White, Mathew" w:date="2018-01-03T11:51:00Z">
              <w:r w:rsidRPr="00EC48D9" w:rsidDel="00EC48D9">
                <w:rPr>
                  <w:rFonts w:ascii="Arial" w:eastAsia="Times New Roman" w:hAnsi="Arial" w:cs="Arial"/>
                  <w:iCs/>
                  <w:color w:val="000000"/>
                  <w:lang w:eastAsia="en-GB"/>
                  <w:rPrChange w:id="600" w:author="White, Mathew" w:date="2018-01-03T11:55:00Z">
                    <w:rPr>
                      <w:rFonts w:ascii="Arial" w:eastAsia="Times New Roman" w:hAnsi="Arial" w:cs="Arial"/>
                      <w:i/>
                      <w:iCs/>
                      <w:color w:val="000000"/>
                      <w:lang w:eastAsia="en-GB"/>
                    </w:rPr>
                  </w:rPrChange>
                </w:rPr>
                <w:delText xml:space="preserve"> </w:delText>
              </w:r>
            </w:del>
            <w:r w:rsidRPr="00EC48D9">
              <w:rPr>
                <w:rFonts w:ascii="Arial" w:eastAsia="Times New Roman" w:hAnsi="Arial" w:cs="Arial"/>
                <w:iCs/>
                <w:color w:val="000000"/>
                <w:lang w:eastAsia="en-GB"/>
                <w:rPrChange w:id="601" w:author="White, Mathew" w:date="2018-01-03T11:55:00Z">
                  <w:rPr>
                    <w:rFonts w:ascii="Arial" w:eastAsia="Times New Roman" w:hAnsi="Arial" w:cs="Arial"/>
                    <w:i/>
                    <w:iCs/>
                    <w:color w:val="000000"/>
                    <w:lang w:eastAsia="en-GB"/>
                  </w:rPr>
                </w:rPrChange>
              </w:rPr>
              <w:t>other)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72FFBE0B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82AA946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7ACD73D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3CCA462E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6F338D7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1.45***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BD859B0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1.41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5F576A7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1.49</w:t>
            </w:r>
          </w:p>
        </w:tc>
        <w:tc>
          <w:tcPr>
            <w:tcW w:w="236" w:type="dxa"/>
          </w:tcPr>
          <w:p w14:paraId="54D5A39B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2F26154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1.22***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78C9C32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1.19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8510B58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1.26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582D1F5C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618F7F1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1.24***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6ECCB7E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1.21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5476CAE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1.27</w:t>
            </w:r>
          </w:p>
        </w:tc>
      </w:tr>
      <w:tr w:rsidR="00EC48D9" w:rsidRPr="00D91731" w14:paraId="5A990B5C" w14:textId="77777777" w:rsidTr="008736B8">
        <w:trPr>
          <w:trHeight w:val="300"/>
          <w:ins w:id="602" w:author="White, Mathew" w:date="2018-01-03T11:48:00Z"/>
        </w:trPr>
        <w:tc>
          <w:tcPr>
            <w:tcW w:w="2301" w:type="dxa"/>
            <w:shd w:val="clear" w:color="auto" w:fill="auto"/>
            <w:vAlign w:val="center"/>
          </w:tcPr>
          <w:p w14:paraId="2E204E3A" w14:textId="3C55A58F" w:rsidR="00EC48D9" w:rsidRPr="00EC48D9" w:rsidRDefault="00EC48D9" w:rsidP="008736B8">
            <w:pPr>
              <w:spacing w:after="0" w:line="240" w:lineRule="auto"/>
              <w:rPr>
                <w:ins w:id="603" w:author="White, Mathew" w:date="2018-01-03T11:48:00Z"/>
                <w:rFonts w:ascii="Arial" w:eastAsia="Times New Roman" w:hAnsi="Arial" w:cs="Arial"/>
                <w:iCs/>
                <w:color w:val="000000"/>
                <w:lang w:eastAsia="en-GB"/>
                <w:rPrChange w:id="604" w:author="White, Mathew" w:date="2018-01-03T11:50:00Z">
                  <w:rPr>
                    <w:ins w:id="605" w:author="White, Mathew" w:date="2018-01-03T11:48:00Z"/>
                    <w:rFonts w:ascii="Arial" w:eastAsia="Times New Roman" w:hAnsi="Arial" w:cs="Arial"/>
                    <w:i/>
                    <w:iCs/>
                    <w:color w:val="000000"/>
                    <w:lang w:eastAsia="en-GB"/>
                  </w:rPr>
                </w:rPrChange>
              </w:rPr>
            </w:pPr>
            <w:ins w:id="606" w:author="White, Mathew" w:date="2018-01-03T11:48:00Z">
              <w:r w:rsidRPr="00EC48D9">
                <w:rPr>
                  <w:rFonts w:ascii="Arial" w:eastAsia="Times New Roman" w:hAnsi="Arial" w:cs="Arial"/>
                  <w:iCs/>
                  <w:color w:val="000000"/>
                  <w:lang w:eastAsia="en-GB"/>
                  <w:rPrChange w:id="607" w:author="White, Mathew" w:date="2018-01-03T11:50:00Z">
                    <w:rPr>
                      <w:rFonts w:ascii="Arial" w:eastAsia="Times New Roman" w:hAnsi="Arial" w:cs="Arial"/>
                      <w:i/>
                      <w:iCs/>
                      <w:color w:val="000000"/>
                      <w:lang w:eastAsia="en-GB"/>
                    </w:rPr>
                  </w:rPrChange>
                </w:rPr>
                <w:t xml:space="preserve">Employment status </w:t>
              </w:r>
            </w:ins>
          </w:p>
        </w:tc>
        <w:tc>
          <w:tcPr>
            <w:tcW w:w="950" w:type="dxa"/>
            <w:shd w:val="clear" w:color="auto" w:fill="auto"/>
            <w:noWrap/>
            <w:vAlign w:val="bottom"/>
          </w:tcPr>
          <w:p w14:paraId="2865E2C9" w14:textId="77777777" w:rsidR="00EC48D9" w:rsidRPr="00D91731" w:rsidRDefault="00EC48D9" w:rsidP="008736B8">
            <w:pPr>
              <w:spacing w:after="0" w:line="240" w:lineRule="auto"/>
              <w:jc w:val="center"/>
              <w:rPr>
                <w:ins w:id="608" w:author="White, Mathew" w:date="2018-01-03T11:48:00Z"/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67B9F915" w14:textId="77777777" w:rsidR="00EC48D9" w:rsidRPr="00D91731" w:rsidRDefault="00EC48D9" w:rsidP="008736B8">
            <w:pPr>
              <w:spacing w:after="0" w:line="240" w:lineRule="auto"/>
              <w:jc w:val="center"/>
              <w:rPr>
                <w:ins w:id="609" w:author="White, Mathew" w:date="2018-01-03T11:48:00Z"/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64958014" w14:textId="77777777" w:rsidR="00EC48D9" w:rsidRPr="00D91731" w:rsidRDefault="00EC48D9" w:rsidP="008736B8">
            <w:pPr>
              <w:spacing w:after="0" w:line="240" w:lineRule="auto"/>
              <w:jc w:val="center"/>
              <w:rPr>
                <w:ins w:id="610" w:author="White, Mathew" w:date="2018-01-03T11:48:00Z"/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</w:tcPr>
          <w:p w14:paraId="565F7D38" w14:textId="77777777" w:rsidR="00EC48D9" w:rsidRPr="00D91731" w:rsidRDefault="00EC48D9" w:rsidP="008736B8">
            <w:pPr>
              <w:spacing w:after="0" w:line="240" w:lineRule="auto"/>
              <w:jc w:val="center"/>
              <w:rPr>
                <w:ins w:id="611" w:author="White, Mathew" w:date="2018-01-03T11:48:00Z"/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2853B426" w14:textId="77777777" w:rsidR="00EC48D9" w:rsidRPr="00D91731" w:rsidRDefault="00EC48D9" w:rsidP="008736B8">
            <w:pPr>
              <w:spacing w:after="0" w:line="240" w:lineRule="auto"/>
              <w:rPr>
                <w:ins w:id="612" w:author="White, Mathew" w:date="2018-01-03T11:48:00Z"/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2E32D160" w14:textId="77777777" w:rsidR="00EC48D9" w:rsidRPr="00D91731" w:rsidRDefault="00EC48D9" w:rsidP="008736B8">
            <w:pPr>
              <w:spacing w:after="0" w:line="240" w:lineRule="auto"/>
              <w:jc w:val="right"/>
              <w:rPr>
                <w:ins w:id="613" w:author="White, Mathew" w:date="2018-01-03T11:48:00Z"/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6E9712DC" w14:textId="77777777" w:rsidR="00EC48D9" w:rsidRPr="00D91731" w:rsidRDefault="00EC48D9" w:rsidP="008736B8">
            <w:pPr>
              <w:spacing w:after="0" w:line="240" w:lineRule="auto"/>
              <w:jc w:val="center"/>
              <w:rPr>
                <w:ins w:id="614" w:author="White, Mathew" w:date="2018-01-03T11:48:00Z"/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236" w:type="dxa"/>
          </w:tcPr>
          <w:p w14:paraId="34BB6A99" w14:textId="77777777" w:rsidR="00EC48D9" w:rsidRPr="00D91731" w:rsidRDefault="00EC48D9" w:rsidP="008736B8">
            <w:pPr>
              <w:spacing w:after="0" w:line="240" w:lineRule="auto"/>
              <w:rPr>
                <w:ins w:id="615" w:author="White, Mathew" w:date="2018-01-03T11:48:00Z"/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14F53FFC" w14:textId="77777777" w:rsidR="00EC48D9" w:rsidRPr="00D91731" w:rsidRDefault="00EC48D9" w:rsidP="008736B8">
            <w:pPr>
              <w:spacing w:after="0" w:line="240" w:lineRule="auto"/>
              <w:rPr>
                <w:ins w:id="616" w:author="White, Mathew" w:date="2018-01-03T11:48:00Z"/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1FA45634" w14:textId="77777777" w:rsidR="00EC48D9" w:rsidRPr="00D91731" w:rsidRDefault="00EC48D9" w:rsidP="008736B8">
            <w:pPr>
              <w:spacing w:after="0" w:line="240" w:lineRule="auto"/>
              <w:jc w:val="right"/>
              <w:rPr>
                <w:ins w:id="617" w:author="White, Mathew" w:date="2018-01-03T11:48:00Z"/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7E8BD072" w14:textId="77777777" w:rsidR="00EC48D9" w:rsidRPr="00D91731" w:rsidRDefault="00EC48D9" w:rsidP="008736B8">
            <w:pPr>
              <w:spacing w:after="0" w:line="240" w:lineRule="auto"/>
              <w:jc w:val="center"/>
              <w:rPr>
                <w:ins w:id="618" w:author="White, Mathew" w:date="2018-01-03T11:48:00Z"/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</w:tcPr>
          <w:p w14:paraId="54C89129" w14:textId="77777777" w:rsidR="00EC48D9" w:rsidRPr="00D91731" w:rsidRDefault="00EC48D9" w:rsidP="008736B8">
            <w:pPr>
              <w:spacing w:after="0" w:line="240" w:lineRule="auto"/>
              <w:jc w:val="center"/>
              <w:rPr>
                <w:ins w:id="619" w:author="White, Mathew" w:date="2018-01-03T11:48:00Z"/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2D75B387" w14:textId="77777777" w:rsidR="00EC48D9" w:rsidRPr="00D91731" w:rsidRDefault="00EC48D9" w:rsidP="008736B8">
            <w:pPr>
              <w:spacing w:after="0" w:line="240" w:lineRule="auto"/>
              <w:rPr>
                <w:ins w:id="620" w:author="White, Mathew" w:date="2018-01-03T11:48:00Z"/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17750F86" w14:textId="77777777" w:rsidR="00EC48D9" w:rsidRPr="00D91731" w:rsidRDefault="00EC48D9" w:rsidP="008736B8">
            <w:pPr>
              <w:spacing w:after="0" w:line="240" w:lineRule="auto"/>
              <w:jc w:val="right"/>
              <w:rPr>
                <w:ins w:id="621" w:author="White, Mathew" w:date="2018-01-03T11:48:00Z"/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00E1341E" w14:textId="77777777" w:rsidR="00EC48D9" w:rsidRPr="00D91731" w:rsidRDefault="00EC48D9" w:rsidP="008736B8">
            <w:pPr>
              <w:spacing w:after="0" w:line="240" w:lineRule="auto"/>
              <w:jc w:val="center"/>
              <w:rPr>
                <w:ins w:id="622" w:author="White, Mathew" w:date="2018-01-03T11:48:00Z"/>
                <w:rFonts w:ascii="Arial" w:eastAsia="Times New Roman" w:hAnsi="Arial" w:cs="Arial"/>
                <w:color w:val="000000"/>
                <w:lang w:eastAsia="en-GB"/>
              </w:rPr>
            </w:pPr>
          </w:p>
        </w:tc>
      </w:tr>
      <w:tr w:rsidR="00EC48D9" w:rsidRPr="00D91731" w14:paraId="5A6514E0" w14:textId="77777777" w:rsidTr="00D86071">
        <w:trPr>
          <w:trHeight w:val="300"/>
          <w:ins w:id="623" w:author="White, Mathew" w:date="2018-01-03T11:48:00Z"/>
        </w:trPr>
        <w:tc>
          <w:tcPr>
            <w:tcW w:w="2301" w:type="dxa"/>
            <w:shd w:val="clear" w:color="auto" w:fill="auto"/>
            <w:vAlign w:val="center"/>
            <w:hideMark/>
          </w:tcPr>
          <w:p w14:paraId="390EF81D" w14:textId="1EA6C0E6" w:rsidR="00EC48D9" w:rsidRPr="00D91731" w:rsidRDefault="00EC48D9" w:rsidP="00D922D8">
            <w:pPr>
              <w:spacing w:after="0" w:line="240" w:lineRule="auto"/>
              <w:rPr>
                <w:ins w:id="624" w:author="White, Mathew" w:date="2018-01-03T11:48:00Z"/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ins w:id="625" w:author="White, Mathew" w:date="2018-01-03T11:51:00Z">
              <w:r>
                <w:rPr>
                  <w:rFonts w:ascii="Arial" w:eastAsia="Times New Roman" w:hAnsi="Arial" w:cs="Arial"/>
                  <w:i/>
                  <w:iCs/>
                  <w:color w:val="000000"/>
                  <w:lang w:eastAsia="en-GB"/>
                </w:rPr>
                <w:t xml:space="preserve">   </w:t>
              </w:r>
            </w:ins>
            <w:ins w:id="626" w:author="White, Mathew" w:date="2018-01-03T11:48:00Z">
              <w:r>
                <w:rPr>
                  <w:rFonts w:ascii="Arial" w:eastAsia="Times New Roman" w:hAnsi="Arial" w:cs="Arial"/>
                  <w:i/>
                  <w:iCs/>
                  <w:color w:val="000000"/>
                  <w:lang w:eastAsia="en-GB"/>
                </w:rPr>
                <w:t xml:space="preserve">Full-time </w:t>
              </w:r>
            </w:ins>
            <w:ins w:id="627" w:author="White, Mathew" w:date="2018-01-03T11:59:00Z">
              <w:r w:rsidR="001F2915">
                <w:rPr>
                  <w:rFonts w:ascii="Arial" w:eastAsia="Times New Roman" w:hAnsi="Arial" w:cs="Arial"/>
                  <w:i/>
                  <w:iCs/>
                  <w:color w:val="000000"/>
                  <w:lang w:eastAsia="en-GB"/>
                </w:rPr>
                <w:t>(</w:t>
              </w:r>
            </w:ins>
            <w:ins w:id="628" w:author="White, Mathew" w:date="2018-01-03T11:48:00Z">
              <w:r>
                <w:rPr>
                  <w:rFonts w:ascii="Arial" w:eastAsia="Times New Roman" w:hAnsi="Arial" w:cs="Arial"/>
                  <w:i/>
                  <w:iCs/>
                  <w:color w:val="000000"/>
                  <w:lang w:eastAsia="en-GB"/>
                </w:rPr>
                <w:t>ref</w:t>
              </w:r>
            </w:ins>
            <w:ins w:id="629" w:author="White, Mathew" w:date="2018-01-03T11:59:00Z">
              <w:r w:rsidR="001F2915">
                <w:rPr>
                  <w:rFonts w:ascii="Arial" w:eastAsia="Times New Roman" w:hAnsi="Arial" w:cs="Arial"/>
                  <w:i/>
                  <w:iCs/>
                  <w:color w:val="000000"/>
                  <w:lang w:eastAsia="en-GB"/>
                </w:rPr>
                <w:t>)</w:t>
              </w:r>
            </w:ins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0E513AF1" w14:textId="322CCBC6" w:rsidR="00EC48D9" w:rsidRPr="00D91731" w:rsidRDefault="00EC48D9" w:rsidP="00EC48D9">
            <w:pPr>
              <w:spacing w:after="0" w:line="240" w:lineRule="auto"/>
              <w:jc w:val="center"/>
              <w:rPr>
                <w:ins w:id="630" w:author="White, Mathew" w:date="2018-01-03T11:48:00Z"/>
                <w:rFonts w:ascii="Arial" w:eastAsia="Times New Roman" w:hAnsi="Arial" w:cs="Arial"/>
                <w:color w:val="000000"/>
                <w:lang w:eastAsia="en-GB"/>
              </w:rPr>
            </w:pPr>
            <w:ins w:id="631" w:author="White, Mathew" w:date="2018-01-03T11:50:00Z">
              <w:r w:rsidRPr="00D91731">
                <w:rPr>
                  <w:rFonts w:ascii="Arial" w:eastAsia="Times New Roman" w:hAnsi="Arial" w:cs="Arial"/>
                  <w:color w:val="000000"/>
                  <w:lang w:eastAsia="en-GB"/>
                </w:rPr>
                <w:t xml:space="preserve"> -</w:t>
              </w:r>
            </w:ins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D4EF130" w14:textId="3650C0A2" w:rsidR="00EC48D9" w:rsidRPr="00D91731" w:rsidRDefault="00EC48D9" w:rsidP="00EC48D9">
            <w:pPr>
              <w:spacing w:after="0" w:line="240" w:lineRule="auto"/>
              <w:jc w:val="center"/>
              <w:rPr>
                <w:ins w:id="632" w:author="White, Mathew" w:date="2018-01-03T11:48:00Z"/>
                <w:rFonts w:ascii="Arial" w:eastAsia="Times New Roman" w:hAnsi="Arial" w:cs="Arial"/>
                <w:color w:val="000000"/>
                <w:lang w:eastAsia="en-GB"/>
              </w:rPr>
            </w:pPr>
            <w:ins w:id="633" w:author="White, Mathew" w:date="2018-01-03T11:50:00Z">
              <w:r w:rsidRPr="00D91731">
                <w:rPr>
                  <w:rFonts w:ascii="Arial" w:eastAsia="Times New Roman" w:hAnsi="Arial" w:cs="Arial"/>
                  <w:color w:val="000000"/>
                  <w:lang w:eastAsia="en-GB"/>
                </w:rPr>
                <w:t xml:space="preserve"> -</w:t>
              </w:r>
            </w:ins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8879CC6" w14:textId="7E932C12" w:rsidR="00EC48D9" w:rsidRPr="00D91731" w:rsidRDefault="00EC48D9" w:rsidP="00EC48D9">
            <w:pPr>
              <w:spacing w:after="0" w:line="240" w:lineRule="auto"/>
              <w:jc w:val="center"/>
              <w:rPr>
                <w:ins w:id="634" w:author="White, Mathew" w:date="2018-01-03T11:48:00Z"/>
                <w:rFonts w:ascii="Arial" w:eastAsia="Times New Roman" w:hAnsi="Arial" w:cs="Arial"/>
                <w:color w:val="000000"/>
                <w:lang w:eastAsia="en-GB"/>
              </w:rPr>
            </w:pPr>
            <w:ins w:id="635" w:author="White, Mathew" w:date="2018-01-03T11:50:00Z">
              <w:r w:rsidRPr="00D91731">
                <w:rPr>
                  <w:rFonts w:ascii="Arial" w:eastAsia="Times New Roman" w:hAnsi="Arial" w:cs="Arial"/>
                  <w:color w:val="000000"/>
                  <w:lang w:eastAsia="en-GB"/>
                </w:rPr>
                <w:t xml:space="preserve"> -</w:t>
              </w:r>
            </w:ins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459625B5" w14:textId="77777777" w:rsidR="00EC48D9" w:rsidRPr="00D91731" w:rsidRDefault="00EC48D9" w:rsidP="00EC48D9">
            <w:pPr>
              <w:spacing w:after="0" w:line="240" w:lineRule="auto"/>
              <w:jc w:val="center"/>
              <w:rPr>
                <w:ins w:id="636" w:author="White, Mathew" w:date="2018-01-03T11:48:00Z"/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C315910" w14:textId="21EDB9CA" w:rsidR="00EC48D9" w:rsidRPr="00D91731" w:rsidRDefault="00EC48D9" w:rsidP="00EC48D9">
            <w:pPr>
              <w:spacing w:after="0" w:line="240" w:lineRule="auto"/>
              <w:rPr>
                <w:ins w:id="637" w:author="White, Mathew" w:date="2018-01-03T11:48:00Z"/>
                <w:rFonts w:ascii="Arial" w:eastAsia="Times New Roman" w:hAnsi="Arial" w:cs="Arial"/>
                <w:color w:val="000000"/>
                <w:lang w:eastAsia="en-GB"/>
              </w:rPr>
            </w:pPr>
            <w:ins w:id="638" w:author="White, Mathew" w:date="2018-01-03T11:50:00Z">
              <w:r w:rsidRPr="00D91731">
                <w:rPr>
                  <w:rFonts w:ascii="Arial" w:eastAsia="Times New Roman" w:hAnsi="Arial" w:cs="Arial"/>
                  <w:color w:val="000000"/>
                  <w:lang w:eastAsia="en-GB"/>
                </w:rPr>
                <w:t xml:space="preserve"> -</w:t>
              </w:r>
            </w:ins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C327926" w14:textId="08F74A07" w:rsidR="00EC48D9" w:rsidRPr="00D91731" w:rsidRDefault="00EC48D9" w:rsidP="00EC48D9">
            <w:pPr>
              <w:spacing w:after="0" w:line="240" w:lineRule="auto"/>
              <w:jc w:val="right"/>
              <w:rPr>
                <w:ins w:id="639" w:author="White, Mathew" w:date="2018-01-03T11:48:00Z"/>
                <w:rFonts w:ascii="Arial" w:eastAsia="Times New Roman" w:hAnsi="Arial" w:cs="Arial"/>
                <w:color w:val="000000"/>
                <w:lang w:eastAsia="en-GB"/>
              </w:rPr>
            </w:pPr>
            <w:ins w:id="640" w:author="White, Mathew" w:date="2018-01-03T11:50:00Z">
              <w:r w:rsidRPr="00D91731">
                <w:rPr>
                  <w:rFonts w:ascii="Arial" w:eastAsia="Times New Roman" w:hAnsi="Arial" w:cs="Arial"/>
                  <w:color w:val="000000"/>
                  <w:lang w:eastAsia="en-GB"/>
                </w:rPr>
                <w:t xml:space="preserve"> -</w:t>
              </w:r>
            </w:ins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75EABCE" w14:textId="48EA876C" w:rsidR="00EC48D9" w:rsidRPr="00D91731" w:rsidRDefault="00EC48D9" w:rsidP="00EC48D9">
            <w:pPr>
              <w:spacing w:after="0" w:line="240" w:lineRule="auto"/>
              <w:jc w:val="center"/>
              <w:rPr>
                <w:ins w:id="641" w:author="White, Mathew" w:date="2018-01-03T11:48:00Z"/>
                <w:rFonts w:ascii="Arial" w:eastAsia="Times New Roman" w:hAnsi="Arial" w:cs="Arial"/>
                <w:color w:val="000000"/>
                <w:lang w:eastAsia="en-GB"/>
              </w:rPr>
            </w:pPr>
            <w:ins w:id="642" w:author="White, Mathew" w:date="2018-01-03T11:50:00Z">
              <w:r w:rsidRPr="00D91731">
                <w:rPr>
                  <w:rFonts w:ascii="Arial" w:eastAsia="Times New Roman" w:hAnsi="Arial" w:cs="Arial"/>
                  <w:color w:val="000000"/>
                  <w:lang w:eastAsia="en-GB"/>
                </w:rPr>
                <w:t xml:space="preserve"> -</w:t>
              </w:r>
            </w:ins>
          </w:p>
        </w:tc>
        <w:tc>
          <w:tcPr>
            <w:tcW w:w="236" w:type="dxa"/>
          </w:tcPr>
          <w:p w14:paraId="45F1C132" w14:textId="77777777" w:rsidR="00EC48D9" w:rsidRPr="00D91731" w:rsidRDefault="00EC48D9" w:rsidP="00EC48D9">
            <w:pPr>
              <w:spacing w:after="0" w:line="240" w:lineRule="auto"/>
              <w:rPr>
                <w:ins w:id="643" w:author="White, Mathew" w:date="2018-01-03T11:48:00Z"/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68D8051" w14:textId="63DAA1E6" w:rsidR="00EC48D9" w:rsidRPr="00D91731" w:rsidRDefault="00EC48D9" w:rsidP="00EC48D9">
            <w:pPr>
              <w:spacing w:after="0" w:line="240" w:lineRule="auto"/>
              <w:rPr>
                <w:ins w:id="644" w:author="White, Mathew" w:date="2018-01-03T11:48:00Z"/>
                <w:rFonts w:ascii="Arial" w:eastAsia="Times New Roman" w:hAnsi="Arial" w:cs="Arial"/>
                <w:color w:val="000000"/>
                <w:lang w:eastAsia="en-GB"/>
              </w:rPr>
            </w:pPr>
            <w:ins w:id="645" w:author="White, Mathew" w:date="2018-01-03T11:50:00Z">
              <w:r w:rsidRPr="00D91731">
                <w:rPr>
                  <w:rFonts w:ascii="Arial" w:eastAsia="Times New Roman" w:hAnsi="Arial" w:cs="Arial"/>
                  <w:color w:val="000000"/>
                  <w:lang w:eastAsia="en-GB"/>
                </w:rPr>
                <w:t>-</w:t>
              </w:r>
            </w:ins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D808581" w14:textId="727E2BD7" w:rsidR="00EC48D9" w:rsidRPr="00D91731" w:rsidRDefault="00EC48D9" w:rsidP="00EC48D9">
            <w:pPr>
              <w:spacing w:after="0" w:line="240" w:lineRule="auto"/>
              <w:jc w:val="right"/>
              <w:rPr>
                <w:ins w:id="646" w:author="White, Mathew" w:date="2018-01-03T11:48:00Z"/>
                <w:rFonts w:ascii="Arial" w:eastAsia="Times New Roman" w:hAnsi="Arial" w:cs="Arial"/>
                <w:color w:val="000000"/>
                <w:lang w:eastAsia="en-GB"/>
              </w:rPr>
            </w:pPr>
            <w:ins w:id="647" w:author="White, Mathew" w:date="2018-01-03T11:50:00Z">
              <w:r w:rsidRPr="00D91731">
                <w:rPr>
                  <w:rFonts w:ascii="Arial" w:eastAsia="Times New Roman" w:hAnsi="Arial" w:cs="Arial"/>
                  <w:color w:val="000000"/>
                  <w:lang w:eastAsia="en-GB"/>
                </w:rPr>
                <w:t xml:space="preserve">  -</w:t>
              </w:r>
            </w:ins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68E9D27" w14:textId="4E8E1B80" w:rsidR="00EC48D9" w:rsidRPr="00D91731" w:rsidRDefault="00EC48D9" w:rsidP="00EC48D9">
            <w:pPr>
              <w:spacing w:after="0" w:line="240" w:lineRule="auto"/>
              <w:jc w:val="center"/>
              <w:rPr>
                <w:ins w:id="648" w:author="White, Mathew" w:date="2018-01-03T11:48:00Z"/>
                <w:rFonts w:ascii="Arial" w:eastAsia="Times New Roman" w:hAnsi="Arial" w:cs="Arial"/>
                <w:color w:val="000000"/>
                <w:lang w:eastAsia="en-GB"/>
              </w:rPr>
            </w:pPr>
            <w:ins w:id="649" w:author="White, Mathew" w:date="2018-01-03T11:50:00Z">
              <w:r w:rsidRPr="00D91731">
                <w:rPr>
                  <w:rFonts w:ascii="Arial" w:eastAsia="Times New Roman" w:hAnsi="Arial" w:cs="Arial"/>
                  <w:color w:val="000000"/>
                  <w:lang w:eastAsia="en-GB"/>
                </w:rPr>
                <w:t xml:space="preserve"> -</w:t>
              </w:r>
            </w:ins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482F9B3D" w14:textId="77777777" w:rsidR="00EC48D9" w:rsidRPr="00D91731" w:rsidRDefault="00EC48D9" w:rsidP="00EC48D9">
            <w:pPr>
              <w:spacing w:after="0" w:line="240" w:lineRule="auto"/>
              <w:jc w:val="center"/>
              <w:rPr>
                <w:ins w:id="650" w:author="White, Mathew" w:date="2018-01-03T11:48:00Z"/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563443B" w14:textId="744F2C30" w:rsidR="00EC48D9" w:rsidRPr="00D91731" w:rsidRDefault="00EC48D9" w:rsidP="00EC48D9">
            <w:pPr>
              <w:spacing w:after="0" w:line="240" w:lineRule="auto"/>
              <w:rPr>
                <w:ins w:id="651" w:author="White, Mathew" w:date="2018-01-03T11:48:00Z"/>
                <w:rFonts w:ascii="Arial" w:eastAsia="Times New Roman" w:hAnsi="Arial" w:cs="Arial"/>
                <w:color w:val="000000"/>
                <w:lang w:eastAsia="en-GB"/>
              </w:rPr>
            </w:pPr>
            <w:ins w:id="652" w:author="White, Mathew" w:date="2018-01-03T11:50:00Z">
              <w:r w:rsidRPr="00D91731">
                <w:rPr>
                  <w:rFonts w:ascii="Arial" w:eastAsia="Times New Roman" w:hAnsi="Arial" w:cs="Arial"/>
                  <w:color w:val="000000"/>
                  <w:lang w:eastAsia="en-GB"/>
                </w:rPr>
                <w:t xml:space="preserve">     -</w:t>
              </w:r>
            </w:ins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C3D79CE" w14:textId="0827D832" w:rsidR="00EC48D9" w:rsidRPr="00D91731" w:rsidRDefault="00EC48D9" w:rsidP="00EC48D9">
            <w:pPr>
              <w:spacing w:after="0" w:line="240" w:lineRule="auto"/>
              <w:jc w:val="right"/>
              <w:rPr>
                <w:ins w:id="653" w:author="White, Mathew" w:date="2018-01-03T11:48:00Z"/>
                <w:rFonts w:ascii="Arial" w:eastAsia="Times New Roman" w:hAnsi="Arial" w:cs="Arial"/>
                <w:color w:val="000000"/>
                <w:lang w:eastAsia="en-GB"/>
              </w:rPr>
            </w:pPr>
            <w:ins w:id="654" w:author="White, Mathew" w:date="2018-01-03T11:50:00Z">
              <w:r w:rsidRPr="00D91731">
                <w:rPr>
                  <w:rFonts w:ascii="Arial" w:eastAsia="Times New Roman" w:hAnsi="Arial" w:cs="Arial"/>
                  <w:color w:val="000000"/>
                  <w:lang w:eastAsia="en-GB"/>
                </w:rPr>
                <w:t xml:space="preserve"> -</w:t>
              </w:r>
            </w:ins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D769CAA" w14:textId="68850123" w:rsidR="00EC48D9" w:rsidRPr="00D91731" w:rsidRDefault="00EC48D9" w:rsidP="00EC48D9">
            <w:pPr>
              <w:spacing w:after="0" w:line="240" w:lineRule="auto"/>
              <w:jc w:val="center"/>
              <w:rPr>
                <w:ins w:id="655" w:author="White, Mathew" w:date="2018-01-03T11:48:00Z"/>
                <w:rFonts w:ascii="Arial" w:eastAsia="Times New Roman" w:hAnsi="Arial" w:cs="Arial"/>
                <w:color w:val="000000"/>
                <w:lang w:eastAsia="en-GB"/>
              </w:rPr>
            </w:pPr>
            <w:ins w:id="656" w:author="White, Mathew" w:date="2018-01-03T11:50:00Z">
              <w:r w:rsidRPr="00D91731">
                <w:rPr>
                  <w:rFonts w:ascii="Arial" w:eastAsia="Times New Roman" w:hAnsi="Arial" w:cs="Arial"/>
                  <w:color w:val="000000"/>
                  <w:lang w:eastAsia="en-GB"/>
                </w:rPr>
                <w:t xml:space="preserve"> -</w:t>
              </w:r>
            </w:ins>
          </w:p>
        </w:tc>
      </w:tr>
      <w:tr w:rsidR="007A14A5" w:rsidRPr="00D91731" w14:paraId="34846815" w14:textId="77777777" w:rsidTr="008736B8">
        <w:trPr>
          <w:trHeight w:val="300"/>
        </w:trPr>
        <w:tc>
          <w:tcPr>
            <w:tcW w:w="2301" w:type="dxa"/>
            <w:shd w:val="clear" w:color="auto" w:fill="auto"/>
            <w:vAlign w:val="center"/>
            <w:hideMark/>
          </w:tcPr>
          <w:p w14:paraId="3D73CB7B" w14:textId="1D024857" w:rsidR="007A14A5" w:rsidRPr="00D91731" w:rsidRDefault="00EC48D9" w:rsidP="008736B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ins w:id="657" w:author="White, Mathew" w:date="2018-01-03T11:51:00Z">
              <w:r>
                <w:rPr>
                  <w:rFonts w:ascii="Arial" w:eastAsia="Times New Roman" w:hAnsi="Arial" w:cs="Arial"/>
                  <w:i/>
                  <w:iCs/>
                  <w:color w:val="000000"/>
                  <w:lang w:eastAsia="en-GB"/>
                </w:rPr>
                <w:t xml:space="preserve">   </w:t>
              </w:r>
            </w:ins>
            <w:r w:rsidR="007A14A5"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Part-time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1E520308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B4AF91C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64391A6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3937450D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860E2F6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7EFA5AC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FB39B11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1.06</w:t>
            </w:r>
          </w:p>
        </w:tc>
        <w:tc>
          <w:tcPr>
            <w:tcW w:w="236" w:type="dxa"/>
          </w:tcPr>
          <w:p w14:paraId="48509E03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7CAB3D4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661A495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AF3B66E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1.06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32AA6CAF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F183D6E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FF98637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0.99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29EE357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1.06</w:t>
            </w:r>
          </w:p>
        </w:tc>
      </w:tr>
      <w:tr w:rsidR="007A14A5" w:rsidRPr="00D91731" w14:paraId="03A1C6F3" w14:textId="77777777" w:rsidTr="008736B8">
        <w:trPr>
          <w:trHeight w:val="300"/>
        </w:trPr>
        <w:tc>
          <w:tcPr>
            <w:tcW w:w="2301" w:type="dxa"/>
            <w:shd w:val="clear" w:color="auto" w:fill="auto"/>
            <w:vAlign w:val="center"/>
            <w:hideMark/>
          </w:tcPr>
          <w:p w14:paraId="5699C18C" w14:textId="7B9E04C6" w:rsidR="007A14A5" w:rsidRPr="00D91731" w:rsidRDefault="00EC48D9" w:rsidP="008736B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ins w:id="658" w:author="White, Mathew" w:date="2018-01-03T11:51:00Z">
              <w:r>
                <w:rPr>
                  <w:rFonts w:ascii="Arial" w:eastAsia="Times New Roman" w:hAnsi="Arial" w:cs="Arial"/>
                  <w:i/>
                  <w:iCs/>
                  <w:color w:val="000000"/>
                  <w:lang w:eastAsia="en-GB"/>
                </w:rPr>
                <w:t xml:space="preserve">   </w:t>
              </w:r>
            </w:ins>
            <w:r w:rsidR="007A14A5"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In education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63A3027B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FA314BA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E5F20ED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127EF998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C39F95D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0.99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72020A7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0.95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6918587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1.03</w:t>
            </w:r>
          </w:p>
        </w:tc>
        <w:tc>
          <w:tcPr>
            <w:tcW w:w="236" w:type="dxa"/>
          </w:tcPr>
          <w:p w14:paraId="07BC643D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15E239E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0.96*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3894BB9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52AE48D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1.00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098EE83E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A703F1B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0.96*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F31CB92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45B74EF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1.00</w:t>
            </w:r>
          </w:p>
        </w:tc>
      </w:tr>
      <w:tr w:rsidR="007A14A5" w:rsidRPr="00D91731" w14:paraId="404296EC" w14:textId="77777777" w:rsidTr="008736B8">
        <w:trPr>
          <w:trHeight w:val="300"/>
        </w:trPr>
        <w:tc>
          <w:tcPr>
            <w:tcW w:w="2301" w:type="dxa"/>
            <w:shd w:val="clear" w:color="auto" w:fill="auto"/>
            <w:vAlign w:val="center"/>
            <w:hideMark/>
          </w:tcPr>
          <w:p w14:paraId="705A0EBF" w14:textId="782A1198" w:rsidR="007A14A5" w:rsidRPr="00D91731" w:rsidRDefault="00EC48D9" w:rsidP="008736B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ins w:id="659" w:author="White, Mathew" w:date="2018-01-03T11:51:00Z">
              <w:r>
                <w:rPr>
                  <w:rFonts w:ascii="Arial" w:eastAsia="Times New Roman" w:hAnsi="Arial" w:cs="Arial"/>
                  <w:i/>
                  <w:iCs/>
                  <w:color w:val="000000"/>
                  <w:lang w:eastAsia="en-GB"/>
                </w:rPr>
                <w:t xml:space="preserve">   </w:t>
              </w:r>
            </w:ins>
            <w:r w:rsidR="007A14A5"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Not working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49F4B79D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C34D02F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1238639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6AE108CE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61BA758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1.06***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DEFB302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FB33DF9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1.09</w:t>
            </w:r>
          </w:p>
        </w:tc>
        <w:tc>
          <w:tcPr>
            <w:tcW w:w="236" w:type="dxa"/>
          </w:tcPr>
          <w:p w14:paraId="4A5D692D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C98B697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1.04*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9A1B77E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C092156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1.07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25509B70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067DE33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1.03*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BC3FB15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8842314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1.07</w:t>
            </w:r>
          </w:p>
        </w:tc>
      </w:tr>
      <w:tr w:rsidR="007A14A5" w:rsidRPr="00D91731" w14:paraId="7D001400" w14:textId="77777777" w:rsidTr="008736B8">
        <w:trPr>
          <w:trHeight w:val="300"/>
        </w:trPr>
        <w:tc>
          <w:tcPr>
            <w:tcW w:w="2301" w:type="dxa"/>
            <w:shd w:val="clear" w:color="auto" w:fill="auto"/>
            <w:vAlign w:val="center"/>
            <w:hideMark/>
          </w:tcPr>
          <w:p w14:paraId="55A4C1B6" w14:textId="00F1E331" w:rsidR="007A14A5" w:rsidRPr="00D91731" w:rsidRDefault="00EC48D9" w:rsidP="008736B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ins w:id="660" w:author="White, Mathew" w:date="2018-01-03T11:51:00Z">
              <w:r>
                <w:rPr>
                  <w:rFonts w:ascii="Arial" w:eastAsia="Times New Roman" w:hAnsi="Arial" w:cs="Arial"/>
                  <w:i/>
                  <w:iCs/>
                  <w:color w:val="000000"/>
                  <w:lang w:eastAsia="en-GB"/>
                </w:rPr>
                <w:t xml:space="preserve">   </w:t>
              </w:r>
            </w:ins>
            <w:r w:rsidR="007A14A5"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Retired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2CA84520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E70A694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2B36052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4682FA7D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9D058F1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8F0CCA0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8E6DD03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1.01</w:t>
            </w:r>
          </w:p>
        </w:tc>
        <w:tc>
          <w:tcPr>
            <w:tcW w:w="236" w:type="dxa"/>
          </w:tcPr>
          <w:p w14:paraId="1BB96920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302AA79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852A021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0.98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4D5BFFE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1.06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77336157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92A404B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4F13020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3CFFBEA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1.05</w:t>
            </w:r>
          </w:p>
        </w:tc>
      </w:tr>
      <w:tr w:rsidR="007A14A5" w:rsidRPr="00D91731" w14:paraId="17506C04" w14:textId="77777777" w:rsidTr="008736B8">
        <w:trPr>
          <w:trHeight w:val="300"/>
        </w:trPr>
        <w:tc>
          <w:tcPr>
            <w:tcW w:w="2301" w:type="dxa"/>
            <w:shd w:val="clear" w:color="auto" w:fill="auto"/>
            <w:vAlign w:val="center"/>
            <w:hideMark/>
          </w:tcPr>
          <w:p w14:paraId="070C3598" w14:textId="12853533" w:rsidR="007A14A5" w:rsidRPr="00EC48D9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lang w:eastAsia="en-GB"/>
                <w:rPrChange w:id="661" w:author="White, Mathew" w:date="2018-01-03T11:55:00Z">
                  <w:rPr>
                    <w:rFonts w:ascii="Arial" w:eastAsia="Times New Roman" w:hAnsi="Arial" w:cs="Arial"/>
                    <w:i/>
                    <w:iCs/>
                    <w:color w:val="000000"/>
                    <w:lang w:eastAsia="en-GB"/>
                  </w:rPr>
                </w:rPrChange>
              </w:rPr>
            </w:pPr>
            <w:r w:rsidRPr="00EC48D9">
              <w:rPr>
                <w:rFonts w:ascii="Arial" w:eastAsia="Times New Roman" w:hAnsi="Arial" w:cs="Arial"/>
                <w:iCs/>
                <w:color w:val="000000"/>
                <w:lang w:eastAsia="en-GB"/>
                <w:rPrChange w:id="662" w:author="White, Mathew" w:date="2018-01-03T11:55:00Z">
                  <w:rPr>
                    <w:rFonts w:ascii="Arial" w:eastAsia="Times New Roman" w:hAnsi="Arial" w:cs="Arial"/>
                    <w:i/>
                    <w:iCs/>
                    <w:color w:val="000000"/>
                    <w:lang w:eastAsia="en-GB"/>
                  </w:rPr>
                </w:rPrChange>
              </w:rPr>
              <w:t>Married/cohabit</w:t>
            </w:r>
            <w:ins w:id="663" w:author="White, Mathew" w:date="2018-01-03T11:52:00Z">
              <w:r w:rsidR="00EC48D9" w:rsidRPr="00EC48D9">
                <w:rPr>
                  <w:rFonts w:ascii="Arial" w:eastAsia="Times New Roman" w:hAnsi="Arial" w:cs="Arial"/>
                  <w:iCs/>
                  <w:color w:val="000000"/>
                  <w:lang w:eastAsia="en-GB"/>
                  <w:rPrChange w:id="664" w:author="White, Mathew" w:date="2018-01-03T11:55:00Z">
                    <w:rPr>
                      <w:rFonts w:ascii="Arial" w:eastAsia="Times New Roman" w:hAnsi="Arial" w:cs="Arial"/>
                      <w:i/>
                      <w:iCs/>
                      <w:color w:val="000000"/>
                      <w:lang w:eastAsia="en-GB"/>
                    </w:rPr>
                  </w:rPrChange>
                </w:rPr>
                <w:t>ing</w:t>
              </w:r>
            </w:ins>
            <w:r w:rsidRPr="00EC48D9">
              <w:rPr>
                <w:rFonts w:ascii="Arial" w:eastAsia="Times New Roman" w:hAnsi="Arial" w:cs="Arial"/>
                <w:iCs/>
                <w:color w:val="000000"/>
                <w:lang w:eastAsia="en-GB"/>
                <w:rPrChange w:id="665" w:author="White, Mathew" w:date="2018-01-03T11:55:00Z">
                  <w:rPr>
                    <w:rFonts w:ascii="Arial" w:eastAsia="Times New Roman" w:hAnsi="Arial" w:cs="Arial"/>
                    <w:i/>
                    <w:iCs/>
                    <w:color w:val="000000"/>
                    <w:lang w:eastAsia="en-GB"/>
                  </w:rPr>
                </w:rPrChange>
              </w:rPr>
              <w:t xml:space="preserve"> </w:t>
            </w:r>
          </w:p>
          <w:p w14:paraId="7A70C9C7" w14:textId="766BD5FF" w:rsidR="007A14A5" w:rsidRPr="00EC48D9" w:rsidRDefault="007A14A5" w:rsidP="00D922D8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lang w:eastAsia="en-GB"/>
                <w:rPrChange w:id="666" w:author="White, Mathew" w:date="2018-01-03T11:55:00Z">
                  <w:rPr>
                    <w:rFonts w:ascii="Arial" w:eastAsia="Times New Roman" w:hAnsi="Arial" w:cs="Arial"/>
                    <w:i/>
                    <w:iCs/>
                    <w:color w:val="000000"/>
                    <w:lang w:eastAsia="en-GB"/>
                  </w:rPr>
                </w:rPrChange>
              </w:rPr>
            </w:pPr>
            <w:r w:rsidRPr="00EC48D9">
              <w:rPr>
                <w:rFonts w:ascii="Arial" w:eastAsia="Times New Roman" w:hAnsi="Arial" w:cs="Arial"/>
                <w:iCs/>
                <w:color w:val="000000"/>
                <w:lang w:eastAsia="en-GB"/>
                <w:rPrChange w:id="667" w:author="White, Mathew" w:date="2018-01-03T11:55:00Z">
                  <w:rPr>
                    <w:rFonts w:ascii="Arial" w:eastAsia="Times New Roman" w:hAnsi="Arial" w:cs="Arial"/>
                    <w:i/>
                    <w:iCs/>
                    <w:color w:val="000000"/>
                    <w:lang w:eastAsia="en-GB"/>
                  </w:rPr>
                </w:rPrChange>
              </w:rPr>
              <w:t>(</w:t>
            </w:r>
            <w:del w:id="668" w:author="White, Mathew" w:date="2018-01-03T11:59:00Z">
              <w:r w:rsidRPr="00EC48D9" w:rsidDel="001F2915">
                <w:rPr>
                  <w:rFonts w:ascii="Arial" w:eastAsia="Times New Roman" w:hAnsi="Arial" w:cs="Arial"/>
                  <w:iCs/>
                  <w:color w:val="000000"/>
                  <w:lang w:eastAsia="en-GB"/>
                  <w:rPrChange w:id="669" w:author="White, Mathew" w:date="2018-01-03T11:55:00Z">
                    <w:rPr>
                      <w:rFonts w:ascii="Arial" w:eastAsia="Times New Roman" w:hAnsi="Arial" w:cs="Arial"/>
                      <w:i/>
                      <w:iCs/>
                      <w:color w:val="000000"/>
                      <w:lang w:eastAsia="en-GB"/>
                    </w:rPr>
                  </w:rPrChange>
                </w:rPr>
                <w:delText xml:space="preserve">Ref </w:delText>
              </w:r>
            </w:del>
            <w:ins w:id="670" w:author="White, Mathew" w:date="2018-01-03T11:59:00Z">
              <w:r w:rsidR="001F2915">
                <w:rPr>
                  <w:rFonts w:ascii="Arial" w:eastAsia="Times New Roman" w:hAnsi="Arial" w:cs="Arial"/>
                  <w:iCs/>
                  <w:color w:val="000000"/>
                  <w:lang w:eastAsia="en-GB"/>
                </w:rPr>
                <w:t>r</w:t>
              </w:r>
              <w:r w:rsidR="001F2915" w:rsidRPr="00EC48D9">
                <w:rPr>
                  <w:rFonts w:ascii="Arial" w:eastAsia="Times New Roman" w:hAnsi="Arial" w:cs="Arial"/>
                  <w:iCs/>
                  <w:color w:val="000000"/>
                  <w:lang w:eastAsia="en-GB"/>
                  <w:rPrChange w:id="671" w:author="White, Mathew" w:date="2018-01-03T11:55:00Z">
                    <w:rPr>
                      <w:rFonts w:ascii="Arial" w:eastAsia="Times New Roman" w:hAnsi="Arial" w:cs="Arial"/>
                      <w:i/>
                      <w:iCs/>
                      <w:color w:val="000000"/>
                      <w:lang w:eastAsia="en-GB"/>
                    </w:rPr>
                  </w:rPrChange>
                </w:rPr>
                <w:t xml:space="preserve">ef </w:t>
              </w:r>
            </w:ins>
            <w:r w:rsidRPr="00EC48D9">
              <w:rPr>
                <w:rFonts w:ascii="Arial" w:eastAsia="Times New Roman" w:hAnsi="Arial" w:cs="Arial"/>
                <w:iCs/>
                <w:color w:val="000000"/>
                <w:lang w:eastAsia="en-GB"/>
                <w:rPrChange w:id="672" w:author="White, Mathew" w:date="2018-01-03T11:55:00Z">
                  <w:rPr>
                    <w:rFonts w:ascii="Arial" w:eastAsia="Times New Roman" w:hAnsi="Arial" w:cs="Arial"/>
                    <w:i/>
                    <w:iCs/>
                    <w:color w:val="000000"/>
                    <w:lang w:eastAsia="en-GB"/>
                  </w:rPr>
                </w:rPrChange>
              </w:rPr>
              <w:t xml:space="preserve">= other) 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53F9D506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26E193A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4CA9BF0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2BCD262C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83E339B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0.99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54EC869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0.97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A6B0470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1.01</w:t>
            </w:r>
          </w:p>
        </w:tc>
        <w:tc>
          <w:tcPr>
            <w:tcW w:w="236" w:type="dxa"/>
          </w:tcPr>
          <w:p w14:paraId="3696218B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89197B4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0.97***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475B5CC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2CC320A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0.99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1EA8AF28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8545F62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0.96***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7DC01E0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E40CEF4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0.98</w:t>
            </w:r>
          </w:p>
        </w:tc>
      </w:tr>
      <w:tr w:rsidR="007A14A5" w:rsidRPr="00D91731" w14:paraId="5F8A8EAB" w14:textId="77777777" w:rsidTr="008736B8">
        <w:trPr>
          <w:trHeight w:val="300"/>
        </w:trPr>
        <w:tc>
          <w:tcPr>
            <w:tcW w:w="2301" w:type="dxa"/>
            <w:shd w:val="clear" w:color="auto" w:fill="auto"/>
            <w:vAlign w:val="center"/>
            <w:hideMark/>
          </w:tcPr>
          <w:p w14:paraId="034C9539" w14:textId="6A411E75" w:rsidR="007A14A5" w:rsidRPr="00EC48D9" w:rsidRDefault="007A14A5" w:rsidP="00D922D8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lang w:eastAsia="en-GB"/>
                <w:rPrChange w:id="673" w:author="White, Mathew" w:date="2018-01-03T11:55:00Z">
                  <w:rPr>
                    <w:rFonts w:ascii="Arial" w:eastAsia="Times New Roman" w:hAnsi="Arial" w:cs="Arial"/>
                    <w:i/>
                    <w:iCs/>
                    <w:color w:val="000000"/>
                    <w:lang w:eastAsia="en-GB"/>
                  </w:rPr>
                </w:rPrChange>
              </w:rPr>
            </w:pPr>
            <w:r w:rsidRPr="00EC48D9">
              <w:rPr>
                <w:rFonts w:ascii="Arial" w:eastAsia="Times New Roman" w:hAnsi="Arial" w:cs="Arial"/>
                <w:iCs/>
                <w:color w:val="000000"/>
                <w:lang w:eastAsia="en-GB"/>
                <w:rPrChange w:id="674" w:author="White, Mathew" w:date="2018-01-03T11:55:00Z">
                  <w:rPr>
                    <w:rFonts w:ascii="Arial" w:eastAsia="Times New Roman" w:hAnsi="Arial" w:cs="Arial"/>
                    <w:i/>
                    <w:iCs/>
                    <w:color w:val="000000"/>
                    <w:lang w:eastAsia="en-GB"/>
                  </w:rPr>
                </w:rPrChange>
              </w:rPr>
              <w:t>Long-term illness (</w:t>
            </w:r>
            <w:del w:id="675" w:author="White, Mathew" w:date="2018-01-03T11:59:00Z">
              <w:r w:rsidRPr="00EC48D9" w:rsidDel="001F2915">
                <w:rPr>
                  <w:rFonts w:ascii="Arial" w:eastAsia="Times New Roman" w:hAnsi="Arial" w:cs="Arial"/>
                  <w:iCs/>
                  <w:color w:val="000000"/>
                  <w:lang w:eastAsia="en-GB"/>
                  <w:rPrChange w:id="676" w:author="White, Mathew" w:date="2018-01-03T11:55:00Z">
                    <w:rPr>
                      <w:rFonts w:ascii="Arial" w:eastAsia="Times New Roman" w:hAnsi="Arial" w:cs="Arial"/>
                      <w:i/>
                      <w:iCs/>
                      <w:color w:val="000000"/>
                      <w:lang w:eastAsia="en-GB"/>
                    </w:rPr>
                  </w:rPrChange>
                </w:rPr>
                <w:delText xml:space="preserve">Ref </w:delText>
              </w:r>
            </w:del>
            <w:ins w:id="677" w:author="White, Mathew" w:date="2018-01-03T11:59:00Z">
              <w:r w:rsidR="001F2915">
                <w:rPr>
                  <w:rFonts w:ascii="Arial" w:eastAsia="Times New Roman" w:hAnsi="Arial" w:cs="Arial"/>
                  <w:iCs/>
                  <w:color w:val="000000"/>
                  <w:lang w:eastAsia="en-GB"/>
                </w:rPr>
                <w:t>r</w:t>
              </w:r>
              <w:r w:rsidR="001F2915" w:rsidRPr="00EC48D9">
                <w:rPr>
                  <w:rFonts w:ascii="Arial" w:eastAsia="Times New Roman" w:hAnsi="Arial" w:cs="Arial"/>
                  <w:iCs/>
                  <w:color w:val="000000"/>
                  <w:lang w:eastAsia="en-GB"/>
                  <w:rPrChange w:id="678" w:author="White, Mathew" w:date="2018-01-03T11:55:00Z">
                    <w:rPr>
                      <w:rFonts w:ascii="Arial" w:eastAsia="Times New Roman" w:hAnsi="Arial" w:cs="Arial"/>
                      <w:i/>
                      <w:iCs/>
                      <w:color w:val="000000"/>
                      <w:lang w:eastAsia="en-GB"/>
                    </w:rPr>
                  </w:rPrChange>
                </w:rPr>
                <w:t xml:space="preserve">ef </w:t>
              </w:r>
            </w:ins>
            <w:r w:rsidRPr="00EC48D9">
              <w:rPr>
                <w:rFonts w:ascii="Arial" w:eastAsia="Times New Roman" w:hAnsi="Arial" w:cs="Arial"/>
                <w:iCs/>
                <w:color w:val="000000"/>
                <w:lang w:eastAsia="en-GB"/>
                <w:rPrChange w:id="679" w:author="White, Mathew" w:date="2018-01-03T11:55:00Z">
                  <w:rPr>
                    <w:rFonts w:ascii="Arial" w:eastAsia="Times New Roman" w:hAnsi="Arial" w:cs="Arial"/>
                    <w:i/>
                    <w:iCs/>
                    <w:color w:val="000000"/>
                    <w:lang w:eastAsia="en-GB"/>
                  </w:rPr>
                </w:rPrChange>
              </w:rPr>
              <w:t>= no)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2C054EED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2B19BCF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2B35081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44244BD1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F7D5A6E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0.68***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7030F11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0.66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B65E899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0.70</w:t>
            </w:r>
          </w:p>
        </w:tc>
        <w:tc>
          <w:tcPr>
            <w:tcW w:w="236" w:type="dxa"/>
          </w:tcPr>
          <w:p w14:paraId="6F992539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135EE45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0.66***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D02C2ED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0.64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DFCF396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0.68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0C199424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C54E9F7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0.67***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0A08E1B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0.65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A7898CB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0.69</w:t>
            </w:r>
          </w:p>
        </w:tc>
      </w:tr>
      <w:tr w:rsidR="007A14A5" w:rsidRPr="00D91731" w14:paraId="4F308738" w14:textId="77777777" w:rsidTr="008736B8">
        <w:trPr>
          <w:trHeight w:val="300"/>
        </w:trPr>
        <w:tc>
          <w:tcPr>
            <w:tcW w:w="2301" w:type="dxa"/>
            <w:shd w:val="clear" w:color="auto" w:fill="auto"/>
            <w:vAlign w:val="center"/>
            <w:hideMark/>
          </w:tcPr>
          <w:p w14:paraId="619017AD" w14:textId="5B3DDAE5" w:rsidR="007A14A5" w:rsidRPr="00EC48D9" w:rsidRDefault="007A14A5" w:rsidP="00D922D8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lang w:eastAsia="en-GB"/>
                <w:rPrChange w:id="680" w:author="White, Mathew" w:date="2018-01-03T11:55:00Z">
                  <w:rPr>
                    <w:rFonts w:ascii="Arial" w:eastAsia="Times New Roman" w:hAnsi="Arial" w:cs="Arial"/>
                    <w:i/>
                    <w:iCs/>
                    <w:color w:val="000000"/>
                    <w:lang w:eastAsia="en-GB"/>
                  </w:rPr>
                </w:rPrChange>
              </w:rPr>
            </w:pPr>
            <w:r w:rsidRPr="00EC48D9">
              <w:rPr>
                <w:rFonts w:ascii="Arial" w:eastAsia="Times New Roman" w:hAnsi="Arial" w:cs="Arial"/>
                <w:iCs/>
                <w:color w:val="000000"/>
                <w:lang w:eastAsia="en-GB"/>
                <w:rPrChange w:id="681" w:author="White, Mathew" w:date="2018-01-03T11:55:00Z">
                  <w:rPr>
                    <w:rFonts w:ascii="Arial" w:eastAsia="Times New Roman" w:hAnsi="Arial" w:cs="Arial"/>
                    <w:i/>
                    <w:iCs/>
                    <w:color w:val="000000"/>
                    <w:lang w:eastAsia="en-GB"/>
                  </w:rPr>
                </w:rPrChange>
              </w:rPr>
              <w:t>Children in household</w:t>
            </w:r>
            <w:ins w:id="682" w:author="White, Mathew" w:date="2018-01-03T11:49:00Z">
              <w:r w:rsidR="00EC48D9" w:rsidRPr="00EC48D9">
                <w:rPr>
                  <w:rFonts w:ascii="Arial" w:eastAsia="Times New Roman" w:hAnsi="Arial" w:cs="Arial"/>
                  <w:iCs/>
                  <w:color w:val="000000"/>
                  <w:lang w:eastAsia="en-GB"/>
                  <w:rPrChange w:id="683" w:author="White, Mathew" w:date="2018-01-03T11:55:00Z">
                    <w:rPr>
                      <w:rFonts w:ascii="Arial" w:eastAsia="Times New Roman" w:hAnsi="Arial" w:cs="Arial"/>
                      <w:i/>
                      <w:iCs/>
                      <w:color w:val="000000"/>
                      <w:lang w:eastAsia="en-GB"/>
                    </w:rPr>
                  </w:rPrChange>
                </w:rPr>
                <w:t xml:space="preserve"> (</w:t>
              </w:r>
            </w:ins>
            <w:ins w:id="684" w:author="White, Mathew" w:date="2018-01-03T11:59:00Z">
              <w:r w:rsidR="001F2915">
                <w:rPr>
                  <w:rFonts w:ascii="Arial" w:eastAsia="Times New Roman" w:hAnsi="Arial" w:cs="Arial"/>
                  <w:iCs/>
                  <w:color w:val="000000"/>
                  <w:lang w:eastAsia="en-GB"/>
                </w:rPr>
                <w:t>r</w:t>
              </w:r>
            </w:ins>
            <w:ins w:id="685" w:author="White, Mathew" w:date="2018-01-03T11:49:00Z">
              <w:r w:rsidR="00EC48D9" w:rsidRPr="00EC48D9">
                <w:rPr>
                  <w:rFonts w:ascii="Arial" w:eastAsia="Times New Roman" w:hAnsi="Arial" w:cs="Arial"/>
                  <w:iCs/>
                  <w:color w:val="000000"/>
                  <w:lang w:eastAsia="en-GB"/>
                  <w:rPrChange w:id="686" w:author="White, Mathew" w:date="2018-01-03T11:55:00Z">
                    <w:rPr>
                      <w:rFonts w:ascii="Arial" w:eastAsia="Times New Roman" w:hAnsi="Arial" w:cs="Arial"/>
                      <w:i/>
                      <w:iCs/>
                      <w:color w:val="000000"/>
                      <w:lang w:eastAsia="en-GB"/>
                    </w:rPr>
                  </w:rPrChange>
                </w:rPr>
                <w:t>ef = no)</w:t>
              </w:r>
            </w:ins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6FE934B7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0984DC2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DEC004A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71D3F78A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BCC4F1C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803C741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0.98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3FFD99C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1.03</w:t>
            </w:r>
          </w:p>
        </w:tc>
        <w:tc>
          <w:tcPr>
            <w:tcW w:w="236" w:type="dxa"/>
          </w:tcPr>
          <w:p w14:paraId="694C1D12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8042EDB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0.99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3864FF0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0.97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2B595DD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1.01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5B42F36F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281D359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995D7FF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0.98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48C233C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1.02</w:t>
            </w:r>
          </w:p>
        </w:tc>
      </w:tr>
      <w:tr w:rsidR="007A14A5" w:rsidRPr="00D91731" w14:paraId="124D721B" w14:textId="77777777" w:rsidTr="008736B8">
        <w:trPr>
          <w:trHeight w:val="300"/>
        </w:trPr>
        <w:tc>
          <w:tcPr>
            <w:tcW w:w="2301" w:type="dxa"/>
            <w:shd w:val="clear" w:color="auto" w:fill="auto"/>
            <w:vAlign w:val="center"/>
            <w:hideMark/>
          </w:tcPr>
          <w:p w14:paraId="13C041B1" w14:textId="4DE3E4D8" w:rsidR="007A14A5" w:rsidRPr="00EC48D9" w:rsidRDefault="007A14A5" w:rsidP="00D922D8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lang w:eastAsia="en-GB"/>
                <w:rPrChange w:id="687" w:author="White, Mathew" w:date="2018-01-03T11:55:00Z">
                  <w:rPr>
                    <w:rFonts w:ascii="Arial" w:eastAsia="Times New Roman" w:hAnsi="Arial" w:cs="Arial"/>
                    <w:i/>
                    <w:iCs/>
                    <w:color w:val="000000"/>
                    <w:lang w:eastAsia="en-GB"/>
                  </w:rPr>
                </w:rPrChange>
              </w:rPr>
            </w:pPr>
            <w:r w:rsidRPr="00EC48D9">
              <w:rPr>
                <w:rFonts w:ascii="Arial" w:eastAsia="Times New Roman" w:hAnsi="Arial" w:cs="Arial"/>
                <w:iCs/>
                <w:color w:val="000000"/>
                <w:lang w:eastAsia="en-GB"/>
                <w:rPrChange w:id="688" w:author="White, Mathew" w:date="2018-01-03T11:55:00Z">
                  <w:rPr>
                    <w:rFonts w:ascii="Arial" w:eastAsia="Times New Roman" w:hAnsi="Arial" w:cs="Arial"/>
                    <w:i/>
                    <w:iCs/>
                    <w:color w:val="000000"/>
                    <w:lang w:eastAsia="en-GB"/>
                  </w:rPr>
                </w:rPrChange>
              </w:rPr>
              <w:t>Owns car (</w:t>
            </w:r>
            <w:del w:id="689" w:author="White, Mathew" w:date="2018-01-03T11:59:00Z">
              <w:r w:rsidRPr="00EC48D9" w:rsidDel="001F2915">
                <w:rPr>
                  <w:rFonts w:ascii="Arial" w:eastAsia="Times New Roman" w:hAnsi="Arial" w:cs="Arial"/>
                  <w:iCs/>
                  <w:color w:val="000000"/>
                  <w:lang w:eastAsia="en-GB"/>
                  <w:rPrChange w:id="690" w:author="White, Mathew" w:date="2018-01-03T11:55:00Z">
                    <w:rPr>
                      <w:rFonts w:ascii="Arial" w:eastAsia="Times New Roman" w:hAnsi="Arial" w:cs="Arial"/>
                      <w:i/>
                      <w:iCs/>
                      <w:color w:val="000000"/>
                      <w:lang w:eastAsia="en-GB"/>
                    </w:rPr>
                  </w:rPrChange>
                </w:rPr>
                <w:delText xml:space="preserve">Ref </w:delText>
              </w:r>
            </w:del>
            <w:ins w:id="691" w:author="White, Mathew" w:date="2018-01-03T11:59:00Z">
              <w:r w:rsidR="001F2915">
                <w:rPr>
                  <w:rFonts w:ascii="Arial" w:eastAsia="Times New Roman" w:hAnsi="Arial" w:cs="Arial"/>
                  <w:iCs/>
                  <w:color w:val="000000"/>
                  <w:lang w:eastAsia="en-GB"/>
                </w:rPr>
                <w:t>r</w:t>
              </w:r>
              <w:r w:rsidR="001F2915" w:rsidRPr="00EC48D9">
                <w:rPr>
                  <w:rFonts w:ascii="Arial" w:eastAsia="Times New Roman" w:hAnsi="Arial" w:cs="Arial"/>
                  <w:iCs/>
                  <w:color w:val="000000"/>
                  <w:lang w:eastAsia="en-GB"/>
                  <w:rPrChange w:id="692" w:author="White, Mathew" w:date="2018-01-03T11:55:00Z">
                    <w:rPr>
                      <w:rFonts w:ascii="Arial" w:eastAsia="Times New Roman" w:hAnsi="Arial" w:cs="Arial"/>
                      <w:i/>
                      <w:iCs/>
                      <w:color w:val="000000"/>
                      <w:lang w:eastAsia="en-GB"/>
                    </w:rPr>
                  </w:rPrChange>
                </w:rPr>
                <w:t xml:space="preserve">ef </w:t>
              </w:r>
            </w:ins>
            <w:r w:rsidRPr="00EC48D9">
              <w:rPr>
                <w:rFonts w:ascii="Arial" w:eastAsia="Times New Roman" w:hAnsi="Arial" w:cs="Arial"/>
                <w:iCs/>
                <w:color w:val="000000"/>
                <w:lang w:eastAsia="en-GB"/>
                <w:rPrChange w:id="693" w:author="White, Mathew" w:date="2018-01-03T11:55:00Z">
                  <w:rPr>
                    <w:rFonts w:ascii="Arial" w:eastAsia="Times New Roman" w:hAnsi="Arial" w:cs="Arial"/>
                    <w:i/>
                    <w:iCs/>
                    <w:color w:val="000000"/>
                    <w:lang w:eastAsia="en-GB"/>
                  </w:rPr>
                </w:rPrChange>
              </w:rPr>
              <w:t>= no)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51A4EEAE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F6558B6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E090D3E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2C4DD62C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11E16DF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A604E64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0.99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BAC22F4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1.04</w:t>
            </w:r>
          </w:p>
        </w:tc>
        <w:tc>
          <w:tcPr>
            <w:tcW w:w="236" w:type="dxa"/>
          </w:tcPr>
          <w:p w14:paraId="35C5AF33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BDF1915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1.07***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8D22780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142307D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1.09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134B2732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52B5F56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1.08***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BF54C99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C8841B3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1.10</w:t>
            </w:r>
          </w:p>
        </w:tc>
      </w:tr>
      <w:tr w:rsidR="00EC48D9" w:rsidRPr="00D91731" w14:paraId="6DABDB14" w14:textId="77777777" w:rsidTr="008736B8">
        <w:trPr>
          <w:trHeight w:val="300"/>
          <w:ins w:id="694" w:author="White, Mathew" w:date="2018-01-03T11:56:00Z"/>
        </w:trPr>
        <w:tc>
          <w:tcPr>
            <w:tcW w:w="2301" w:type="dxa"/>
            <w:shd w:val="clear" w:color="auto" w:fill="auto"/>
            <w:vAlign w:val="center"/>
          </w:tcPr>
          <w:p w14:paraId="6E845120" w14:textId="7500883F" w:rsidR="00EC48D9" w:rsidRPr="00EC48D9" w:rsidRDefault="00EC48D9" w:rsidP="008736B8">
            <w:pPr>
              <w:spacing w:after="0" w:line="240" w:lineRule="auto"/>
              <w:rPr>
                <w:ins w:id="695" w:author="White, Mathew" w:date="2018-01-03T11:56:00Z"/>
                <w:rFonts w:ascii="Arial" w:eastAsia="Times New Roman" w:hAnsi="Arial" w:cs="Arial"/>
                <w:iCs/>
                <w:color w:val="000000"/>
                <w:lang w:eastAsia="en-GB"/>
                <w:rPrChange w:id="696" w:author="White, Mathew" w:date="2018-01-03T11:56:00Z">
                  <w:rPr>
                    <w:ins w:id="697" w:author="White, Mathew" w:date="2018-01-03T11:56:00Z"/>
                    <w:rFonts w:ascii="Arial" w:eastAsia="Times New Roman" w:hAnsi="Arial" w:cs="Arial"/>
                    <w:i/>
                    <w:iCs/>
                    <w:color w:val="000000"/>
                    <w:lang w:eastAsia="en-GB"/>
                  </w:rPr>
                </w:rPrChange>
              </w:rPr>
            </w:pPr>
            <w:ins w:id="698" w:author="White, Mathew" w:date="2018-01-03T11:56:00Z">
              <w:r w:rsidRPr="00EC48D9">
                <w:rPr>
                  <w:rFonts w:ascii="Arial" w:eastAsia="Times New Roman" w:hAnsi="Arial" w:cs="Arial"/>
                  <w:iCs/>
                  <w:color w:val="000000"/>
                  <w:lang w:eastAsia="en-GB"/>
                  <w:rPrChange w:id="699" w:author="White, Mathew" w:date="2018-01-03T11:56:00Z">
                    <w:rPr>
                      <w:rFonts w:ascii="Arial" w:eastAsia="Times New Roman" w:hAnsi="Arial" w:cs="Arial"/>
                      <w:i/>
                      <w:iCs/>
                      <w:color w:val="000000"/>
                      <w:lang w:eastAsia="en-GB"/>
                    </w:rPr>
                  </w:rPrChange>
                </w:rPr>
                <w:t>Season</w:t>
              </w:r>
            </w:ins>
          </w:p>
        </w:tc>
        <w:tc>
          <w:tcPr>
            <w:tcW w:w="950" w:type="dxa"/>
            <w:shd w:val="clear" w:color="auto" w:fill="auto"/>
            <w:noWrap/>
            <w:vAlign w:val="bottom"/>
          </w:tcPr>
          <w:p w14:paraId="652921AC" w14:textId="77777777" w:rsidR="00EC48D9" w:rsidRPr="00D91731" w:rsidRDefault="00EC48D9" w:rsidP="008736B8">
            <w:pPr>
              <w:spacing w:after="0" w:line="240" w:lineRule="auto"/>
              <w:jc w:val="center"/>
              <w:rPr>
                <w:ins w:id="700" w:author="White, Mathew" w:date="2018-01-03T11:56:00Z"/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75FDB6CC" w14:textId="77777777" w:rsidR="00EC48D9" w:rsidRPr="00D91731" w:rsidRDefault="00EC48D9" w:rsidP="008736B8">
            <w:pPr>
              <w:spacing w:after="0" w:line="240" w:lineRule="auto"/>
              <w:jc w:val="center"/>
              <w:rPr>
                <w:ins w:id="701" w:author="White, Mathew" w:date="2018-01-03T11:56:00Z"/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215A9EDB" w14:textId="77777777" w:rsidR="00EC48D9" w:rsidRPr="00D91731" w:rsidRDefault="00EC48D9" w:rsidP="008736B8">
            <w:pPr>
              <w:spacing w:after="0" w:line="240" w:lineRule="auto"/>
              <w:jc w:val="center"/>
              <w:rPr>
                <w:ins w:id="702" w:author="White, Mathew" w:date="2018-01-03T11:56:00Z"/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</w:tcPr>
          <w:p w14:paraId="2C8CFD05" w14:textId="77777777" w:rsidR="00EC48D9" w:rsidRPr="00D91731" w:rsidRDefault="00EC48D9" w:rsidP="008736B8">
            <w:pPr>
              <w:spacing w:after="0" w:line="240" w:lineRule="auto"/>
              <w:jc w:val="center"/>
              <w:rPr>
                <w:ins w:id="703" w:author="White, Mathew" w:date="2018-01-03T11:56:00Z"/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37D36AE7" w14:textId="77777777" w:rsidR="00EC48D9" w:rsidRPr="00D91731" w:rsidRDefault="00EC48D9" w:rsidP="008736B8">
            <w:pPr>
              <w:spacing w:after="0" w:line="240" w:lineRule="auto"/>
              <w:rPr>
                <w:ins w:id="704" w:author="White, Mathew" w:date="2018-01-03T11:56:00Z"/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44B901B3" w14:textId="77777777" w:rsidR="00EC48D9" w:rsidRPr="00D91731" w:rsidRDefault="00EC48D9" w:rsidP="008736B8">
            <w:pPr>
              <w:spacing w:after="0" w:line="240" w:lineRule="auto"/>
              <w:jc w:val="right"/>
              <w:rPr>
                <w:ins w:id="705" w:author="White, Mathew" w:date="2018-01-03T11:56:00Z"/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08830B72" w14:textId="77777777" w:rsidR="00EC48D9" w:rsidRPr="00D91731" w:rsidRDefault="00EC48D9" w:rsidP="008736B8">
            <w:pPr>
              <w:spacing w:after="0" w:line="240" w:lineRule="auto"/>
              <w:jc w:val="center"/>
              <w:rPr>
                <w:ins w:id="706" w:author="White, Mathew" w:date="2018-01-03T11:56:00Z"/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236" w:type="dxa"/>
          </w:tcPr>
          <w:p w14:paraId="265AB89B" w14:textId="77777777" w:rsidR="00EC48D9" w:rsidRPr="00D91731" w:rsidRDefault="00EC48D9" w:rsidP="008736B8">
            <w:pPr>
              <w:spacing w:after="0" w:line="240" w:lineRule="auto"/>
              <w:rPr>
                <w:ins w:id="707" w:author="White, Mathew" w:date="2018-01-03T11:56:00Z"/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0168E1E3" w14:textId="77777777" w:rsidR="00EC48D9" w:rsidRPr="00D91731" w:rsidRDefault="00EC48D9" w:rsidP="008736B8">
            <w:pPr>
              <w:spacing w:after="0" w:line="240" w:lineRule="auto"/>
              <w:rPr>
                <w:ins w:id="708" w:author="White, Mathew" w:date="2018-01-03T11:56:00Z"/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2FAE7132" w14:textId="77777777" w:rsidR="00EC48D9" w:rsidRPr="00D91731" w:rsidRDefault="00EC48D9" w:rsidP="008736B8">
            <w:pPr>
              <w:spacing w:after="0" w:line="240" w:lineRule="auto"/>
              <w:jc w:val="right"/>
              <w:rPr>
                <w:ins w:id="709" w:author="White, Mathew" w:date="2018-01-03T11:56:00Z"/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523959B0" w14:textId="77777777" w:rsidR="00EC48D9" w:rsidRPr="00D91731" w:rsidRDefault="00EC48D9" w:rsidP="008736B8">
            <w:pPr>
              <w:spacing w:after="0" w:line="240" w:lineRule="auto"/>
              <w:jc w:val="center"/>
              <w:rPr>
                <w:ins w:id="710" w:author="White, Mathew" w:date="2018-01-03T11:56:00Z"/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</w:tcPr>
          <w:p w14:paraId="7D32A810" w14:textId="77777777" w:rsidR="00EC48D9" w:rsidRPr="00D91731" w:rsidRDefault="00EC48D9" w:rsidP="008736B8">
            <w:pPr>
              <w:spacing w:after="0" w:line="240" w:lineRule="auto"/>
              <w:jc w:val="center"/>
              <w:rPr>
                <w:ins w:id="711" w:author="White, Mathew" w:date="2018-01-03T11:56:00Z"/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1B665E5B" w14:textId="77777777" w:rsidR="00EC48D9" w:rsidRPr="00D91731" w:rsidRDefault="00EC48D9" w:rsidP="008736B8">
            <w:pPr>
              <w:spacing w:after="0" w:line="240" w:lineRule="auto"/>
              <w:rPr>
                <w:ins w:id="712" w:author="White, Mathew" w:date="2018-01-03T11:56:00Z"/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413E9C4E" w14:textId="77777777" w:rsidR="00EC48D9" w:rsidRPr="00D91731" w:rsidRDefault="00EC48D9" w:rsidP="008736B8">
            <w:pPr>
              <w:spacing w:after="0" w:line="240" w:lineRule="auto"/>
              <w:jc w:val="right"/>
              <w:rPr>
                <w:ins w:id="713" w:author="White, Mathew" w:date="2018-01-03T11:56:00Z"/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19FF2E9C" w14:textId="77777777" w:rsidR="00EC48D9" w:rsidRPr="00D91731" w:rsidRDefault="00EC48D9" w:rsidP="008736B8">
            <w:pPr>
              <w:spacing w:after="0" w:line="240" w:lineRule="auto"/>
              <w:jc w:val="center"/>
              <w:rPr>
                <w:ins w:id="714" w:author="White, Mathew" w:date="2018-01-03T11:56:00Z"/>
                <w:rFonts w:ascii="Arial" w:eastAsia="Times New Roman" w:hAnsi="Arial" w:cs="Arial"/>
                <w:color w:val="000000"/>
                <w:lang w:eastAsia="en-GB"/>
              </w:rPr>
            </w:pPr>
          </w:p>
        </w:tc>
      </w:tr>
      <w:tr w:rsidR="007A14A5" w:rsidRPr="00D91731" w14:paraId="06701547" w14:textId="77777777" w:rsidTr="008736B8">
        <w:trPr>
          <w:trHeight w:val="300"/>
        </w:trPr>
        <w:tc>
          <w:tcPr>
            <w:tcW w:w="2301" w:type="dxa"/>
            <w:shd w:val="clear" w:color="auto" w:fill="auto"/>
            <w:vAlign w:val="center"/>
            <w:hideMark/>
          </w:tcPr>
          <w:p w14:paraId="401F35DF" w14:textId="3077CE00" w:rsidR="007A14A5" w:rsidRPr="00D91731" w:rsidRDefault="00EC48D9" w:rsidP="008736B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ins w:id="715" w:author="White, Mathew" w:date="2018-01-03T11:56:00Z">
              <w:r>
                <w:rPr>
                  <w:rFonts w:ascii="Arial" w:eastAsia="Times New Roman" w:hAnsi="Arial" w:cs="Arial"/>
                  <w:i/>
                  <w:iCs/>
                  <w:color w:val="000000"/>
                  <w:lang w:eastAsia="en-GB"/>
                </w:rPr>
                <w:t xml:space="preserve">   </w:t>
              </w:r>
            </w:ins>
            <w:r w:rsidR="007A14A5"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Spring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08629178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87359D2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C49B418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028EB84A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840B1DF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1.13***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4F47A54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205A97A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1.16</w:t>
            </w:r>
          </w:p>
        </w:tc>
        <w:tc>
          <w:tcPr>
            <w:tcW w:w="236" w:type="dxa"/>
          </w:tcPr>
          <w:p w14:paraId="3E4399AB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26B01A0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1.13***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E2A1C10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083497C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1.16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57A6F250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AAABFDA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1.12***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38EF167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1.09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DCFC2C6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1.16</w:t>
            </w:r>
          </w:p>
        </w:tc>
      </w:tr>
      <w:tr w:rsidR="007A14A5" w:rsidRPr="00D91731" w14:paraId="70A1CE4B" w14:textId="77777777" w:rsidTr="008736B8">
        <w:trPr>
          <w:trHeight w:val="300"/>
        </w:trPr>
        <w:tc>
          <w:tcPr>
            <w:tcW w:w="2301" w:type="dxa"/>
            <w:shd w:val="clear" w:color="auto" w:fill="auto"/>
            <w:vAlign w:val="center"/>
            <w:hideMark/>
          </w:tcPr>
          <w:p w14:paraId="14ECF520" w14:textId="7F26AC3D" w:rsidR="007A14A5" w:rsidRPr="00D91731" w:rsidRDefault="00EC48D9" w:rsidP="008736B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ins w:id="716" w:author="White, Mathew" w:date="2018-01-03T11:56:00Z">
              <w:r>
                <w:rPr>
                  <w:rFonts w:ascii="Arial" w:eastAsia="Times New Roman" w:hAnsi="Arial" w:cs="Arial"/>
                  <w:i/>
                  <w:iCs/>
                  <w:color w:val="000000"/>
                  <w:lang w:eastAsia="en-GB"/>
                </w:rPr>
                <w:t xml:space="preserve">   </w:t>
              </w:r>
            </w:ins>
            <w:r w:rsidR="007A14A5"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Summer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6184862B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41C0CA5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31DD46F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1A6B6C89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62F7ED1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1.19***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720D080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1.16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0EB774D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1.22</w:t>
            </w:r>
          </w:p>
        </w:tc>
        <w:tc>
          <w:tcPr>
            <w:tcW w:w="236" w:type="dxa"/>
          </w:tcPr>
          <w:p w14:paraId="344C6C50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2E3FA66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1.19***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F0A03E1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1.16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E43AD13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1.22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75537FAD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F55FE85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1.19***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111F2BB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1.16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899D589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1.23</w:t>
            </w:r>
          </w:p>
        </w:tc>
      </w:tr>
      <w:tr w:rsidR="007A14A5" w:rsidRPr="00D91731" w14:paraId="606EE52C" w14:textId="77777777" w:rsidTr="008736B8">
        <w:trPr>
          <w:trHeight w:val="300"/>
        </w:trPr>
        <w:tc>
          <w:tcPr>
            <w:tcW w:w="2301" w:type="dxa"/>
            <w:shd w:val="clear" w:color="auto" w:fill="auto"/>
            <w:vAlign w:val="center"/>
            <w:hideMark/>
          </w:tcPr>
          <w:p w14:paraId="0A74182C" w14:textId="09AAA2FD" w:rsidR="007A14A5" w:rsidRPr="00D91731" w:rsidRDefault="00EC48D9" w:rsidP="008736B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ins w:id="717" w:author="White, Mathew" w:date="2018-01-03T11:56:00Z">
              <w:r>
                <w:rPr>
                  <w:rFonts w:ascii="Arial" w:eastAsia="Times New Roman" w:hAnsi="Arial" w:cs="Arial"/>
                  <w:i/>
                  <w:iCs/>
                  <w:color w:val="000000"/>
                  <w:lang w:eastAsia="en-GB"/>
                </w:rPr>
                <w:t xml:space="preserve">   </w:t>
              </w:r>
            </w:ins>
            <w:r w:rsidR="007A14A5"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Autumn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22D00C74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27A8806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1C10567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74F9153C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2B09051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1.12***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A9D2E19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1.09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AFE312D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1.14</w:t>
            </w:r>
          </w:p>
        </w:tc>
        <w:tc>
          <w:tcPr>
            <w:tcW w:w="236" w:type="dxa"/>
          </w:tcPr>
          <w:p w14:paraId="24B158C0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2A68994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1.12***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9F8C5B7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1.09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7C5B3E1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1.15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669293A1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0367FFA" w14:textId="77777777" w:rsidR="007A14A5" w:rsidRPr="00D91731" w:rsidRDefault="007A14A5" w:rsidP="008736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1.12***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5D8504B" w14:textId="77777777" w:rsidR="007A14A5" w:rsidRPr="00D91731" w:rsidRDefault="007A14A5" w:rsidP="008736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1.09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68D291C" w14:textId="77777777" w:rsidR="007A14A5" w:rsidRPr="00D91731" w:rsidRDefault="007A14A5" w:rsidP="00873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1.15</w:t>
            </w:r>
          </w:p>
        </w:tc>
      </w:tr>
      <w:tr w:rsidR="001F2915" w:rsidRPr="00D91731" w14:paraId="1ED41910" w14:textId="77777777" w:rsidTr="008736B8">
        <w:trPr>
          <w:trHeight w:val="300"/>
          <w:ins w:id="718" w:author="White, Mathew" w:date="2018-01-03T11:55:00Z"/>
        </w:trPr>
        <w:tc>
          <w:tcPr>
            <w:tcW w:w="2301" w:type="dxa"/>
            <w:shd w:val="clear" w:color="auto" w:fill="auto"/>
            <w:vAlign w:val="center"/>
          </w:tcPr>
          <w:p w14:paraId="34AF428B" w14:textId="723B7D14" w:rsidR="001F2915" w:rsidRPr="00D91731" w:rsidRDefault="001F2915" w:rsidP="001F2915">
            <w:pPr>
              <w:spacing w:after="0" w:line="240" w:lineRule="auto"/>
              <w:rPr>
                <w:ins w:id="719" w:author="White, Mathew" w:date="2018-01-03T11:55:00Z"/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ins w:id="720" w:author="White, Mathew" w:date="2018-01-03T11:56:00Z">
              <w:r>
                <w:rPr>
                  <w:rFonts w:ascii="Arial" w:eastAsia="Times New Roman" w:hAnsi="Arial" w:cs="Arial"/>
                  <w:i/>
                  <w:iCs/>
                  <w:color w:val="000000"/>
                  <w:lang w:eastAsia="en-GB"/>
                </w:rPr>
                <w:t xml:space="preserve">   Winter (ref)</w:t>
              </w:r>
            </w:ins>
          </w:p>
        </w:tc>
        <w:tc>
          <w:tcPr>
            <w:tcW w:w="950" w:type="dxa"/>
            <w:shd w:val="clear" w:color="auto" w:fill="auto"/>
            <w:noWrap/>
            <w:vAlign w:val="bottom"/>
          </w:tcPr>
          <w:p w14:paraId="4298A856" w14:textId="73849F28" w:rsidR="001F2915" w:rsidRPr="00D91731" w:rsidRDefault="001F2915" w:rsidP="001F2915">
            <w:pPr>
              <w:spacing w:after="0" w:line="240" w:lineRule="auto"/>
              <w:jc w:val="center"/>
              <w:rPr>
                <w:ins w:id="721" w:author="White, Mathew" w:date="2018-01-03T11:55:00Z"/>
                <w:rFonts w:ascii="Arial" w:eastAsia="Times New Roman" w:hAnsi="Arial" w:cs="Arial"/>
                <w:color w:val="000000"/>
                <w:lang w:eastAsia="en-GB"/>
              </w:rPr>
            </w:pPr>
            <w:ins w:id="722" w:author="White, Mathew" w:date="2018-01-03T11:57:00Z">
              <w:r w:rsidRPr="00D91731">
                <w:rPr>
                  <w:rFonts w:ascii="Arial" w:eastAsia="Times New Roman" w:hAnsi="Arial" w:cs="Arial"/>
                  <w:color w:val="000000"/>
                  <w:lang w:eastAsia="en-GB"/>
                </w:rPr>
                <w:t xml:space="preserve"> -</w:t>
              </w:r>
            </w:ins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757EBCE9" w14:textId="41DAC5EE" w:rsidR="001F2915" w:rsidRPr="00D91731" w:rsidRDefault="001F2915" w:rsidP="001F2915">
            <w:pPr>
              <w:spacing w:after="0" w:line="240" w:lineRule="auto"/>
              <w:jc w:val="center"/>
              <w:rPr>
                <w:ins w:id="723" w:author="White, Mathew" w:date="2018-01-03T11:55:00Z"/>
                <w:rFonts w:ascii="Arial" w:eastAsia="Times New Roman" w:hAnsi="Arial" w:cs="Arial"/>
                <w:color w:val="000000"/>
                <w:lang w:eastAsia="en-GB"/>
              </w:rPr>
            </w:pPr>
            <w:ins w:id="724" w:author="White, Mathew" w:date="2018-01-03T11:57:00Z">
              <w:r w:rsidRPr="00D91731">
                <w:rPr>
                  <w:rFonts w:ascii="Arial" w:eastAsia="Times New Roman" w:hAnsi="Arial" w:cs="Arial"/>
                  <w:color w:val="000000"/>
                  <w:lang w:eastAsia="en-GB"/>
                </w:rPr>
                <w:t xml:space="preserve"> -</w:t>
              </w:r>
            </w:ins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1A223666" w14:textId="00E813CE" w:rsidR="001F2915" w:rsidRPr="00D91731" w:rsidRDefault="001F2915" w:rsidP="001F2915">
            <w:pPr>
              <w:spacing w:after="0" w:line="240" w:lineRule="auto"/>
              <w:jc w:val="center"/>
              <w:rPr>
                <w:ins w:id="725" w:author="White, Mathew" w:date="2018-01-03T11:55:00Z"/>
                <w:rFonts w:ascii="Arial" w:eastAsia="Times New Roman" w:hAnsi="Arial" w:cs="Arial"/>
                <w:color w:val="000000"/>
                <w:lang w:eastAsia="en-GB"/>
              </w:rPr>
            </w:pPr>
            <w:ins w:id="726" w:author="White, Mathew" w:date="2018-01-03T11:57:00Z">
              <w:r w:rsidRPr="00D91731">
                <w:rPr>
                  <w:rFonts w:ascii="Arial" w:eastAsia="Times New Roman" w:hAnsi="Arial" w:cs="Arial"/>
                  <w:color w:val="000000"/>
                  <w:lang w:eastAsia="en-GB"/>
                </w:rPr>
                <w:t xml:space="preserve"> -</w:t>
              </w:r>
            </w:ins>
          </w:p>
        </w:tc>
        <w:tc>
          <w:tcPr>
            <w:tcW w:w="283" w:type="dxa"/>
            <w:shd w:val="clear" w:color="auto" w:fill="auto"/>
            <w:noWrap/>
            <w:vAlign w:val="bottom"/>
          </w:tcPr>
          <w:p w14:paraId="2D8DB55B" w14:textId="77777777" w:rsidR="001F2915" w:rsidRPr="00D91731" w:rsidRDefault="001F2915" w:rsidP="001F2915">
            <w:pPr>
              <w:spacing w:after="0" w:line="240" w:lineRule="auto"/>
              <w:jc w:val="center"/>
              <w:rPr>
                <w:ins w:id="727" w:author="White, Mathew" w:date="2018-01-03T11:55:00Z"/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307336C8" w14:textId="624C7F3B" w:rsidR="001F2915" w:rsidRPr="00D91731" w:rsidRDefault="001F2915" w:rsidP="001F2915">
            <w:pPr>
              <w:spacing w:after="0" w:line="240" w:lineRule="auto"/>
              <w:rPr>
                <w:ins w:id="728" w:author="White, Mathew" w:date="2018-01-03T11:55:00Z"/>
                <w:rFonts w:ascii="Arial" w:eastAsia="Times New Roman" w:hAnsi="Arial" w:cs="Arial"/>
                <w:color w:val="000000"/>
                <w:lang w:eastAsia="en-GB"/>
              </w:rPr>
            </w:pPr>
            <w:ins w:id="729" w:author="White, Mathew" w:date="2018-01-03T11:57:00Z">
              <w:r w:rsidRPr="00D91731">
                <w:rPr>
                  <w:rFonts w:ascii="Arial" w:eastAsia="Times New Roman" w:hAnsi="Arial" w:cs="Arial"/>
                  <w:color w:val="000000"/>
                  <w:lang w:eastAsia="en-GB"/>
                </w:rPr>
                <w:t xml:space="preserve"> -</w:t>
              </w:r>
            </w:ins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4F095E83" w14:textId="2BB9D985" w:rsidR="001F2915" w:rsidRPr="00D91731" w:rsidRDefault="001F2915" w:rsidP="001F2915">
            <w:pPr>
              <w:spacing w:after="0" w:line="240" w:lineRule="auto"/>
              <w:jc w:val="right"/>
              <w:rPr>
                <w:ins w:id="730" w:author="White, Mathew" w:date="2018-01-03T11:55:00Z"/>
                <w:rFonts w:ascii="Arial" w:eastAsia="Times New Roman" w:hAnsi="Arial" w:cs="Arial"/>
                <w:color w:val="000000"/>
                <w:lang w:eastAsia="en-GB"/>
              </w:rPr>
            </w:pPr>
            <w:ins w:id="731" w:author="White, Mathew" w:date="2018-01-03T11:57:00Z">
              <w:r w:rsidRPr="00D91731">
                <w:rPr>
                  <w:rFonts w:ascii="Arial" w:eastAsia="Times New Roman" w:hAnsi="Arial" w:cs="Arial"/>
                  <w:color w:val="000000"/>
                  <w:lang w:eastAsia="en-GB"/>
                </w:rPr>
                <w:t xml:space="preserve"> -</w:t>
              </w:r>
            </w:ins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357BA8D9" w14:textId="13DA9584" w:rsidR="001F2915" w:rsidRPr="00D91731" w:rsidRDefault="001F2915" w:rsidP="001F2915">
            <w:pPr>
              <w:spacing w:after="0" w:line="240" w:lineRule="auto"/>
              <w:jc w:val="center"/>
              <w:rPr>
                <w:ins w:id="732" w:author="White, Mathew" w:date="2018-01-03T11:55:00Z"/>
                <w:rFonts w:ascii="Arial" w:eastAsia="Times New Roman" w:hAnsi="Arial" w:cs="Arial"/>
                <w:color w:val="000000"/>
                <w:lang w:eastAsia="en-GB"/>
              </w:rPr>
            </w:pPr>
            <w:ins w:id="733" w:author="White, Mathew" w:date="2018-01-03T11:57:00Z">
              <w:r w:rsidRPr="00D91731">
                <w:rPr>
                  <w:rFonts w:ascii="Arial" w:eastAsia="Times New Roman" w:hAnsi="Arial" w:cs="Arial"/>
                  <w:color w:val="000000"/>
                  <w:lang w:eastAsia="en-GB"/>
                </w:rPr>
                <w:t xml:space="preserve"> -</w:t>
              </w:r>
            </w:ins>
          </w:p>
        </w:tc>
        <w:tc>
          <w:tcPr>
            <w:tcW w:w="236" w:type="dxa"/>
          </w:tcPr>
          <w:p w14:paraId="64095DD4" w14:textId="77777777" w:rsidR="001F2915" w:rsidRPr="00D91731" w:rsidRDefault="001F2915" w:rsidP="001F2915">
            <w:pPr>
              <w:spacing w:after="0" w:line="240" w:lineRule="auto"/>
              <w:rPr>
                <w:ins w:id="734" w:author="White, Mathew" w:date="2018-01-03T11:55:00Z"/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5661756A" w14:textId="43A6A665" w:rsidR="001F2915" w:rsidRPr="00D91731" w:rsidRDefault="001F2915" w:rsidP="001F2915">
            <w:pPr>
              <w:spacing w:after="0" w:line="240" w:lineRule="auto"/>
              <w:rPr>
                <w:ins w:id="735" w:author="White, Mathew" w:date="2018-01-03T11:55:00Z"/>
                <w:rFonts w:ascii="Arial" w:eastAsia="Times New Roman" w:hAnsi="Arial" w:cs="Arial"/>
                <w:color w:val="000000"/>
                <w:lang w:eastAsia="en-GB"/>
              </w:rPr>
            </w:pPr>
            <w:ins w:id="736" w:author="White, Mathew" w:date="2018-01-03T11:57:00Z">
              <w:r w:rsidRPr="00D91731">
                <w:rPr>
                  <w:rFonts w:ascii="Arial" w:eastAsia="Times New Roman" w:hAnsi="Arial" w:cs="Arial"/>
                  <w:color w:val="000000"/>
                  <w:lang w:eastAsia="en-GB"/>
                </w:rPr>
                <w:t>-</w:t>
              </w:r>
            </w:ins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73E256D2" w14:textId="6B4A486E" w:rsidR="001F2915" w:rsidRPr="00D91731" w:rsidRDefault="001F2915" w:rsidP="001F2915">
            <w:pPr>
              <w:spacing w:after="0" w:line="240" w:lineRule="auto"/>
              <w:jc w:val="right"/>
              <w:rPr>
                <w:ins w:id="737" w:author="White, Mathew" w:date="2018-01-03T11:55:00Z"/>
                <w:rFonts w:ascii="Arial" w:eastAsia="Times New Roman" w:hAnsi="Arial" w:cs="Arial"/>
                <w:color w:val="000000"/>
                <w:lang w:eastAsia="en-GB"/>
              </w:rPr>
            </w:pPr>
            <w:ins w:id="738" w:author="White, Mathew" w:date="2018-01-03T11:57:00Z">
              <w:r w:rsidRPr="00D91731">
                <w:rPr>
                  <w:rFonts w:ascii="Arial" w:eastAsia="Times New Roman" w:hAnsi="Arial" w:cs="Arial"/>
                  <w:color w:val="000000"/>
                  <w:lang w:eastAsia="en-GB"/>
                </w:rPr>
                <w:t xml:space="preserve">  -</w:t>
              </w:r>
            </w:ins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4D29A508" w14:textId="1BC998B4" w:rsidR="001F2915" w:rsidRPr="00D91731" w:rsidRDefault="001F2915" w:rsidP="001F2915">
            <w:pPr>
              <w:spacing w:after="0" w:line="240" w:lineRule="auto"/>
              <w:jc w:val="center"/>
              <w:rPr>
                <w:ins w:id="739" w:author="White, Mathew" w:date="2018-01-03T11:55:00Z"/>
                <w:rFonts w:ascii="Arial" w:eastAsia="Times New Roman" w:hAnsi="Arial" w:cs="Arial"/>
                <w:color w:val="000000"/>
                <w:lang w:eastAsia="en-GB"/>
              </w:rPr>
            </w:pPr>
            <w:ins w:id="740" w:author="White, Mathew" w:date="2018-01-03T11:57:00Z">
              <w:r w:rsidRPr="00D91731">
                <w:rPr>
                  <w:rFonts w:ascii="Arial" w:eastAsia="Times New Roman" w:hAnsi="Arial" w:cs="Arial"/>
                  <w:color w:val="000000"/>
                  <w:lang w:eastAsia="en-GB"/>
                </w:rPr>
                <w:t xml:space="preserve"> -</w:t>
              </w:r>
            </w:ins>
          </w:p>
        </w:tc>
        <w:tc>
          <w:tcPr>
            <w:tcW w:w="236" w:type="dxa"/>
            <w:shd w:val="clear" w:color="auto" w:fill="auto"/>
            <w:noWrap/>
            <w:vAlign w:val="bottom"/>
          </w:tcPr>
          <w:p w14:paraId="51AD0FBA" w14:textId="77777777" w:rsidR="001F2915" w:rsidRPr="00D91731" w:rsidRDefault="001F2915" w:rsidP="001F2915">
            <w:pPr>
              <w:spacing w:after="0" w:line="240" w:lineRule="auto"/>
              <w:jc w:val="center"/>
              <w:rPr>
                <w:ins w:id="741" w:author="White, Mathew" w:date="2018-01-03T11:55:00Z"/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77413B04" w14:textId="1FF3E4DE" w:rsidR="001F2915" w:rsidRPr="00D91731" w:rsidRDefault="001F2915" w:rsidP="001F2915">
            <w:pPr>
              <w:spacing w:after="0" w:line="240" w:lineRule="auto"/>
              <w:rPr>
                <w:ins w:id="742" w:author="White, Mathew" w:date="2018-01-03T11:55:00Z"/>
                <w:rFonts w:ascii="Arial" w:eastAsia="Times New Roman" w:hAnsi="Arial" w:cs="Arial"/>
                <w:color w:val="000000"/>
                <w:lang w:eastAsia="en-GB"/>
              </w:rPr>
            </w:pPr>
            <w:ins w:id="743" w:author="White, Mathew" w:date="2018-01-03T11:57:00Z">
              <w:r w:rsidRPr="00D91731">
                <w:rPr>
                  <w:rFonts w:ascii="Arial" w:eastAsia="Times New Roman" w:hAnsi="Arial" w:cs="Arial"/>
                  <w:color w:val="000000"/>
                  <w:lang w:eastAsia="en-GB"/>
                </w:rPr>
                <w:t xml:space="preserve">     -</w:t>
              </w:r>
            </w:ins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1C82109A" w14:textId="6A9FEA51" w:rsidR="001F2915" w:rsidRPr="00D91731" w:rsidRDefault="001F2915" w:rsidP="001F2915">
            <w:pPr>
              <w:spacing w:after="0" w:line="240" w:lineRule="auto"/>
              <w:jc w:val="right"/>
              <w:rPr>
                <w:ins w:id="744" w:author="White, Mathew" w:date="2018-01-03T11:55:00Z"/>
                <w:rFonts w:ascii="Arial" w:eastAsia="Times New Roman" w:hAnsi="Arial" w:cs="Arial"/>
                <w:color w:val="000000"/>
                <w:lang w:eastAsia="en-GB"/>
              </w:rPr>
            </w:pPr>
            <w:ins w:id="745" w:author="White, Mathew" w:date="2018-01-03T11:57:00Z">
              <w:r w:rsidRPr="00D91731">
                <w:rPr>
                  <w:rFonts w:ascii="Arial" w:eastAsia="Times New Roman" w:hAnsi="Arial" w:cs="Arial"/>
                  <w:color w:val="000000"/>
                  <w:lang w:eastAsia="en-GB"/>
                </w:rPr>
                <w:t xml:space="preserve"> -</w:t>
              </w:r>
            </w:ins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44C39912" w14:textId="13ED252E" w:rsidR="001F2915" w:rsidRPr="00D91731" w:rsidRDefault="001F2915" w:rsidP="001F2915">
            <w:pPr>
              <w:spacing w:after="0" w:line="240" w:lineRule="auto"/>
              <w:jc w:val="center"/>
              <w:rPr>
                <w:ins w:id="746" w:author="White, Mathew" w:date="2018-01-03T11:55:00Z"/>
                <w:rFonts w:ascii="Arial" w:eastAsia="Times New Roman" w:hAnsi="Arial" w:cs="Arial"/>
                <w:color w:val="000000"/>
                <w:lang w:eastAsia="en-GB"/>
              </w:rPr>
            </w:pPr>
            <w:ins w:id="747" w:author="White, Mathew" w:date="2018-01-03T11:57:00Z">
              <w:r w:rsidRPr="00D91731">
                <w:rPr>
                  <w:rFonts w:ascii="Arial" w:eastAsia="Times New Roman" w:hAnsi="Arial" w:cs="Arial"/>
                  <w:color w:val="000000"/>
                  <w:lang w:eastAsia="en-GB"/>
                </w:rPr>
                <w:t xml:space="preserve"> -</w:t>
              </w:r>
            </w:ins>
          </w:p>
        </w:tc>
      </w:tr>
      <w:tr w:rsidR="001F2915" w:rsidRPr="00D91731" w14:paraId="079A0FDF" w14:textId="77777777" w:rsidTr="008736B8">
        <w:trPr>
          <w:trHeight w:val="300"/>
          <w:ins w:id="748" w:author="White, Mathew" w:date="2018-01-03T11:56:00Z"/>
        </w:trPr>
        <w:tc>
          <w:tcPr>
            <w:tcW w:w="2301" w:type="dxa"/>
            <w:shd w:val="clear" w:color="auto" w:fill="auto"/>
            <w:vAlign w:val="center"/>
          </w:tcPr>
          <w:p w14:paraId="026581AB" w14:textId="3A7FF4D9" w:rsidR="001F2915" w:rsidRPr="00EC48D9" w:rsidRDefault="001F2915" w:rsidP="001F2915">
            <w:pPr>
              <w:spacing w:after="0" w:line="240" w:lineRule="auto"/>
              <w:rPr>
                <w:ins w:id="749" w:author="White, Mathew" w:date="2018-01-03T11:56:00Z"/>
                <w:rFonts w:ascii="Arial" w:eastAsia="Times New Roman" w:hAnsi="Arial" w:cs="Arial"/>
                <w:iCs/>
                <w:color w:val="000000"/>
                <w:lang w:eastAsia="en-GB"/>
                <w:rPrChange w:id="750" w:author="White, Mathew" w:date="2018-01-03T11:56:00Z">
                  <w:rPr>
                    <w:ins w:id="751" w:author="White, Mathew" w:date="2018-01-03T11:56:00Z"/>
                    <w:rFonts w:ascii="Arial" w:eastAsia="Times New Roman" w:hAnsi="Arial" w:cs="Arial"/>
                    <w:i/>
                    <w:iCs/>
                    <w:color w:val="000000"/>
                    <w:lang w:eastAsia="en-GB"/>
                  </w:rPr>
                </w:rPrChange>
              </w:rPr>
            </w:pPr>
            <w:ins w:id="752" w:author="White, Mathew" w:date="2018-01-03T11:56:00Z">
              <w:r w:rsidRPr="00EC48D9">
                <w:rPr>
                  <w:rFonts w:ascii="Arial" w:eastAsia="Times New Roman" w:hAnsi="Arial" w:cs="Arial"/>
                  <w:iCs/>
                  <w:color w:val="000000"/>
                  <w:lang w:eastAsia="en-GB"/>
                  <w:rPrChange w:id="753" w:author="White, Mathew" w:date="2018-01-03T11:56:00Z">
                    <w:rPr>
                      <w:rFonts w:ascii="Arial" w:eastAsia="Times New Roman" w:hAnsi="Arial" w:cs="Arial"/>
                      <w:i/>
                      <w:iCs/>
                      <w:color w:val="000000"/>
                      <w:lang w:eastAsia="en-GB"/>
                    </w:rPr>
                  </w:rPrChange>
                </w:rPr>
                <w:t>Year/wave</w:t>
              </w:r>
            </w:ins>
          </w:p>
        </w:tc>
        <w:tc>
          <w:tcPr>
            <w:tcW w:w="950" w:type="dxa"/>
            <w:shd w:val="clear" w:color="auto" w:fill="auto"/>
            <w:noWrap/>
            <w:vAlign w:val="bottom"/>
          </w:tcPr>
          <w:p w14:paraId="0B2C3339" w14:textId="77777777" w:rsidR="001F2915" w:rsidRPr="00D91731" w:rsidRDefault="001F2915" w:rsidP="001F2915">
            <w:pPr>
              <w:spacing w:after="0" w:line="240" w:lineRule="auto"/>
              <w:jc w:val="center"/>
              <w:rPr>
                <w:ins w:id="754" w:author="White, Mathew" w:date="2018-01-03T11:56:00Z"/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39B5CABB" w14:textId="77777777" w:rsidR="001F2915" w:rsidRPr="00D91731" w:rsidRDefault="001F2915" w:rsidP="001F2915">
            <w:pPr>
              <w:spacing w:after="0" w:line="240" w:lineRule="auto"/>
              <w:jc w:val="center"/>
              <w:rPr>
                <w:ins w:id="755" w:author="White, Mathew" w:date="2018-01-03T11:56:00Z"/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0E2F3B2C" w14:textId="77777777" w:rsidR="001F2915" w:rsidRPr="00D91731" w:rsidRDefault="001F2915" w:rsidP="001F2915">
            <w:pPr>
              <w:spacing w:after="0" w:line="240" w:lineRule="auto"/>
              <w:jc w:val="center"/>
              <w:rPr>
                <w:ins w:id="756" w:author="White, Mathew" w:date="2018-01-03T11:56:00Z"/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</w:tcPr>
          <w:p w14:paraId="44FDC9F8" w14:textId="77777777" w:rsidR="001F2915" w:rsidRPr="00D91731" w:rsidRDefault="001F2915" w:rsidP="001F2915">
            <w:pPr>
              <w:spacing w:after="0" w:line="240" w:lineRule="auto"/>
              <w:jc w:val="center"/>
              <w:rPr>
                <w:ins w:id="757" w:author="White, Mathew" w:date="2018-01-03T11:56:00Z"/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573A17C4" w14:textId="77777777" w:rsidR="001F2915" w:rsidRPr="00D91731" w:rsidRDefault="001F2915" w:rsidP="001F2915">
            <w:pPr>
              <w:spacing w:after="0" w:line="240" w:lineRule="auto"/>
              <w:rPr>
                <w:ins w:id="758" w:author="White, Mathew" w:date="2018-01-03T11:56:00Z"/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6AAEB0E3" w14:textId="77777777" w:rsidR="001F2915" w:rsidRPr="00D91731" w:rsidRDefault="001F2915" w:rsidP="001F2915">
            <w:pPr>
              <w:spacing w:after="0" w:line="240" w:lineRule="auto"/>
              <w:jc w:val="right"/>
              <w:rPr>
                <w:ins w:id="759" w:author="White, Mathew" w:date="2018-01-03T11:56:00Z"/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4AC4E9E1" w14:textId="77777777" w:rsidR="001F2915" w:rsidRPr="00D91731" w:rsidRDefault="001F2915" w:rsidP="001F2915">
            <w:pPr>
              <w:spacing w:after="0" w:line="240" w:lineRule="auto"/>
              <w:jc w:val="center"/>
              <w:rPr>
                <w:ins w:id="760" w:author="White, Mathew" w:date="2018-01-03T11:56:00Z"/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236" w:type="dxa"/>
          </w:tcPr>
          <w:p w14:paraId="7F4D286A" w14:textId="77777777" w:rsidR="001F2915" w:rsidRPr="00D91731" w:rsidRDefault="001F2915" w:rsidP="001F2915">
            <w:pPr>
              <w:spacing w:after="0" w:line="240" w:lineRule="auto"/>
              <w:rPr>
                <w:ins w:id="761" w:author="White, Mathew" w:date="2018-01-03T11:56:00Z"/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4E1455E1" w14:textId="77777777" w:rsidR="001F2915" w:rsidRPr="00D91731" w:rsidRDefault="001F2915" w:rsidP="001F2915">
            <w:pPr>
              <w:spacing w:after="0" w:line="240" w:lineRule="auto"/>
              <w:rPr>
                <w:ins w:id="762" w:author="White, Mathew" w:date="2018-01-03T11:56:00Z"/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7D2F7DD0" w14:textId="77777777" w:rsidR="001F2915" w:rsidRPr="00D91731" w:rsidRDefault="001F2915" w:rsidP="001F2915">
            <w:pPr>
              <w:spacing w:after="0" w:line="240" w:lineRule="auto"/>
              <w:jc w:val="right"/>
              <w:rPr>
                <w:ins w:id="763" w:author="White, Mathew" w:date="2018-01-03T11:56:00Z"/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21FA960A" w14:textId="77777777" w:rsidR="001F2915" w:rsidRPr="00D91731" w:rsidRDefault="001F2915" w:rsidP="001F2915">
            <w:pPr>
              <w:spacing w:after="0" w:line="240" w:lineRule="auto"/>
              <w:jc w:val="center"/>
              <w:rPr>
                <w:ins w:id="764" w:author="White, Mathew" w:date="2018-01-03T11:56:00Z"/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</w:tcPr>
          <w:p w14:paraId="255AD2AE" w14:textId="77777777" w:rsidR="001F2915" w:rsidRPr="00D91731" w:rsidRDefault="001F2915" w:rsidP="001F2915">
            <w:pPr>
              <w:spacing w:after="0" w:line="240" w:lineRule="auto"/>
              <w:jc w:val="center"/>
              <w:rPr>
                <w:ins w:id="765" w:author="White, Mathew" w:date="2018-01-03T11:56:00Z"/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285116E8" w14:textId="77777777" w:rsidR="001F2915" w:rsidRPr="00D91731" w:rsidRDefault="001F2915" w:rsidP="001F2915">
            <w:pPr>
              <w:spacing w:after="0" w:line="240" w:lineRule="auto"/>
              <w:rPr>
                <w:ins w:id="766" w:author="White, Mathew" w:date="2018-01-03T11:56:00Z"/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49E896E0" w14:textId="77777777" w:rsidR="001F2915" w:rsidRPr="00D91731" w:rsidRDefault="001F2915" w:rsidP="001F2915">
            <w:pPr>
              <w:spacing w:after="0" w:line="240" w:lineRule="auto"/>
              <w:jc w:val="right"/>
              <w:rPr>
                <w:ins w:id="767" w:author="White, Mathew" w:date="2018-01-03T11:56:00Z"/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7AF0EBFC" w14:textId="77777777" w:rsidR="001F2915" w:rsidRPr="00D91731" w:rsidRDefault="001F2915" w:rsidP="001F2915">
            <w:pPr>
              <w:spacing w:after="0" w:line="240" w:lineRule="auto"/>
              <w:jc w:val="center"/>
              <w:rPr>
                <w:ins w:id="768" w:author="White, Mathew" w:date="2018-01-03T11:56:00Z"/>
                <w:rFonts w:ascii="Arial" w:eastAsia="Times New Roman" w:hAnsi="Arial" w:cs="Arial"/>
                <w:color w:val="000000"/>
                <w:lang w:eastAsia="en-GB"/>
              </w:rPr>
            </w:pPr>
          </w:p>
        </w:tc>
      </w:tr>
      <w:tr w:rsidR="001F2915" w:rsidRPr="00D91731" w14:paraId="398FC42F" w14:textId="77777777" w:rsidTr="008736B8">
        <w:trPr>
          <w:trHeight w:val="300"/>
          <w:ins w:id="769" w:author="White, Mathew" w:date="2018-01-03T11:56:00Z"/>
        </w:trPr>
        <w:tc>
          <w:tcPr>
            <w:tcW w:w="2301" w:type="dxa"/>
            <w:shd w:val="clear" w:color="auto" w:fill="auto"/>
            <w:vAlign w:val="center"/>
          </w:tcPr>
          <w:p w14:paraId="75C667C2" w14:textId="76BF9BB6" w:rsidR="001F2915" w:rsidRPr="00D91731" w:rsidRDefault="001F2915" w:rsidP="001F2915">
            <w:pPr>
              <w:spacing w:after="0" w:line="240" w:lineRule="auto"/>
              <w:rPr>
                <w:ins w:id="770" w:author="White, Mathew" w:date="2018-01-03T11:56:00Z"/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ins w:id="771" w:author="White, Mathew" w:date="2018-01-03T11:56:00Z">
              <w:r>
                <w:rPr>
                  <w:rFonts w:ascii="Arial" w:eastAsia="Times New Roman" w:hAnsi="Arial" w:cs="Arial"/>
                  <w:i/>
                  <w:iCs/>
                  <w:color w:val="000000"/>
                  <w:lang w:eastAsia="en-GB"/>
                </w:rPr>
                <w:t xml:space="preserve">   Year 1</w:t>
              </w:r>
            </w:ins>
            <w:ins w:id="772" w:author="White, Mathew" w:date="2018-01-03T11:57:00Z">
              <w:r>
                <w:rPr>
                  <w:rFonts w:ascii="Arial" w:eastAsia="Times New Roman" w:hAnsi="Arial" w:cs="Arial"/>
                  <w:i/>
                  <w:iCs/>
                  <w:color w:val="000000"/>
                  <w:lang w:eastAsia="en-GB"/>
                </w:rPr>
                <w:t xml:space="preserve"> </w:t>
              </w:r>
            </w:ins>
            <w:ins w:id="773" w:author="White, Mathew" w:date="2018-01-03T11:56:00Z">
              <w:r>
                <w:rPr>
                  <w:rFonts w:ascii="Arial" w:eastAsia="Times New Roman" w:hAnsi="Arial" w:cs="Arial"/>
                  <w:i/>
                  <w:iCs/>
                  <w:color w:val="000000"/>
                  <w:lang w:eastAsia="en-GB"/>
                </w:rPr>
                <w:t>(ref)</w:t>
              </w:r>
            </w:ins>
          </w:p>
        </w:tc>
        <w:tc>
          <w:tcPr>
            <w:tcW w:w="950" w:type="dxa"/>
            <w:shd w:val="clear" w:color="auto" w:fill="auto"/>
            <w:noWrap/>
            <w:vAlign w:val="bottom"/>
          </w:tcPr>
          <w:p w14:paraId="578761BB" w14:textId="399275B1" w:rsidR="001F2915" w:rsidRPr="00D91731" w:rsidRDefault="001F2915" w:rsidP="001F2915">
            <w:pPr>
              <w:spacing w:after="0" w:line="240" w:lineRule="auto"/>
              <w:jc w:val="center"/>
              <w:rPr>
                <w:ins w:id="774" w:author="White, Mathew" w:date="2018-01-03T11:56:00Z"/>
                <w:rFonts w:ascii="Arial" w:eastAsia="Times New Roman" w:hAnsi="Arial" w:cs="Arial"/>
                <w:color w:val="000000"/>
                <w:lang w:eastAsia="en-GB"/>
              </w:rPr>
            </w:pPr>
            <w:ins w:id="775" w:author="White, Mathew" w:date="2018-01-03T11:58:00Z">
              <w:r w:rsidRPr="00D91731">
                <w:rPr>
                  <w:rFonts w:ascii="Arial" w:eastAsia="Times New Roman" w:hAnsi="Arial" w:cs="Arial"/>
                  <w:color w:val="000000"/>
                  <w:lang w:eastAsia="en-GB"/>
                </w:rPr>
                <w:t xml:space="preserve"> -</w:t>
              </w:r>
            </w:ins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7FBD2C81" w14:textId="42B9E3EA" w:rsidR="001F2915" w:rsidRPr="00D91731" w:rsidRDefault="001F2915" w:rsidP="001F2915">
            <w:pPr>
              <w:spacing w:after="0" w:line="240" w:lineRule="auto"/>
              <w:jc w:val="center"/>
              <w:rPr>
                <w:ins w:id="776" w:author="White, Mathew" w:date="2018-01-03T11:56:00Z"/>
                <w:rFonts w:ascii="Arial" w:eastAsia="Times New Roman" w:hAnsi="Arial" w:cs="Arial"/>
                <w:color w:val="000000"/>
                <w:lang w:eastAsia="en-GB"/>
              </w:rPr>
            </w:pPr>
            <w:ins w:id="777" w:author="White, Mathew" w:date="2018-01-03T11:58:00Z">
              <w:r w:rsidRPr="00D91731">
                <w:rPr>
                  <w:rFonts w:ascii="Arial" w:eastAsia="Times New Roman" w:hAnsi="Arial" w:cs="Arial"/>
                  <w:color w:val="000000"/>
                  <w:lang w:eastAsia="en-GB"/>
                </w:rPr>
                <w:t xml:space="preserve"> -</w:t>
              </w:r>
            </w:ins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17614E72" w14:textId="70694EF6" w:rsidR="001F2915" w:rsidRPr="00D91731" w:rsidRDefault="001F2915" w:rsidP="001F2915">
            <w:pPr>
              <w:spacing w:after="0" w:line="240" w:lineRule="auto"/>
              <w:jc w:val="center"/>
              <w:rPr>
                <w:ins w:id="778" w:author="White, Mathew" w:date="2018-01-03T11:56:00Z"/>
                <w:rFonts w:ascii="Arial" w:eastAsia="Times New Roman" w:hAnsi="Arial" w:cs="Arial"/>
                <w:color w:val="000000"/>
                <w:lang w:eastAsia="en-GB"/>
              </w:rPr>
            </w:pPr>
            <w:ins w:id="779" w:author="White, Mathew" w:date="2018-01-03T11:58:00Z">
              <w:r w:rsidRPr="00D91731">
                <w:rPr>
                  <w:rFonts w:ascii="Arial" w:eastAsia="Times New Roman" w:hAnsi="Arial" w:cs="Arial"/>
                  <w:color w:val="000000"/>
                  <w:lang w:eastAsia="en-GB"/>
                </w:rPr>
                <w:t xml:space="preserve"> -</w:t>
              </w:r>
            </w:ins>
          </w:p>
        </w:tc>
        <w:tc>
          <w:tcPr>
            <w:tcW w:w="283" w:type="dxa"/>
            <w:shd w:val="clear" w:color="auto" w:fill="auto"/>
            <w:noWrap/>
            <w:vAlign w:val="bottom"/>
          </w:tcPr>
          <w:p w14:paraId="0B0B2F61" w14:textId="77777777" w:rsidR="001F2915" w:rsidRPr="00D91731" w:rsidRDefault="001F2915" w:rsidP="001F2915">
            <w:pPr>
              <w:spacing w:after="0" w:line="240" w:lineRule="auto"/>
              <w:jc w:val="center"/>
              <w:rPr>
                <w:ins w:id="780" w:author="White, Mathew" w:date="2018-01-03T11:56:00Z"/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4725460C" w14:textId="13073419" w:rsidR="001F2915" w:rsidRPr="00D91731" w:rsidRDefault="001F2915" w:rsidP="001F2915">
            <w:pPr>
              <w:spacing w:after="0" w:line="240" w:lineRule="auto"/>
              <w:rPr>
                <w:ins w:id="781" w:author="White, Mathew" w:date="2018-01-03T11:56:00Z"/>
                <w:rFonts w:ascii="Arial" w:eastAsia="Times New Roman" w:hAnsi="Arial" w:cs="Arial"/>
                <w:color w:val="000000"/>
                <w:lang w:eastAsia="en-GB"/>
              </w:rPr>
            </w:pPr>
            <w:ins w:id="782" w:author="White, Mathew" w:date="2018-01-03T11:58:00Z">
              <w:r w:rsidRPr="00D91731">
                <w:rPr>
                  <w:rFonts w:ascii="Arial" w:eastAsia="Times New Roman" w:hAnsi="Arial" w:cs="Arial"/>
                  <w:color w:val="000000"/>
                  <w:lang w:eastAsia="en-GB"/>
                </w:rPr>
                <w:t xml:space="preserve"> -</w:t>
              </w:r>
            </w:ins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7BFD21D5" w14:textId="166658F5" w:rsidR="001F2915" w:rsidRPr="00D91731" w:rsidRDefault="001F2915" w:rsidP="001F2915">
            <w:pPr>
              <w:spacing w:after="0" w:line="240" w:lineRule="auto"/>
              <w:jc w:val="right"/>
              <w:rPr>
                <w:ins w:id="783" w:author="White, Mathew" w:date="2018-01-03T11:56:00Z"/>
                <w:rFonts w:ascii="Arial" w:eastAsia="Times New Roman" w:hAnsi="Arial" w:cs="Arial"/>
                <w:color w:val="000000"/>
                <w:lang w:eastAsia="en-GB"/>
              </w:rPr>
            </w:pPr>
            <w:ins w:id="784" w:author="White, Mathew" w:date="2018-01-03T11:58:00Z">
              <w:r w:rsidRPr="00D91731">
                <w:rPr>
                  <w:rFonts w:ascii="Arial" w:eastAsia="Times New Roman" w:hAnsi="Arial" w:cs="Arial"/>
                  <w:color w:val="000000"/>
                  <w:lang w:eastAsia="en-GB"/>
                </w:rPr>
                <w:t xml:space="preserve"> -</w:t>
              </w:r>
            </w:ins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3907E2AA" w14:textId="6F6F797B" w:rsidR="001F2915" w:rsidRPr="00D91731" w:rsidRDefault="001F2915" w:rsidP="001F2915">
            <w:pPr>
              <w:spacing w:after="0" w:line="240" w:lineRule="auto"/>
              <w:jc w:val="center"/>
              <w:rPr>
                <w:ins w:id="785" w:author="White, Mathew" w:date="2018-01-03T11:56:00Z"/>
                <w:rFonts w:ascii="Arial" w:eastAsia="Times New Roman" w:hAnsi="Arial" w:cs="Arial"/>
                <w:color w:val="000000"/>
                <w:lang w:eastAsia="en-GB"/>
              </w:rPr>
            </w:pPr>
            <w:ins w:id="786" w:author="White, Mathew" w:date="2018-01-03T11:58:00Z">
              <w:r w:rsidRPr="00D91731">
                <w:rPr>
                  <w:rFonts w:ascii="Arial" w:eastAsia="Times New Roman" w:hAnsi="Arial" w:cs="Arial"/>
                  <w:color w:val="000000"/>
                  <w:lang w:eastAsia="en-GB"/>
                </w:rPr>
                <w:t xml:space="preserve"> -</w:t>
              </w:r>
            </w:ins>
          </w:p>
        </w:tc>
        <w:tc>
          <w:tcPr>
            <w:tcW w:w="236" w:type="dxa"/>
          </w:tcPr>
          <w:p w14:paraId="7E8F5804" w14:textId="77777777" w:rsidR="001F2915" w:rsidRPr="00D91731" w:rsidRDefault="001F2915" w:rsidP="001F2915">
            <w:pPr>
              <w:spacing w:after="0" w:line="240" w:lineRule="auto"/>
              <w:rPr>
                <w:ins w:id="787" w:author="White, Mathew" w:date="2018-01-03T11:56:00Z"/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5C307D80" w14:textId="229452A8" w:rsidR="001F2915" w:rsidRPr="00D91731" w:rsidRDefault="001F2915" w:rsidP="001F2915">
            <w:pPr>
              <w:spacing w:after="0" w:line="240" w:lineRule="auto"/>
              <w:rPr>
                <w:ins w:id="788" w:author="White, Mathew" w:date="2018-01-03T11:56:00Z"/>
                <w:rFonts w:ascii="Arial" w:eastAsia="Times New Roman" w:hAnsi="Arial" w:cs="Arial"/>
                <w:color w:val="000000"/>
                <w:lang w:eastAsia="en-GB"/>
              </w:rPr>
            </w:pPr>
            <w:ins w:id="789" w:author="White, Mathew" w:date="2018-01-03T11:58:00Z">
              <w:r w:rsidRPr="00D91731">
                <w:rPr>
                  <w:rFonts w:ascii="Arial" w:eastAsia="Times New Roman" w:hAnsi="Arial" w:cs="Arial"/>
                  <w:color w:val="000000"/>
                  <w:lang w:eastAsia="en-GB"/>
                </w:rPr>
                <w:t>-</w:t>
              </w:r>
            </w:ins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4B4B6EA4" w14:textId="2F33AAF5" w:rsidR="001F2915" w:rsidRPr="00D91731" w:rsidRDefault="001F2915" w:rsidP="001F2915">
            <w:pPr>
              <w:spacing w:after="0" w:line="240" w:lineRule="auto"/>
              <w:jc w:val="right"/>
              <w:rPr>
                <w:ins w:id="790" w:author="White, Mathew" w:date="2018-01-03T11:56:00Z"/>
                <w:rFonts w:ascii="Arial" w:eastAsia="Times New Roman" w:hAnsi="Arial" w:cs="Arial"/>
                <w:color w:val="000000"/>
                <w:lang w:eastAsia="en-GB"/>
              </w:rPr>
            </w:pPr>
            <w:ins w:id="791" w:author="White, Mathew" w:date="2018-01-03T11:58:00Z">
              <w:r w:rsidRPr="00D91731">
                <w:rPr>
                  <w:rFonts w:ascii="Arial" w:eastAsia="Times New Roman" w:hAnsi="Arial" w:cs="Arial"/>
                  <w:color w:val="000000"/>
                  <w:lang w:eastAsia="en-GB"/>
                </w:rPr>
                <w:t xml:space="preserve">  -</w:t>
              </w:r>
            </w:ins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27E06CEF" w14:textId="6C324E1F" w:rsidR="001F2915" w:rsidRPr="00D91731" w:rsidRDefault="001F2915" w:rsidP="001F2915">
            <w:pPr>
              <w:spacing w:after="0" w:line="240" w:lineRule="auto"/>
              <w:jc w:val="center"/>
              <w:rPr>
                <w:ins w:id="792" w:author="White, Mathew" w:date="2018-01-03T11:56:00Z"/>
                <w:rFonts w:ascii="Arial" w:eastAsia="Times New Roman" w:hAnsi="Arial" w:cs="Arial"/>
                <w:color w:val="000000"/>
                <w:lang w:eastAsia="en-GB"/>
              </w:rPr>
            </w:pPr>
            <w:ins w:id="793" w:author="White, Mathew" w:date="2018-01-03T11:58:00Z">
              <w:r w:rsidRPr="00D91731">
                <w:rPr>
                  <w:rFonts w:ascii="Arial" w:eastAsia="Times New Roman" w:hAnsi="Arial" w:cs="Arial"/>
                  <w:color w:val="000000"/>
                  <w:lang w:eastAsia="en-GB"/>
                </w:rPr>
                <w:t xml:space="preserve"> -</w:t>
              </w:r>
            </w:ins>
          </w:p>
        </w:tc>
        <w:tc>
          <w:tcPr>
            <w:tcW w:w="236" w:type="dxa"/>
            <w:shd w:val="clear" w:color="auto" w:fill="auto"/>
            <w:noWrap/>
            <w:vAlign w:val="bottom"/>
          </w:tcPr>
          <w:p w14:paraId="67BFE11E" w14:textId="77777777" w:rsidR="001F2915" w:rsidRPr="00D91731" w:rsidRDefault="001F2915" w:rsidP="001F2915">
            <w:pPr>
              <w:spacing w:after="0" w:line="240" w:lineRule="auto"/>
              <w:jc w:val="center"/>
              <w:rPr>
                <w:ins w:id="794" w:author="White, Mathew" w:date="2018-01-03T11:56:00Z"/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472C2300" w14:textId="60EBE249" w:rsidR="001F2915" w:rsidRPr="00D91731" w:rsidRDefault="001F2915" w:rsidP="001F2915">
            <w:pPr>
              <w:spacing w:after="0" w:line="240" w:lineRule="auto"/>
              <w:rPr>
                <w:ins w:id="795" w:author="White, Mathew" w:date="2018-01-03T11:56:00Z"/>
                <w:rFonts w:ascii="Arial" w:eastAsia="Times New Roman" w:hAnsi="Arial" w:cs="Arial"/>
                <w:color w:val="000000"/>
                <w:lang w:eastAsia="en-GB"/>
              </w:rPr>
            </w:pPr>
            <w:ins w:id="796" w:author="White, Mathew" w:date="2018-01-03T11:58:00Z">
              <w:r w:rsidRPr="00D91731">
                <w:rPr>
                  <w:rFonts w:ascii="Arial" w:eastAsia="Times New Roman" w:hAnsi="Arial" w:cs="Arial"/>
                  <w:color w:val="000000"/>
                  <w:lang w:eastAsia="en-GB"/>
                </w:rPr>
                <w:t xml:space="preserve">     -</w:t>
              </w:r>
            </w:ins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03478E72" w14:textId="5455016E" w:rsidR="001F2915" w:rsidRPr="00D91731" w:rsidRDefault="001F2915" w:rsidP="001F2915">
            <w:pPr>
              <w:spacing w:after="0" w:line="240" w:lineRule="auto"/>
              <w:jc w:val="right"/>
              <w:rPr>
                <w:ins w:id="797" w:author="White, Mathew" w:date="2018-01-03T11:56:00Z"/>
                <w:rFonts w:ascii="Arial" w:eastAsia="Times New Roman" w:hAnsi="Arial" w:cs="Arial"/>
                <w:color w:val="000000"/>
                <w:lang w:eastAsia="en-GB"/>
              </w:rPr>
            </w:pPr>
            <w:ins w:id="798" w:author="White, Mathew" w:date="2018-01-03T11:58:00Z">
              <w:r w:rsidRPr="00D91731">
                <w:rPr>
                  <w:rFonts w:ascii="Arial" w:eastAsia="Times New Roman" w:hAnsi="Arial" w:cs="Arial"/>
                  <w:color w:val="000000"/>
                  <w:lang w:eastAsia="en-GB"/>
                </w:rPr>
                <w:t xml:space="preserve"> -</w:t>
              </w:r>
            </w:ins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6B305DEA" w14:textId="5C24BCEA" w:rsidR="001F2915" w:rsidRPr="00D91731" w:rsidRDefault="001F2915" w:rsidP="001F2915">
            <w:pPr>
              <w:spacing w:after="0" w:line="240" w:lineRule="auto"/>
              <w:jc w:val="center"/>
              <w:rPr>
                <w:ins w:id="799" w:author="White, Mathew" w:date="2018-01-03T11:56:00Z"/>
                <w:rFonts w:ascii="Arial" w:eastAsia="Times New Roman" w:hAnsi="Arial" w:cs="Arial"/>
                <w:color w:val="000000"/>
                <w:lang w:eastAsia="en-GB"/>
              </w:rPr>
            </w:pPr>
            <w:ins w:id="800" w:author="White, Mathew" w:date="2018-01-03T11:58:00Z">
              <w:r w:rsidRPr="00D91731">
                <w:rPr>
                  <w:rFonts w:ascii="Arial" w:eastAsia="Times New Roman" w:hAnsi="Arial" w:cs="Arial"/>
                  <w:color w:val="000000"/>
                  <w:lang w:eastAsia="en-GB"/>
                </w:rPr>
                <w:t xml:space="preserve"> -</w:t>
              </w:r>
            </w:ins>
          </w:p>
        </w:tc>
      </w:tr>
      <w:tr w:rsidR="001F2915" w:rsidRPr="00D91731" w14:paraId="714751DE" w14:textId="77777777" w:rsidTr="008736B8">
        <w:trPr>
          <w:trHeight w:val="300"/>
        </w:trPr>
        <w:tc>
          <w:tcPr>
            <w:tcW w:w="2301" w:type="dxa"/>
            <w:shd w:val="clear" w:color="auto" w:fill="auto"/>
            <w:vAlign w:val="center"/>
            <w:hideMark/>
          </w:tcPr>
          <w:p w14:paraId="195AA633" w14:textId="2FC58F7A" w:rsidR="001F2915" w:rsidRPr="00D91731" w:rsidRDefault="001F2915" w:rsidP="001F291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ins w:id="801" w:author="White, Mathew" w:date="2018-01-03T11:57:00Z">
              <w:r>
                <w:rPr>
                  <w:rFonts w:ascii="Arial" w:eastAsia="Times New Roman" w:hAnsi="Arial" w:cs="Arial"/>
                  <w:i/>
                  <w:iCs/>
                  <w:color w:val="000000"/>
                  <w:lang w:eastAsia="en-GB"/>
                </w:rPr>
                <w:t xml:space="preserve">   </w:t>
              </w:r>
            </w:ins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Year 2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45A6A481" w14:textId="77777777" w:rsidR="001F2915" w:rsidRPr="00D91731" w:rsidRDefault="001F2915" w:rsidP="001F29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501C8A0" w14:textId="77777777" w:rsidR="001F2915" w:rsidRPr="00D91731" w:rsidRDefault="001F2915" w:rsidP="001F29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07A5AD8" w14:textId="77777777" w:rsidR="001F2915" w:rsidRPr="00D91731" w:rsidRDefault="001F2915" w:rsidP="001F29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00FBFD92" w14:textId="77777777" w:rsidR="001F2915" w:rsidRPr="00D91731" w:rsidRDefault="001F2915" w:rsidP="001F29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E3B6922" w14:textId="77777777" w:rsidR="001F2915" w:rsidRPr="00D91731" w:rsidRDefault="001F2915" w:rsidP="001F29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0.93***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83D25CE" w14:textId="77777777" w:rsidR="001F2915" w:rsidRPr="00D91731" w:rsidRDefault="001F2915" w:rsidP="001F291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CE016B8" w14:textId="77777777" w:rsidR="001F2915" w:rsidRPr="00D91731" w:rsidRDefault="001F2915" w:rsidP="001F29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0.96</w:t>
            </w:r>
          </w:p>
        </w:tc>
        <w:tc>
          <w:tcPr>
            <w:tcW w:w="236" w:type="dxa"/>
          </w:tcPr>
          <w:p w14:paraId="4BD4643D" w14:textId="77777777" w:rsidR="001F2915" w:rsidRPr="00D91731" w:rsidRDefault="001F2915" w:rsidP="001F29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E16585F" w14:textId="77777777" w:rsidR="001F2915" w:rsidRPr="00D91731" w:rsidRDefault="001F2915" w:rsidP="001F29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0.93***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A48F0AE" w14:textId="77777777" w:rsidR="001F2915" w:rsidRPr="00D91731" w:rsidRDefault="001F2915" w:rsidP="001F291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B461794" w14:textId="77777777" w:rsidR="001F2915" w:rsidRPr="00D91731" w:rsidRDefault="001F2915" w:rsidP="001F29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0.96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5B0376D5" w14:textId="77777777" w:rsidR="001F2915" w:rsidRPr="00D91731" w:rsidRDefault="001F2915" w:rsidP="001F29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EF2C310" w14:textId="77777777" w:rsidR="001F2915" w:rsidRPr="00D91731" w:rsidRDefault="001F2915" w:rsidP="001F29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0.92***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232160E" w14:textId="77777777" w:rsidR="001F2915" w:rsidRPr="00D91731" w:rsidRDefault="001F2915" w:rsidP="001F291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0.89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684D760" w14:textId="77777777" w:rsidR="001F2915" w:rsidRPr="00D91731" w:rsidRDefault="001F2915" w:rsidP="001F29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0.95</w:t>
            </w:r>
          </w:p>
        </w:tc>
      </w:tr>
      <w:tr w:rsidR="001F2915" w:rsidRPr="00D91731" w14:paraId="3B294557" w14:textId="77777777" w:rsidTr="008736B8">
        <w:trPr>
          <w:trHeight w:val="300"/>
        </w:trPr>
        <w:tc>
          <w:tcPr>
            <w:tcW w:w="2301" w:type="dxa"/>
            <w:shd w:val="clear" w:color="auto" w:fill="auto"/>
            <w:vAlign w:val="center"/>
            <w:hideMark/>
          </w:tcPr>
          <w:p w14:paraId="581CA33D" w14:textId="491E069F" w:rsidR="001F2915" w:rsidRPr="00D91731" w:rsidRDefault="001F2915" w:rsidP="001F29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ins w:id="802" w:author="White, Mathew" w:date="2018-01-03T11:57:00Z">
              <w:r>
                <w:rPr>
                  <w:rFonts w:ascii="Arial" w:eastAsia="Times New Roman" w:hAnsi="Arial" w:cs="Arial"/>
                  <w:color w:val="000000"/>
                  <w:lang w:eastAsia="en-GB"/>
                </w:rPr>
                <w:lastRenderedPageBreak/>
                <w:t xml:space="preserve">   </w:t>
              </w:r>
            </w:ins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Year 3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5DAF4316" w14:textId="77777777" w:rsidR="001F2915" w:rsidRPr="00D91731" w:rsidRDefault="001F2915" w:rsidP="001F29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7AD7A5C" w14:textId="77777777" w:rsidR="001F2915" w:rsidRPr="00D91731" w:rsidRDefault="001F2915" w:rsidP="001F29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53BED52" w14:textId="77777777" w:rsidR="001F2915" w:rsidRPr="00D91731" w:rsidRDefault="001F2915" w:rsidP="001F29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270C2AB9" w14:textId="77777777" w:rsidR="001F2915" w:rsidRPr="00D91731" w:rsidRDefault="001F2915" w:rsidP="001F29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8CFBD12" w14:textId="77777777" w:rsidR="001F2915" w:rsidRPr="00D91731" w:rsidRDefault="001F2915" w:rsidP="001F29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0.95**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495286A" w14:textId="77777777" w:rsidR="001F2915" w:rsidRPr="00D91731" w:rsidRDefault="001F2915" w:rsidP="001F291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93C5249" w14:textId="77777777" w:rsidR="001F2915" w:rsidRPr="00D91731" w:rsidRDefault="001F2915" w:rsidP="001F29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0.98</w:t>
            </w:r>
          </w:p>
        </w:tc>
        <w:tc>
          <w:tcPr>
            <w:tcW w:w="236" w:type="dxa"/>
          </w:tcPr>
          <w:p w14:paraId="3A2D8406" w14:textId="77777777" w:rsidR="001F2915" w:rsidRPr="00D91731" w:rsidRDefault="001F2915" w:rsidP="001F29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F2EBB49" w14:textId="77777777" w:rsidR="001F2915" w:rsidRPr="00D91731" w:rsidRDefault="001F2915" w:rsidP="001F29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0.94***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ED3C8F2" w14:textId="77777777" w:rsidR="001F2915" w:rsidRPr="00D91731" w:rsidRDefault="001F2915" w:rsidP="001F291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DD0B544" w14:textId="77777777" w:rsidR="001F2915" w:rsidRPr="00D91731" w:rsidRDefault="001F2915" w:rsidP="001F29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0.97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2AC6EB3D" w14:textId="77777777" w:rsidR="001F2915" w:rsidRPr="00D91731" w:rsidRDefault="001F2915" w:rsidP="001F29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C3B4E77" w14:textId="77777777" w:rsidR="001F2915" w:rsidRPr="00D91731" w:rsidRDefault="001F2915" w:rsidP="001F29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0.94***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A3DF3C2" w14:textId="77777777" w:rsidR="001F2915" w:rsidRPr="00D91731" w:rsidRDefault="001F2915" w:rsidP="001F291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5BD5316" w14:textId="77777777" w:rsidR="001F2915" w:rsidRPr="00D91731" w:rsidRDefault="001F2915" w:rsidP="001F29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0.97</w:t>
            </w:r>
          </w:p>
        </w:tc>
      </w:tr>
      <w:tr w:rsidR="001F2915" w:rsidRPr="00D91731" w14:paraId="5CF9CEF5" w14:textId="77777777" w:rsidTr="008736B8">
        <w:trPr>
          <w:trHeight w:val="300"/>
        </w:trPr>
        <w:tc>
          <w:tcPr>
            <w:tcW w:w="2301" w:type="dxa"/>
            <w:shd w:val="clear" w:color="auto" w:fill="auto"/>
            <w:vAlign w:val="center"/>
            <w:hideMark/>
          </w:tcPr>
          <w:p w14:paraId="3955E5FC" w14:textId="1FF0F0A8" w:rsidR="001F2915" w:rsidRPr="00D91731" w:rsidRDefault="001F2915" w:rsidP="001F29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ins w:id="803" w:author="White, Mathew" w:date="2018-01-03T11:57:00Z">
              <w:r>
                <w:rPr>
                  <w:rFonts w:ascii="Arial" w:eastAsia="Times New Roman" w:hAnsi="Arial" w:cs="Arial"/>
                  <w:color w:val="000000"/>
                  <w:lang w:eastAsia="en-GB"/>
                </w:rPr>
                <w:t xml:space="preserve">   </w:t>
              </w:r>
            </w:ins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Year 4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2F64C40C" w14:textId="77777777" w:rsidR="001F2915" w:rsidRPr="00D91731" w:rsidRDefault="001F2915" w:rsidP="001F29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7C1CF7C" w14:textId="77777777" w:rsidR="001F2915" w:rsidRPr="00D91731" w:rsidRDefault="001F2915" w:rsidP="001F29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1419AB1" w14:textId="77777777" w:rsidR="001F2915" w:rsidRPr="00D91731" w:rsidRDefault="001F2915" w:rsidP="001F29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7CD85F8C" w14:textId="77777777" w:rsidR="001F2915" w:rsidRPr="00D91731" w:rsidRDefault="001F2915" w:rsidP="001F29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3D689C1" w14:textId="77777777" w:rsidR="001F2915" w:rsidRPr="00D91731" w:rsidRDefault="001F2915" w:rsidP="001F29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0.90***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86F6963" w14:textId="77777777" w:rsidR="001F2915" w:rsidRPr="00D91731" w:rsidRDefault="001F2915" w:rsidP="001F291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0.88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52ABE40" w14:textId="77777777" w:rsidR="001F2915" w:rsidRPr="00D91731" w:rsidRDefault="001F2915" w:rsidP="001F29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0.93</w:t>
            </w:r>
          </w:p>
        </w:tc>
        <w:tc>
          <w:tcPr>
            <w:tcW w:w="236" w:type="dxa"/>
          </w:tcPr>
          <w:p w14:paraId="63D17B6F" w14:textId="77777777" w:rsidR="001F2915" w:rsidRPr="00D91731" w:rsidRDefault="001F2915" w:rsidP="001F29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6793786" w14:textId="77777777" w:rsidR="001F2915" w:rsidRPr="00D91731" w:rsidRDefault="001F2915" w:rsidP="001F29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0.89***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3540698" w14:textId="77777777" w:rsidR="001F2915" w:rsidRPr="00D91731" w:rsidRDefault="001F2915" w:rsidP="001F291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0.87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98DB2E2" w14:textId="77777777" w:rsidR="001F2915" w:rsidRPr="00D91731" w:rsidRDefault="001F2915" w:rsidP="001F29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0.92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7C1474BF" w14:textId="77777777" w:rsidR="001F2915" w:rsidRPr="00D91731" w:rsidRDefault="001F2915" w:rsidP="001F29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7CFABC3" w14:textId="77777777" w:rsidR="001F2915" w:rsidRPr="00D91731" w:rsidRDefault="001F2915" w:rsidP="001F29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0.88***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4FD32BB" w14:textId="77777777" w:rsidR="001F2915" w:rsidRPr="00D91731" w:rsidRDefault="001F2915" w:rsidP="001F291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0.86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08FF012" w14:textId="77777777" w:rsidR="001F2915" w:rsidRPr="00D91731" w:rsidRDefault="001F2915" w:rsidP="001F29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0.91</w:t>
            </w:r>
          </w:p>
        </w:tc>
      </w:tr>
      <w:tr w:rsidR="001F2915" w:rsidRPr="00D91731" w14:paraId="13B8AD1E" w14:textId="77777777" w:rsidTr="008736B8">
        <w:trPr>
          <w:trHeight w:val="300"/>
        </w:trPr>
        <w:tc>
          <w:tcPr>
            <w:tcW w:w="2301" w:type="dxa"/>
            <w:shd w:val="clear" w:color="auto" w:fill="auto"/>
            <w:vAlign w:val="center"/>
            <w:hideMark/>
          </w:tcPr>
          <w:p w14:paraId="768586E9" w14:textId="794D3046" w:rsidR="001F2915" w:rsidRPr="00D91731" w:rsidRDefault="001F2915" w:rsidP="001F29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ins w:id="804" w:author="White, Mathew" w:date="2018-01-03T11:57:00Z">
              <w:r>
                <w:rPr>
                  <w:rFonts w:ascii="Arial" w:eastAsia="Times New Roman" w:hAnsi="Arial" w:cs="Arial"/>
                  <w:color w:val="000000"/>
                  <w:lang w:eastAsia="en-GB"/>
                </w:rPr>
                <w:t xml:space="preserve">   </w:t>
              </w:r>
            </w:ins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Year 5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7B9586C9" w14:textId="77777777" w:rsidR="001F2915" w:rsidRPr="00D91731" w:rsidRDefault="001F2915" w:rsidP="001F29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260CDD3" w14:textId="77777777" w:rsidR="001F2915" w:rsidRPr="00D91731" w:rsidRDefault="001F2915" w:rsidP="001F29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6C4D46B" w14:textId="77777777" w:rsidR="001F2915" w:rsidRPr="00D91731" w:rsidRDefault="001F2915" w:rsidP="001F29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0815F2A1" w14:textId="77777777" w:rsidR="001F2915" w:rsidRPr="00D91731" w:rsidRDefault="001F2915" w:rsidP="001F29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D09B13A" w14:textId="77777777" w:rsidR="001F2915" w:rsidRPr="00D91731" w:rsidRDefault="001F2915" w:rsidP="001F29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0.93***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7E0D464" w14:textId="77777777" w:rsidR="001F2915" w:rsidRPr="00D91731" w:rsidRDefault="001F2915" w:rsidP="001F291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740BD65" w14:textId="77777777" w:rsidR="001F2915" w:rsidRPr="00D91731" w:rsidRDefault="001F2915" w:rsidP="001F29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0.96</w:t>
            </w:r>
          </w:p>
        </w:tc>
        <w:tc>
          <w:tcPr>
            <w:tcW w:w="236" w:type="dxa"/>
          </w:tcPr>
          <w:p w14:paraId="69AEA6F4" w14:textId="77777777" w:rsidR="001F2915" w:rsidRPr="00D91731" w:rsidRDefault="001F2915" w:rsidP="001F29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C47C19E" w14:textId="77777777" w:rsidR="001F2915" w:rsidRPr="00D91731" w:rsidRDefault="001F2915" w:rsidP="001F29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0.91***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7DBC895" w14:textId="77777777" w:rsidR="001F2915" w:rsidRPr="00D91731" w:rsidRDefault="001F2915" w:rsidP="001F291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0.89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5AAAB1B" w14:textId="77777777" w:rsidR="001F2915" w:rsidRPr="00D91731" w:rsidRDefault="001F2915" w:rsidP="001F29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0.94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5F7326BD" w14:textId="77777777" w:rsidR="001F2915" w:rsidRPr="00D91731" w:rsidRDefault="001F2915" w:rsidP="001F29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FA20B22" w14:textId="77777777" w:rsidR="001F2915" w:rsidRPr="00D91731" w:rsidRDefault="001F2915" w:rsidP="001F29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0.91***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691F576" w14:textId="77777777" w:rsidR="001F2915" w:rsidRPr="00D91731" w:rsidRDefault="001F2915" w:rsidP="001F291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0.88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8828F1B" w14:textId="77777777" w:rsidR="001F2915" w:rsidRPr="00D91731" w:rsidRDefault="001F2915" w:rsidP="001F29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0.94</w:t>
            </w:r>
          </w:p>
        </w:tc>
      </w:tr>
      <w:tr w:rsidR="001F2915" w:rsidRPr="00D91731" w14:paraId="0C37F489" w14:textId="77777777" w:rsidTr="008736B8">
        <w:trPr>
          <w:trHeight w:val="300"/>
        </w:trPr>
        <w:tc>
          <w:tcPr>
            <w:tcW w:w="2301" w:type="dxa"/>
            <w:shd w:val="clear" w:color="auto" w:fill="auto"/>
            <w:vAlign w:val="center"/>
            <w:hideMark/>
          </w:tcPr>
          <w:p w14:paraId="2ED6151E" w14:textId="2141E611" w:rsidR="001F2915" w:rsidRPr="00D91731" w:rsidRDefault="001F2915" w:rsidP="001F29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ins w:id="805" w:author="White, Mathew" w:date="2018-01-03T11:57:00Z">
              <w:r>
                <w:rPr>
                  <w:rFonts w:ascii="Arial" w:eastAsia="Times New Roman" w:hAnsi="Arial" w:cs="Arial"/>
                  <w:color w:val="000000"/>
                  <w:lang w:eastAsia="en-GB"/>
                </w:rPr>
                <w:t xml:space="preserve">   </w:t>
              </w:r>
            </w:ins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Year 6 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65F4E2BC" w14:textId="77777777" w:rsidR="001F2915" w:rsidRPr="00D91731" w:rsidRDefault="001F2915" w:rsidP="001F29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EAB2108" w14:textId="77777777" w:rsidR="001F2915" w:rsidRPr="00D91731" w:rsidRDefault="001F2915" w:rsidP="001F29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61F2ED7" w14:textId="77777777" w:rsidR="001F2915" w:rsidRPr="00D91731" w:rsidRDefault="001F2915" w:rsidP="001F29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-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75549630" w14:textId="77777777" w:rsidR="001F2915" w:rsidRPr="00D91731" w:rsidRDefault="001F2915" w:rsidP="001F29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912B675" w14:textId="77777777" w:rsidR="001F2915" w:rsidRPr="00D91731" w:rsidRDefault="001F2915" w:rsidP="001F29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DEE8CA1" w14:textId="77777777" w:rsidR="001F2915" w:rsidRPr="00D91731" w:rsidRDefault="001F2915" w:rsidP="001F291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395EC6E" w14:textId="77777777" w:rsidR="001F2915" w:rsidRPr="00D91731" w:rsidRDefault="001F2915" w:rsidP="001F29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1.01</w:t>
            </w:r>
          </w:p>
        </w:tc>
        <w:tc>
          <w:tcPr>
            <w:tcW w:w="236" w:type="dxa"/>
          </w:tcPr>
          <w:p w14:paraId="599C202F" w14:textId="77777777" w:rsidR="001F2915" w:rsidRPr="00D91731" w:rsidRDefault="001F2915" w:rsidP="001F29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58B9E63" w14:textId="77777777" w:rsidR="001F2915" w:rsidRPr="00D91731" w:rsidRDefault="001F2915" w:rsidP="001F29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0.96*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8482AB5" w14:textId="77777777" w:rsidR="001F2915" w:rsidRPr="00D91731" w:rsidRDefault="001F2915" w:rsidP="001F291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39B4D6D" w14:textId="77777777" w:rsidR="001F2915" w:rsidRPr="00D91731" w:rsidRDefault="001F2915" w:rsidP="001F29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0.99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67F6291C" w14:textId="77777777" w:rsidR="001F2915" w:rsidRPr="00D91731" w:rsidRDefault="001F2915" w:rsidP="001F29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9940131" w14:textId="77777777" w:rsidR="001F2915" w:rsidRPr="00D91731" w:rsidRDefault="001F2915" w:rsidP="001F29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0.96**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DFEB5D3" w14:textId="77777777" w:rsidR="001F2915" w:rsidRPr="00D91731" w:rsidRDefault="001F2915" w:rsidP="001F291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F92579C" w14:textId="77777777" w:rsidR="001F2915" w:rsidRPr="00D91731" w:rsidRDefault="001F2915" w:rsidP="001F29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0.99</w:t>
            </w:r>
          </w:p>
        </w:tc>
      </w:tr>
      <w:tr w:rsidR="001F2915" w:rsidRPr="00D91731" w14:paraId="057A161C" w14:textId="77777777" w:rsidTr="008736B8">
        <w:trPr>
          <w:trHeight w:val="300"/>
        </w:trPr>
        <w:tc>
          <w:tcPr>
            <w:tcW w:w="2301" w:type="dxa"/>
            <w:shd w:val="clear" w:color="auto" w:fill="auto"/>
            <w:noWrap/>
            <w:vAlign w:val="bottom"/>
            <w:hideMark/>
          </w:tcPr>
          <w:p w14:paraId="59ACDEB8" w14:textId="77777777" w:rsidR="001F2915" w:rsidRPr="00D91731" w:rsidRDefault="001F2915" w:rsidP="001F29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57E92676" w14:textId="77777777" w:rsidR="001F2915" w:rsidRPr="00D91731" w:rsidRDefault="001F2915" w:rsidP="001F2915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675731B" w14:textId="77777777" w:rsidR="001F2915" w:rsidRPr="00D91731" w:rsidRDefault="001F2915" w:rsidP="001F2915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2CD9E6A" w14:textId="77777777" w:rsidR="001F2915" w:rsidRPr="00D91731" w:rsidRDefault="001F2915" w:rsidP="001F2915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2543068D" w14:textId="77777777" w:rsidR="001F2915" w:rsidRPr="00D91731" w:rsidRDefault="001F2915" w:rsidP="001F2915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75F11FD" w14:textId="77777777" w:rsidR="001F2915" w:rsidRPr="00D91731" w:rsidRDefault="001F2915" w:rsidP="001F2915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541DB52" w14:textId="77777777" w:rsidR="001F2915" w:rsidRPr="00D91731" w:rsidRDefault="001F2915" w:rsidP="001F2915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A87AC69" w14:textId="77777777" w:rsidR="001F2915" w:rsidRPr="00D91731" w:rsidRDefault="001F2915" w:rsidP="001F2915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36" w:type="dxa"/>
          </w:tcPr>
          <w:p w14:paraId="01EE06E6" w14:textId="77777777" w:rsidR="001F2915" w:rsidRPr="00D91731" w:rsidRDefault="001F2915" w:rsidP="001F2915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38B555C" w14:textId="77777777" w:rsidR="001F2915" w:rsidRPr="00D91731" w:rsidRDefault="001F2915" w:rsidP="001F2915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3567FEB" w14:textId="77777777" w:rsidR="001F2915" w:rsidRPr="00D91731" w:rsidRDefault="001F2915" w:rsidP="001F2915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8762E85" w14:textId="77777777" w:rsidR="001F2915" w:rsidRPr="00D91731" w:rsidRDefault="001F2915" w:rsidP="001F2915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08E3571F" w14:textId="77777777" w:rsidR="001F2915" w:rsidRPr="00D91731" w:rsidRDefault="001F2915" w:rsidP="001F2915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491F996" w14:textId="77777777" w:rsidR="001F2915" w:rsidRPr="00D91731" w:rsidRDefault="001F2915" w:rsidP="001F2915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F20A13F" w14:textId="77777777" w:rsidR="001F2915" w:rsidRPr="00D91731" w:rsidRDefault="001F2915" w:rsidP="001F2915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1D6B8BD" w14:textId="77777777" w:rsidR="001F2915" w:rsidRPr="00D91731" w:rsidRDefault="001F2915" w:rsidP="001F2915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1F2915" w:rsidRPr="00D91731" w14:paraId="17707386" w14:textId="77777777" w:rsidTr="008736B8">
        <w:trPr>
          <w:trHeight w:val="300"/>
        </w:trPr>
        <w:tc>
          <w:tcPr>
            <w:tcW w:w="2301" w:type="dxa"/>
            <w:shd w:val="clear" w:color="auto" w:fill="auto"/>
            <w:vAlign w:val="center"/>
            <w:hideMark/>
          </w:tcPr>
          <w:p w14:paraId="37AEF5C8" w14:textId="77777777" w:rsidR="001F2915" w:rsidRPr="00D91731" w:rsidRDefault="001F2915" w:rsidP="001F29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Constant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4E17C9AE" w14:textId="77777777" w:rsidR="001F2915" w:rsidRPr="00D91731" w:rsidRDefault="001F2915" w:rsidP="001F291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0.28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01A0F1C1" w14:textId="77777777" w:rsidR="001F2915" w:rsidRPr="00D91731" w:rsidRDefault="001F2915" w:rsidP="001F291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6672EEA" w14:textId="77777777" w:rsidR="001F2915" w:rsidRPr="00D91731" w:rsidRDefault="001F2915" w:rsidP="001F2915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83" w:type="dxa"/>
            <w:shd w:val="clear" w:color="auto" w:fill="auto"/>
            <w:vAlign w:val="center"/>
            <w:hideMark/>
          </w:tcPr>
          <w:p w14:paraId="0F7F8A86" w14:textId="77777777" w:rsidR="001F2915" w:rsidRPr="00D91731" w:rsidRDefault="001F2915" w:rsidP="001F2915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2AF1E88C" w14:textId="77777777" w:rsidR="001F2915" w:rsidRPr="00D91731" w:rsidRDefault="001F2915" w:rsidP="001F29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0.31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D7304FC" w14:textId="77777777" w:rsidR="001F2915" w:rsidRPr="00D91731" w:rsidRDefault="001F2915" w:rsidP="001F29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609309A1" w14:textId="77777777" w:rsidR="001F2915" w:rsidRPr="00D91731" w:rsidRDefault="001F2915" w:rsidP="001F2915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36" w:type="dxa"/>
          </w:tcPr>
          <w:p w14:paraId="03E55207" w14:textId="77777777" w:rsidR="001F2915" w:rsidRPr="00D91731" w:rsidRDefault="001F2915" w:rsidP="001F29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0F887AF6" w14:textId="77777777" w:rsidR="001F2915" w:rsidRPr="00D91731" w:rsidRDefault="001F2915" w:rsidP="001F29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0.29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1E1ED7D" w14:textId="77777777" w:rsidR="001F2915" w:rsidRPr="00D91731" w:rsidRDefault="001F2915" w:rsidP="001F29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36077C7" w14:textId="77777777" w:rsidR="001F2915" w:rsidRPr="00D91731" w:rsidRDefault="001F2915" w:rsidP="001F291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36DFDCF2" w14:textId="77777777" w:rsidR="001F2915" w:rsidRPr="00D91731" w:rsidRDefault="001F2915" w:rsidP="001F2915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452BFD9D" w14:textId="77777777" w:rsidR="001F2915" w:rsidRPr="00D91731" w:rsidRDefault="001F2915" w:rsidP="001F29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0.27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43AD57BC" w14:textId="77777777" w:rsidR="001F2915" w:rsidRPr="00D91731" w:rsidRDefault="001F2915" w:rsidP="001F29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C0BB01F" w14:textId="77777777" w:rsidR="001F2915" w:rsidRPr="00D91731" w:rsidRDefault="001F2915" w:rsidP="001F291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1F2915" w:rsidRPr="00D91731" w14:paraId="22CBD9CA" w14:textId="77777777" w:rsidTr="008736B8">
        <w:trPr>
          <w:trHeight w:val="330"/>
        </w:trPr>
        <w:tc>
          <w:tcPr>
            <w:tcW w:w="2301" w:type="dxa"/>
            <w:shd w:val="clear" w:color="auto" w:fill="auto"/>
            <w:vAlign w:val="center"/>
            <w:hideMark/>
          </w:tcPr>
          <w:p w14:paraId="500CA2A3" w14:textId="77777777" w:rsidR="001F2915" w:rsidRPr="00D91731" w:rsidRDefault="001F2915" w:rsidP="001F29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Nagelkerke</w:t>
            </w:r>
            <w:proofErr w:type="spellEnd"/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R</w:t>
            </w:r>
            <w:r w:rsidRPr="00D91731">
              <w:rPr>
                <w:rFonts w:ascii="Arial" w:eastAsia="Times New Roman" w:hAnsi="Arial" w:cs="Arial"/>
                <w:color w:val="000000"/>
                <w:vertAlign w:val="superscript"/>
                <w:lang w:eastAsia="en-GB"/>
              </w:rPr>
              <w:t>2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0FC82195" w14:textId="77777777" w:rsidR="001F2915" w:rsidRPr="00D91731" w:rsidRDefault="001F2915" w:rsidP="001F291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0.00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0BBD06DB" w14:textId="77777777" w:rsidR="001F2915" w:rsidRPr="00D91731" w:rsidRDefault="001F2915" w:rsidP="001F291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DBCBC19" w14:textId="77777777" w:rsidR="001F2915" w:rsidRPr="00D91731" w:rsidRDefault="001F2915" w:rsidP="001F2915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83" w:type="dxa"/>
            <w:shd w:val="clear" w:color="auto" w:fill="auto"/>
            <w:vAlign w:val="center"/>
            <w:hideMark/>
          </w:tcPr>
          <w:p w14:paraId="7C89024A" w14:textId="77777777" w:rsidR="001F2915" w:rsidRPr="00D91731" w:rsidRDefault="001F2915" w:rsidP="001F2915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2F29D0C9" w14:textId="77777777" w:rsidR="001F2915" w:rsidRPr="00D91731" w:rsidRDefault="001F2915" w:rsidP="001F29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0.02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23B8B41" w14:textId="77777777" w:rsidR="001F2915" w:rsidRPr="00D91731" w:rsidRDefault="001F2915" w:rsidP="001F29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715A2D74" w14:textId="77777777" w:rsidR="001F2915" w:rsidRPr="00D91731" w:rsidRDefault="001F2915" w:rsidP="001F2915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36" w:type="dxa"/>
          </w:tcPr>
          <w:p w14:paraId="2B8EAA43" w14:textId="77777777" w:rsidR="001F2915" w:rsidRPr="00D91731" w:rsidRDefault="001F2915" w:rsidP="001F291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1B268E34" w14:textId="77777777" w:rsidR="001F2915" w:rsidRPr="00D91731" w:rsidRDefault="001F2915" w:rsidP="001F29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0.05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12A2DC5" w14:textId="77777777" w:rsidR="001F2915" w:rsidRPr="00D91731" w:rsidRDefault="001F2915" w:rsidP="001F291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A2A9FFB" w14:textId="77777777" w:rsidR="001F2915" w:rsidRPr="00D91731" w:rsidRDefault="001F2915" w:rsidP="001F291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1048299E" w14:textId="77777777" w:rsidR="001F2915" w:rsidRPr="00D91731" w:rsidRDefault="001F2915" w:rsidP="001F2915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3B71462D" w14:textId="77777777" w:rsidR="001F2915" w:rsidRPr="00D91731" w:rsidRDefault="001F2915" w:rsidP="001F29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0.05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039DF389" w14:textId="77777777" w:rsidR="001F2915" w:rsidRPr="00D91731" w:rsidRDefault="001F2915" w:rsidP="001F291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D94714F" w14:textId="77777777" w:rsidR="001F2915" w:rsidRPr="00D91731" w:rsidRDefault="001F2915" w:rsidP="001F291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1F2915" w:rsidRPr="00D91731" w14:paraId="018F5B9B" w14:textId="77777777" w:rsidTr="008736B8">
        <w:trPr>
          <w:trHeight w:val="315"/>
        </w:trPr>
        <w:tc>
          <w:tcPr>
            <w:tcW w:w="2301" w:type="dxa"/>
            <w:shd w:val="clear" w:color="auto" w:fill="auto"/>
            <w:vAlign w:val="center"/>
            <w:hideMark/>
          </w:tcPr>
          <w:p w14:paraId="016ED80E" w14:textId="77777777" w:rsidR="001F2915" w:rsidRPr="00D91731" w:rsidRDefault="001F2915" w:rsidP="001F29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N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  <w:hideMark/>
          </w:tcPr>
          <w:p w14:paraId="14633102" w14:textId="77777777" w:rsidR="001F2915" w:rsidRPr="00D91731" w:rsidRDefault="001F2915" w:rsidP="001F29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    271,038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C5BDBBD" w14:textId="77777777" w:rsidR="001F2915" w:rsidRPr="00D91731" w:rsidRDefault="001F2915" w:rsidP="001F29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83" w:type="dxa"/>
            <w:shd w:val="clear" w:color="auto" w:fill="auto"/>
            <w:vAlign w:val="center"/>
            <w:hideMark/>
          </w:tcPr>
          <w:p w14:paraId="2B09C7FA" w14:textId="77777777" w:rsidR="001F2915" w:rsidRPr="00D91731" w:rsidRDefault="001F2915" w:rsidP="001F29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  <w:hideMark/>
          </w:tcPr>
          <w:p w14:paraId="3149899A" w14:textId="77777777" w:rsidR="001F2915" w:rsidRPr="00D91731" w:rsidRDefault="001F2915" w:rsidP="001F29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271,038 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6D30B33B" w14:textId="77777777" w:rsidR="001F2915" w:rsidRPr="00D91731" w:rsidRDefault="001F2915" w:rsidP="001F29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36" w:type="dxa"/>
          </w:tcPr>
          <w:p w14:paraId="0058D9EB" w14:textId="77777777" w:rsidR="001F2915" w:rsidRPr="00D91731" w:rsidRDefault="001F2915" w:rsidP="001F29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6BACCD08" w14:textId="77777777" w:rsidR="001F2915" w:rsidRPr="00D91731" w:rsidRDefault="001F2915" w:rsidP="001F29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271,038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F42A2BE" w14:textId="77777777" w:rsidR="001F2915" w:rsidRPr="00D91731" w:rsidRDefault="001F2915" w:rsidP="001F29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A6A3E66" w14:textId="77777777" w:rsidR="001F2915" w:rsidRPr="00D91731" w:rsidRDefault="001F2915" w:rsidP="001F29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78E88DB1" w14:textId="77777777" w:rsidR="001F2915" w:rsidRPr="00D91731" w:rsidRDefault="001F2915" w:rsidP="001F29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0C90B9D0" w14:textId="77777777" w:rsidR="001F2915" w:rsidRPr="00D91731" w:rsidRDefault="001F2915" w:rsidP="001F29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251,452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27351371" w14:textId="77777777" w:rsidR="001F2915" w:rsidRPr="00D91731" w:rsidRDefault="001F2915" w:rsidP="001F29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A379657" w14:textId="77777777" w:rsidR="001F2915" w:rsidRPr="00D91731" w:rsidRDefault="001F2915" w:rsidP="001F29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</w:tbl>
    <w:p w14:paraId="73B9EE2C" w14:textId="3034CAB9" w:rsidR="007A14A5" w:rsidRPr="00D91731" w:rsidRDefault="007A14A5" w:rsidP="007A14A5">
      <w:pPr>
        <w:rPr>
          <w:rFonts w:ascii="Arial" w:hAnsi="Arial" w:cs="Arial"/>
        </w:rPr>
      </w:pPr>
      <w:r w:rsidRPr="00D91731">
        <w:rPr>
          <w:rFonts w:ascii="Arial" w:hAnsi="Arial" w:cs="Arial"/>
        </w:rPr>
        <w:t>OR = Odds Ratio; CI = Confidence Intervals</w:t>
      </w:r>
      <w:ins w:id="806" w:author="White, Mathew" w:date="2018-01-03T11:47:00Z">
        <w:r w:rsidR="00EC48D9">
          <w:rPr>
            <w:rFonts w:ascii="Arial" w:hAnsi="Arial" w:cs="Arial"/>
          </w:rPr>
          <w:t xml:space="preserve">; </w:t>
        </w:r>
        <w:r w:rsidR="001F2915">
          <w:rPr>
            <w:rFonts w:ascii="Arial" w:hAnsi="Arial" w:cs="Arial"/>
          </w:rPr>
          <w:t>Socio-economic status is</w:t>
        </w:r>
        <w:r w:rsidR="00EC48D9">
          <w:rPr>
            <w:rFonts w:ascii="Arial" w:hAnsi="Arial" w:cs="Arial"/>
          </w:rPr>
          <w:t xml:space="preserve"> based on job classifications</w:t>
        </w:r>
      </w:ins>
      <w:ins w:id="807" w:author="White, Mathew" w:date="2018-01-03T11:58:00Z">
        <w:r w:rsidR="001F2915">
          <w:rPr>
            <w:rFonts w:ascii="Arial" w:hAnsi="Arial" w:cs="Arial"/>
          </w:rPr>
          <w:t xml:space="preserve"> </w:t>
        </w:r>
      </w:ins>
      <w:ins w:id="808" w:author="White, Mathew" w:date="2018-01-03T12:05:00Z">
        <w:r w:rsidR="001F2915">
          <w:rPr>
            <w:rFonts w:ascii="Arial" w:hAnsi="Arial" w:cs="Arial"/>
          </w:rPr>
          <w:t xml:space="preserve">with AB being e.g. managerial and DE being e.g. unskilled. </w:t>
        </w:r>
      </w:ins>
      <w:ins w:id="809" w:author="White, Mathew" w:date="2018-01-03T11:47:00Z">
        <w:r w:rsidR="00EC48D9">
          <w:rPr>
            <w:rFonts w:ascii="Arial" w:hAnsi="Arial" w:cs="Arial"/>
          </w:rPr>
          <w:t xml:space="preserve"> </w:t>
        </w:r>
      </w:ins>
    </w:p>
    <w:p w14:paraId="3EF2F5E9" w14:textId="77777777" w:rsidR="00174909" w:rsidRDefault="0017490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9D0CEA1" w14:textId="687C5948" w:rsidR="00AE0683" w:rsidRPr="00D91731" w:rsidRDefault="00174909">
      <w:pPr>
        <w:rPr>
          <w:rFonts w:ascii="Arial" w:hAnsi="Arial" w:cs="Arial"/>
        </w:rPr>
      </w:pPr>
      <w:r w:rsidRPr="00772F1E">
        <w:rPr>
          <w:rFonts w:ascii="Arial" w:hAnsi="Arial" w:cs="Arial"/>
          <w:i/>
        </w:rPr>
        <w:lastRenderedPageBreak/>
        <w:t>Figure 1</w:t>
      </w:r>
      <w:r>
        <w:rPr>
          <w:rFonts w:ascii="Arial" w:hAnsi="Arial" w:cs="Arial"/>
        </w:rPr>
        <w:t xml:space="preserve">: </w:t>
      </w:r>
      <w:r w:rsidR="00772F1E">
        <w:rPr>
          <w:rFonts w:ascii="Arial" w:hAnsi="Arial" w:cs="Arial"/>
        </w:rPr>
        <w:t>The odds of reporting recommended physical activity levels of 5 x 30 minutes a week as a function of neighbourhood greenspace (ref = 0-19.99%) and dog</w:t>
      </w:r>
      <w:r w:rsidR="005132B8">
        <w:rPr>
          <w:rFonts w:ascii="Arial" w:hAnsi="Arial" w:cs="Arial"/>
        </w:rPr>
        <w:t>-</w:t>
      </w:r>
      <w:r w:rsidR="00772F1E">
        <w:rPr>
          <w:rFonts w:ascii="Arial" w:hAnsi="Arial" w:cs="Arial"/>
        </w:rPr>
        <w:t>ownership</w:t>
      </w:r>
      <w:r w:rsidR="00B34153">
        <w:rPr>
          <w:rFonts w:ascii="Arial" w:hAnsi="Arial" w:cs="Arial"/>
        </w:rPr>
        <w:t xml:space="preserve"> (controlling for area, individual and temporal factors)</w:t>
      </w:r>
      <w:r w:rsidR="00772F1E">
        <w:rPr>
          <w:rFonts w:ascii="Arial" w:hAnsi="Arial" w:cs="Arial"/>
        </w:rPr>
        <w:t xml:space="preserve">. </w:t>
      </w:r>
    </w:p>
    <w:p w14:paraId="2A93A7F1" w14:textId="77777777" w:rsidR="00E06D01" w:rsidRDefault="00772F1E">
      <w:pPr>
        <w:rPr>
          <w:rFonts w:ascii="Arial" w:hAnsi="Arial" w:cs="Arial"/>
        </w:rPr>
      </w:pPr>
      <w:r w:rsidRPr="00174909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3F53F3D" wp14:editId="4287C9EC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6783070" cy="524827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3185" cy="524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F57C4" w14:textId="77777777" w:rsidR="000D5FE5" w:rsidRDefault="000D5FE5" w:rsidP="00772F1E">
                            <w:r>
                              <w:object w:dxaOrig="13843" w:dyaOrig="10883" w14:anchorId="05BC4A53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518.25pt;height:408.75pt" o:ole="">
                                  <v:imagedata r:id="rId12" o:title=""/>
                                </v:shape>
                                <o:OLEObject Type="Embed" ProgID="Excel.Sheet.12" ShapeID="_x0000_i1026" DrawAspect="Content" ObjectID="_1576661831" r:id="rId13"/>
                              </w:object>
                            </w:r>
                            <w:r>
                              <w:object w:dxaOrig="13843" w:dyaOrig="10883" w14:anchorId="237C0F98">
                                <v:shape id="_x0000_i1028" type="#_x0000_t75" style="width:518.25pt;height:408.75pt" o:ole="">
                                  <v:imagedata r:id="rId14" o:title=""/>
                                </v:shape>
                                <o:OLEObject Type="Embed" ProgID="Excel.Sheet.12" ShapeID="_x0000_i1028" DrawAspect="Content" ObjectID="_1576661832" r:id="rId15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F53F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.75pt;width:534.1pt;height:413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" stroked="f">
                <v:textbox>
                  <w:txbxContent>
                    <w:p w14:paraId="48BF57C4" w14:textId="77777777" w:rsidR="000D5FE5" w:rsidRDefault="000D5FE5" w:rsidP="00772F1E">
                      <w:r>
                        <w:object w:dxaOrig="13843" w:dyaOrig="10883" w14:anchorId="05BC4A53">
                          <v:shape id="_x0000_i1026" type="#_x0000_t75" style="width:518.25pt;height:408.75pt" o:ole="">
                            <v:imagedata r:id="rId12" o:title=""/>
                          </v:shape>
                          <o:OLEObject Type="Embed" ProgID="Excel.Sheet.12" ShapeID="_x0000_i1026" DrawAspect="Content" ObjectID="_1576661831" r:id="rId16"/>
                        </w:object>
                      </w:r>
                      <w:r>
                        <w:object w:dxaOrig="13843" w:dyaOrig="10883" w14:anchorId="237C0F98">
                          <v:shape id="_x0000_i1028" type="#_x0000_t75" style="width:518.25pt;height:408.75pt" o:ole="">
                            <v:imagedata r:id="rId14" o:title=""/>
                          </v:shape>
                          <o:OLEObject Type="Embed" ProgID="Excel.Sheet.12" ShapeID="_x0000_i1028" DrawAspect="Content" ObjectID="_1576661832" r:id="rId17"/>
                        </w:objec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D9E9DE4" w14:textId="77777777" w:rsidR="00174909" w:rsidRDefault="00174909">
      <w:pPr>
        <w:rPr>
          <w:rFonts w:ascii="Arial" w:hAnsi="Arial" w:cs="Arial"/>
        </w:rPr>
      </w:pPr>
    </w:p>
    <w:p w14:paraId="491C2FC2" w14:textId="77777777" w:rsidR="00174909" w:rsidRDefault="00174909">
      <w:pPr>
        <w:rPr>
          <w:rFonts w:ascii="Arial" w:hAnsi="Arial" w:cs="Arial"/>
        </w:rPr>
      </w:pPr>
    </w:p>
    <w:p w14:paraId="59611019" w14:textId="77777777" w:rsidR="00174909" w:rsidRDefault="00174909">
      <w:pPr>
        <w:rPr>
          <w:rFonts w:ascii="Arial" w:hAnsi="Arial" w:cs="Arial"/>
        </w:rPr>
      </w:pPr>
    </w:p>
    <w:p w14:paraId="7BB37B20" w14:textId="77777777" w:rsidR="00174909" w:rsidRPr="00D91731" w:rsidRDefault="00174909">
      <w:pPr>
        <w:rPr>
          <w:rFonts w:ascii="Arial" w:hAnsi="Arial" w:cs="Arial"/>
        </w:rPr>
      </w:pPr>
    </w:p>
    <w:p w14:paraId="2F8777FB" w14:textId="77777777" w:rsidR="00E06D01" w:rsidRPr="00D91731" w:rsidRDefault="00E06D01" w:rsidP="00174909">
      <w:pPr>
        <w:jc w:val="both"/>
        <w:rPr>
          <w:rFonts w:ascii="Arial" w:hAnsi="Arial" w:cs="Arial"/>
          <w:i/>
        </w:rPr>
      </w:pPr>
      <w:r w:rsidRPr="00D91731">
        <w:rPr>
          <w:rFonts w:ascii="Arial" w:hAnsi="Arial" w:cs="Arial"/>
          <w:i/>
        </w:rPr>
        <w:br w:type="page"/>
      </w:r>
    </w:p>
    <w:p w14:paraId="7B12ADAC" w14:textId="77777777" w:rsidR="00404BB6" w:rsidRPr="00D91731" w:rsidRDefault="00404BB6" w:rsidP="00404BB6">
      <w:pPr>
        <w:rPr>
          <w:rFonts w:ascii="Arial" w:hAnsi="Arial" w:cs="Arial"/>
        </w:rPr>
      </w:pPr>
      <w:r w:rsidRPr="00D91731">
        <w:rPr>
          <w:rFonts w:ascii="Arial" w:hAnsi="Arial" w:cs="Arial"/>
          <w:i/>
        </w:rPr>
        <w:lastRenderedPageBreak/>
        <w:t>Supplementary Table A</w:t>
      </w:r>
      <w:r w:rsidRPr="00D91731">
        <w:rPr>
          <w:rFonts w:ascii="Arial" w:hAnsi="Arial" w:cs="Arial"/>
        </w:rPr>
        <w:t>: Number and percentage of individuals in each covariate category.</w:t>
      </w:r>
    </w:p>
    <w:tbl>
      <w:tblPr>
        <w:tblW w:w="11971" w:type="dxa"/>
        <w:tblLook w:val="04A0" w:firstRow="1" w:lastRow="0" w:firstColumn="1" w:lastColumn="0" w:noHBand="0" w:noVBand="1"/>
      </w:tblPr>
      <w:tblGrid>
        <w:gridCol w:w="3119"/>
        <w:gridCol w:w="1417"/>
        <w:gridCol w:w="1276"/>
        <w:gridCol w:w="894"/>
        <w:gridCol w:w="3119"/>
        <w:gridCol w:w="1012"/>
        <w:gridCol w:w="1134"/>
      </w:tblGrid>
      <w:tr w:rsidR="00404BB6" w:rsidRPr="00D91731" w14:paraId="340BB9ED" w14:textId="77777777" w:rsidTr="00404BB6">
        <w:trPr>
          <w:trHeight w:val="315"/>
        </w:trPr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9DA95B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Predictors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76C3ED" w14:textId="77777777" w:rsidR="00404BB6" w:rsidRPr="00D91731" w:rsidRDefault="00404BB6" w:rsidP="00404BB6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N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4739F6" w14:textId="77777777" w:rsidR="00404BB6" w:rsidRPr="00D91731" w:rsidRDefault="00404BB6" w:rsidP="00404BB6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%</w:t>
            </w:r>
          </w:p>
        </w:tc>
        <w:tc>
          <w:tcPr>
            <w:tcW w:w="8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874431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5003FD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Predictors</w:t>
            </w:r>
          </w:p>
        </w:tc>
        <w:tc>
          <w:tcPr>
            <w:tcW w:w="101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B5C1E0" w14:textId="77777777" w:rsidR="00404BB6" w:rsidRPr="00D91731" w:rsidRDefault="00404BB6" w:rsidP="00404BB6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N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DB745C" w14:textId="77777777" w:rsidR="00404BB6" w:rsidRPr="00D91731" w:rsidRDefault="00404BB6" w:rsidP="00404BB6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%</w:t>
            </w:r>
          </w:p>
        </w:tc>
      </w:tr>
      <w:tr w:rsidR="00404BB6" w:rsidRPr="00D91731" w14:paraId="0C46D58D" w14:textId="77777777" w:rsidTr="00404BB6">
        <w:trPr>
          <w:trHeight w:val="57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87E08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Neighbourhood green space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7D6F1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DB3D2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2831B8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081CAF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Employment status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1524C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EF696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404BB6" w:rsidRPr="00D91731" w14:paraId="1D2335DC" w14:textId="77777777" w:rsidTr="00404BB6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7B3BD8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  80-100%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39B18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40,693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1C874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15.0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3D0B9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EB2717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  Full-time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78E0B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97,345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14364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34.7</w:t>
            </w:r>
          </w:p>
        </w:tc>
      </w:tr>
      <w:tr w:rsidR="00404BB6" w:rsidRPr="00D91731" w14:paraId="2AB7D7EC" w14:textId="77777777" w:rsidTr="00404BB6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0D4A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  60-79.99%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8BDF4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31,917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C0D0A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11.8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CF27A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EF14DB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  Part-time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FC391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36,183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E5962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12.9</w:t>
            </w:r>
          </w:p>
        </w:tc>
      </w:tr>
      <w:tr w:rsidR="00404BB6" w:rsidRPr="00D91731" w14:paraId="2C13E915" w14:textId="77777777" w:rsidTr="00404BB6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351F9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  40-59.99%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CA41C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43,731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09A2A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16.1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72ED9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D22C2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  In education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B43D9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17,282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6875D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6.2</w:t>
            </w:r>
          </w:p>
        </w:tc>
      </w:tr>
      <w:tr w:rsidR="00404BB6" w:rsidRPr="00D91731" w14:paraId="3288B36E" w14:textId="77777777" w:rsidTr="00404BB6">
        <w:trPr>
          <w:trHeight w:val="345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E18C7E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  20-39.99%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78AA6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70,448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EEA14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26.0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6F123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D8689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  Not working/ unemployed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EFFCD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49,209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820A3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17.5</w:t>
            </w:r>
          </w:p>
        </w:tc>
      </w:tr>
      <w:tr w:rsidR="00404BB6" w:rsidRPr="00D91731" w14:paraId="36E250D7" w14:textId="77777777" w:rsidTr="00404BB6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84EDD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  0-19.99%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64E32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84,282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2D32A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31.1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BEDF7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14F25F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  Retired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317F4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80,771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AC5C7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28.8</w:t>
            </w:r>
          </w:p>
        </w:tc>
      </w:tr>
      <w:tr w:rsidR="00404BB6" w:rsidRPr="00D91731" w14:paraId="524F1539" w14:textId="77777777" w:rsidTr="00404BB6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44112A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Owns Dog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32F8F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4365F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6C7E9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FF09C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Marital status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E8F00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0D66E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404BB6" w:rsidRPr="00D91731" w14:paraId="6EA53E82" w14:textId="77777777" w:rsidTr="00404BB6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EE0EB0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  Yes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64DC1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63,454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1BA74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22.6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AF013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08CD04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  Married/cohabiting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DCA33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158,565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2E5C3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56.5</w:t>
            </w:r>
          </w:p>
        </w:tc>
      </w:tr>
      <w:tr w:rsidR="00404BB6" w:rsidRPr="00D91731" w14:paraId="789DF4F5" w14:textId="77777777" w:rsidTr="00404BB6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BE4CE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   No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59C1C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217,336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2BFE1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77.4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7EF2F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0FACBF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  Other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310F2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122,225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E13E5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43.5</w:t>
            </w:r>
          </w:p>
        </w:tc>
      </w:tr>
      <w:tr w:rsidR="00404BB6" w:rsidRPr="00D91731" w14:paraId="721C6268" w14:textId="77777777" w:rsidTr="00404BB6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CB40C1" w14:textId="2DF05C63" w:rsidR="00404BB6" w:rsidRPr="00D91731" w:rsidRDefault="00404BB6" w:rsidP="002737EF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Residence </w:t>
            </w:r>
            <w:del w:id="810" w:author="White, Mathew" w:date="2018-01-03T10:12:00Z">
              <w:r w:rsidRPr="00D91731" w:rsidDel="002737EF">
                <w:rPr>
                  <w:rFonts w:ascii="Arial" w:eastAsia="Times New Roman" w:hAnsi="Arial" w:cs="Arial"/>
                  <w:i/>
                  <w:iCs/>
                  <w:color w:val="000000"/>
                  <w:lang w:eastAsia="en-GB"/>
                </w:rPr>
                <w:delText>urbanity</w:delText>
              </w:r>
            </w:del>
            <w:ins w:id="811" w:author="White, Mathew" w:date="2018-01-03T10:12:00Z">
              <w:r w:rsidR="002737EF">
                <w:rPr>
                  <w:rFonts w:ascii="Arial" w:eastAsia="Times New Roman" w:hAnsi="Arial" w:cs="Arial"/>
                  <w:i/>
                  <w:iCs/>
                  <w:color w:val="000000"/>
                  <w:lang w:eastAsia="en-GB"/>
                </w:rPr>
                <w:t>type</w:t>
              </w:r>
            </w:ins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01FBB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E06D2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8A7D8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FBBF32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Children in household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29DB5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8F99B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404BB6" w:rsidRPr="00D91731" w14:paraId="5563C000" w14:textId="77777777" w:rsidTr="00404BB6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82B57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  Urban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3704F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253,475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88063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92.8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208D8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A06C2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  Yes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21478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84,420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8312F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30.1</w:t>
            </w:r>
          </w:p>
        </w:tc>
      </w:tr>
      <w:tr w:rsidR="00404BB6" w:rsidRPr="00D91731" w14:paraId="0B1A8761" w14:textId="77777777" w:rsidTr="00404BB6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C9975D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  Rural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0C30C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19,589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76B5D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7.2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EBDFA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BB0EF1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  No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8F569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196,370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BB063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69.9</w:t>
            </w:r>
          </w:p>
        </w:tc>
      </w:tr>
      <w:tr w:rsidR="00404BB6" w:rsidRPr="00D91731" w14:paraId="5AF352C2" w14:textId="77777777" w:rsidTr="00404BB6">
        <w:trPr>
          <w:trHeight w:val="615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AC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Area Index of Multiple Deprivation score/10</w:t>
            </w:r>
            <w:r w:rsidRPr="00D91731">
              <w:rPr>
                <w:rFonts w:ascii="Arial" w:eastAsia="Times New Roman" w:hAnsi="Arial" w:cs="Arial"/>
                <w:i/>
                <w:iCs/>
                <w:color w:val="000000"/>
                <w:vertAlign w:val="superscript"/>
                <w:lang w:eastAsia="en-GB"/>
              </w:rPr>
              <w:t>a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E4343" w14:textId="77777777" w:rsidR="00404BB6" w:rsidRPr="00D91731" w:rsidRDefault="00404BB6" w:rsidP="00404BB6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    M = 2.38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72887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SD = 1.60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A6596" w14:textId="77777777" w:rsidR="00404BB6" w:rsidRPr="00D91731" w:rsidRDefault="00404BB6" w:rsidP="00404BB6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27FB37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Owns car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D5102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9A672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404BB6" w:rsidRPr="00D91731" w14:paraId="5E157985" w14:textId="77777777" w:rsidTr="00404BB6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BAB32B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Gender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85887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92010" w14:textId="77777777" w:rsidR="00404BB6" w:rsidRPr="00D91731" w:rsidRDefault="00404BB6" w:rsidP="00404BB6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FEABF" w14:textId="77777777" w:rsidR="00404BB6" w:rsidRPr="00D91731" w:rsidRDefault="00404BB6" w:rsidP="00404BB6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5D4832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  Yes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7A9D0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197,095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A6FF3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70.2</w:t>
            </w:r>
          </w:p>
        </w:tc>
      </w:tr>
      <w:tr w:rsidR="00404BB6" w:rsidRPr="00D91731" w14:paraId="76041209" w14:textId="77777777" w:rsidTr="00404BB6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E3BEA7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 </w:t>
            </w: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Female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5F69E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150,255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2DF3E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53.5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B312E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A7B84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  No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14D91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83,695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9B2FA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29.8</w:t>
            </w:r>
          </w:p>
        </w:tc>
      </w:tr>
      <w:tr w:rsidR="00404BB6" w:rsidRPr="00D91731" w14:paraId="452C91F1" w14:textId="77777777" w:rsidTr="00404BB6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34CEB8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  Male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B2E9B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130,535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7A7E8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46.5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14095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374AAE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Season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8B1AD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52A17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404BB6" w:rsidRPr="00D91731" w14:paraId="469143C3" w14:textId="77777777" w:rsidTr="00404BB6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79F5E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Age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9CAAB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0BCB7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493F7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FD629E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  Spring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D12D9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72,637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90BAB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25.9</w:t>
            </w:r>
          </w:p>
        </w:tc>
      </w:tr>
      <w:tr w:rsidR="00404BB6" w:rsidRPr="00D91731" w14:paraId="56C462E1" w14:textId="77777777" w:rsidTr="00404BB6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E162DC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  18-34 years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A75A6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84,350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05870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30.0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DB98D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74093F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  Summer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3AA7A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70,859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FD613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25.2</w:t>
            </w:r>
          </w:p>
        </w:tc>
      </w:tr>
      <w:tr w:rsidR="00404BB6" w:rsidRPr="00D91731" w14:paraId="4C810114" w14:textId="77777777" w:rsidTr="00404BB6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12329F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  35-64 years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CD248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126,575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BE9CC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45.1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5288C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41835E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  Autumn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94E0B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68,060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3CBE0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24.2</w:t>
            </w:r>
          </w:p>
        </w:tc>
      </w:tr>
      <w:tr w:rsidR="00404BB6" w:rsidRPr="00D91731" w14:paraId="37AD596D" w14:textId="77777777" w:rsidTr="00404BB6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338A8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  65+ years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14E16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69,865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D7FA8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24.9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70575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892089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  Winter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2091A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69,234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40269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24.7</w:t>
            </w:r>
          </w:p>
        </w:tc>
      </w:tr>
      <w:tr w:rsidR="00404BB6" w:rsidRPr="00D91731" w14:paraId="7DDBCC6E" w14:textId="77777777" w:rsidTr="00404BB6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4C77ED" w14:textId="43D1A9DD" w:rsidR="00404BB6" w:rsidRPr="00D91731" w:rsidRDefault="00404BB6" w:rsidP="00F451F9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lastRenderedPageBreak/>
              <w:t xml:space="preserve">Socio-economic </w:t>
            </w:r>
            <w:del w:id="812" w:author="White, Mathew" w:date="2018-01-03T11:40:00Z">
              <w:r w:rsidRPr="00D91731" w:rsidDel="00F451F9">
                <w:rPr>
                  <w:rFonts w:ascii="Arial" w:eastAsia="Times New Roman" w:hAnsi="Arial" w:cs="Arial"/>
                  <w:i/>
                  <w:iCs/>
                  <w:color w:val="000000"/>
                  <w:lang w:eastAsia="en-GB"/>
                </w:rPr>
                <w:delText>grade</w:delText>
              </w:r>
            </w:del>
            <w:ins w:id="813" w:author="White, Mathew" w:date="2018-01-03T11:40:00Z">
              <w:r w:rsidR="00F451F9">
                <w:rPr>
                  <w:rFonts w:ascii="Arial" w:eastAsia="Times New Roman" w:hAnsi="Arial" w:cs="Arial"/>
                  <w:i/>
                  <w:iCs/>
                  <w:color w:val="000000"/>
                  <w:lang w:eastAsia="en-GB"/>
                </w:rPr>
                <w:t>classification</w:t>
              </w:r>
            </w:ins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183F5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02512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FFED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28FF84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Wave/year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F2B51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D9D64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404BB6" w:rsidRPr="00D91731" w14:paraId="623F3FEA" w14:textId="77777777" w:rsidTr="00404BB6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3EA69F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  AB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B1BF9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51,153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CDCD3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18.2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05B6C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03718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  Year 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E6D09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48,514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9B987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17.3</w:t>
            </w:r>
          </w:p>
        </w:tc>
      </w:tr>
      <w:tr w:rsidR="00404BB6" w:rsidRPr="00D91731" w14:paraId="0D6AB005" w14:textId="77777777" w:rsidTr="00404BB6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83E5FA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  C1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A65DC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73,913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2920B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26.3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9AA34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B3709F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  Year 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45489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46,099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BDE45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16.4</w:t>
            </w:r>
          </w:p>
        </w:tc>
      </w:tr>
      <w:tr w:rsidR="00404BB6" w:rsidRPr="00D91731" w14:paraId="6DE78AFF" w14:textId="77777777" w:rsidTr="00404BB6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EF7713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  C2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E3C8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57,326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A14E5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20.4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07999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5A557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  Year 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4F4BD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47,418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DD37F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16.9</w:t>
            </w:r>
          </w:p>
        </w:tc>
      </w:tr>
      <w:tr w:rsidR="00404BB6" w:rsidRPr="00D91731" w14:paraId="5A05D658" w14:textId="77777777" w:rsidTr="00404BB6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C4D00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  DE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2D649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98,398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38DD4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35.0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4D9A7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EBB20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  Year 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DA432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46,749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10FBF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16.6</w:t>
            </w:r>
          </w:p>
        </w:tc>
      </w:tr>
      <w:tr w:rsidR="00404BB6" w:rsidRPr="00D91731" w14:paraId="674927EF" w14:textId="77777777" w:rsidTr="00404BB6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CE482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Ethnicity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71056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AAD86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FD84E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EE05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  Year 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D0CCF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46,785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1369E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16.7</w:t>
            </w:r>
          </w:p>
        </w:tc>
      </w:tr>
      <w:tr w:rsidR="00404BB6" w:rsidRPr="00D91731" w14:paraId="25223B7E" w14:textId="77777777" w:rsidTr="00404BB6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8DE22C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  White British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AB6D4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222,849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4E52C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79.4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869A7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8A0D01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  Year 6 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190F6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45,225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33702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16.1</w:t>
            </w:r>
          </w:p>
        </w:tc>
      </w:tr>
      <w:tr w:rsidR="00404BB6" w:rsidRPr="00D91731" w14:paraId="3CCBCEAA" w14:textId="77777777" w:rsidTr="00404BB6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11C9A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  Other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312E5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57,941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89197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20.6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622C0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FF1DF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ED4D9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864B1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404BB6" w:rsidRPr="00D91731" w14:paraId="7F857666" w14:textId="77777777" w:rsidTr="00404BB6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C42CF7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Long-term illness/disability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DFE70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6C828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98C95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3191A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6E6A5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B0681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404BB6" w:rsidRPr="00D91731" w14:paraId="4D429670" w14:textId="77777777" w:rsidTr="00404BB6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1C2AB4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  Yes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F1AC6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59,430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30089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21.2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8631C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EECC3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DA22D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347B3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404BB6" w:rsidRPr="00D91731" w14:paraId="474D2138" w14:textId="77777777" w:rsidTr="00404BB6">
        <w:trPr>
          <w:trHeight w:val="315"/>
        </w:trPr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E921CA2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  No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3371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221,360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FF3F8F" w14:textId="77777777" w:rsidR="00404BB6" w:rsidRPr="00D91731" w:rsidRDefault="00404BB6" w:rsidP="00404BB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78.8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360BB1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6B6EB9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839ED9" w14:textId="77777777" w:rsidR="00404BB6" w:rsidRPr="00D91731" w:rsidRDefault="00404BB6" w:rsidP="00404BB6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71DD8C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  <w:tr w:rsidR="00404BB6" w:rsidRPr="00D91731" w14:paraId="26C87648" w14:textId="77777777" w:rsidTr="00404BB6">
        <w:trPr>
          <w:trHeight w:val="390"/>
        </w:trPr>
        <w:tc>
          <w:tcPr>
            <w:tcW w:w="1197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00479E" w14:textId="77777777" w:rsidR="00404BB6" w:rsidRPr="00D91731" w:rsidRDefault="00404BB6" w:rsidP="00404BB6">
            <w:pPr>
              <w:spacing w:after="0" w:line="360" w:lineRule="auto"/>
              <w:rPr>
                <w:rFonts w:ascii="Arial" w:eastAsia="Times New Roman" w:hAnsi="Arial" w:cs="Arial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vertAlign w:val="superscript"/>
                <w:lang w:eastAsia="en-GB"/>
              </w:rPr>
              <w:t>a</w:t>
            </w: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- IMD score is divided by 10 to aid interpretation of Odd Ratios, M = Mean; SD = Standard Deviation. </w:t>
            </w:r>
          </w:p>
        </w:tc>
      </w:tr>
    </w:tbl>
    <w:p w14:paraId="736E61A0" w14:textId="77777777" w:rsidR="00404BB6" w:rsidRPr="00D91731" w:rsidRDefault="00404BB6" w:rsidP="00AE0683">
      <w:pPr>
        <w:rPr>
          <w:rFonts w:ascii="Arial" w:hAnsi="Arial" w:cs="Arial"/>
          <w:i/>
        </w:rPr>
      </w:pPr>
    </w:p>
    <w:p w14:paraId="6CA41D2D" w14:textId="77777777" w:rsidR="00404BB6" w:rsidRPr="00D91731" w:rsidRDefault="00404BB6">
      <w:pPr>
        <w:rPr>
          <w:rFonts w:ascii="Arial" w:hAnsi="Arial" w:cs="Arial"/>
          <w:i/>
        </w:rPr>
      </w:pPr>
      <w:r w:rsidRPr="00D91731">
        <w:rPr>
          <w:rFonts w:ascii="Arial" w:hAnsi="Arial" w:cs="Arial"/>
          <w:i/>
        </w:rPr>
        <w:br w:type="page"/>
      </w:r>
    </w:p>
    <w:p w14:paraId="6F003078" w14:textId="77777777" w:rsidR="00AE0683" w:rsidRPr="00D91731" w:rsidRDefault="00AE0683" w:rsidP="00AE0683">
      <w:pPr>
        <w:rPr>
          <w:rFonts w:ascii="Arial" w:hAnsi="Arial" w:cs="Arial"/>
        </w:rPr>
      </w:pPr>
      <w:r w:rsidRPr="00D91731">
        <w:rPr>
          <w:rFonts w:ascii="Arial" w:hAnsi="Arial" w:cs="Arial"/>
          <w:i/>
        </w:rPr>
        <w:lastRenderedPageBreak/>
        <w:t xml:space="preserve">Supplementary Table </w:t>
      </w:r>
      <w:r w:rsidR="00404BB6" w:rsidRPr="00D91731">
        <w:rPr>
          <w:rFonts w:ascii="Arial" w:hAnsi="Arial" w:cs="Arial"/>
          <w:i/>
        </w:rPr>
        <w:t>B</w:t>
      </w:r>
      <w:r w:rsidRPr="00D91731">
        <w:rPr>
          <w:rFonts w:ascii="Arial" w:hAnsi="Arial" w:cs="Arial"/>
        </w:rPr>
        <w:t>: The relationship between neighbourhood greenspace and likelihood of reporting ≥5 days of 30 minutes or more leisure and transport related physical activity in the last 7 days in England (2009/10-2014/15) for dog owners and non-dog owners separately.</w:t>
      </w:r>
    </w:p>
    <w:p w14:paraId="755065CD" w14:textId="77777777" w:rsidR="00665AF3" w:rsidRPr="00D91731" w:rsidRDefault="00665AF3" w:rsidP="00AE0683">
      <w:pPr>
        <w:rPr>
          <w:rFonts w:ascii="Arial" w:hAnsi="Arial" w:cs="Arial"/>
        </w:rPr>
      </w:pPr>
    </w:p>
    <w:tbl>
      <w:tblPr>
        <w:tblW w:w="9356" w:type="dxa"/>
        <w:tblLook w:val="04A0" w:firstRow="1" w:lastRow="0" w:firstColumn="1" w:lastColumn="0" w:noHBand="0" w:noVBand="1"/>
      </w:tblPr>
      <w:tblGrid>
        <w:gridCol w:w="2860"/>
        <w:gridCol w:w="1175"/>
        <w:gridCol w:w="816"/>
        <w:gridCol w:w="816"/>
        <w:gridCol w:w="570"/>
        <w:gridCol w:w="1418"/>
        <w:gridCol w:w="816"/>
        <w:gridCol w:w="885"/>
      </w:tblGrid>
      <w:tr w:rsidR="00665AF3" w:rsidRPr="00D91731" w14:paraId="0299CFED" w14:textId="77777777" w:rsidTr="005C29E2">
        <w:trPr>
          <w:trHeight w:val="300"/>
        </w:trPr>
        <w:tc>
          <w:tcPr>
            <w:tcW w:w="28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E4D34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807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494BD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              </w:t>
            </w:r>
            <w:r w:rsidR="005C29E2"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  </w:t>
            </w: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Owns dog</w:t>
            </w:r>
          </w:p>
        </w:tc>
        <w:tc>
          <w:tcPr>
            <w:tcW w:w="57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AF020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3119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AD0D2" w14:textId="77777777" w:rsidR="00665AF3" w:rsidRPr="00D91731" w:rsidRDefault="005C29E2" w:rsidP="00665A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           D</w:t>
            </w:r>
            <w:r w:rsidR="00665AF3" w:rsidRPr="00D91731">
              <w:rPr>
                <w:rFonts w:ascii="Arial" w:eastAsia="Times New Roman" w:hAnsi="Arial" w:cs="Arial"/>
                <w:color w:val="000000"/>
                <w:lang w:eastAsia="en-GB"/>
              </w:rPr>
              <w:t>oes not own dog</w:t>
            </w:r>
          </w:p>
        </w:tc>
      </w:tr>
      <w:tr w:rsidR="005C29E2" w:rsidRPr="00D91731" w14:paraId="19D90B15" w14:textId="77777777" w:rsidTr="005C29E2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CA5D16" w14:textId="77777777" w:rsidR="005C29E2" w:rsidRPr="00D91731" w:rsidRDefault="005C29E2" w:rsidP="00665A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1F25B" w14:textId="77777777" w:rsidR="005C29E2" w:rsidRPr="00D91731" w:rsidRDefault="005C29E2" w:rsidP="00665A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OR</w:t>
            </w:r>
          </w:p>
        </w:tc>
        <w:tc>
          <w:tcPr>
            <w:tcW w:w="1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B63F9" w14:textId="77777777" w:rsidR="005C29E2" w:rsidRPr="00D91731" w:rsidRDefault="005C29E2" w:rsidP="005C29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    95% CIs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73C45" w14:textId="77777777" w:rsidR="005C29E2" w:rsidRPr="00D91731" w:rsidRDefault="005C29E2" w:rsidP="00665AF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B003B9" w14:textId="77777777" w:rsidR="005C29E2" w:rsidRPr="00D91731" w:rsidRDefault="005C29E2" w:rsidP="00665A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OR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BB62F" w14:textId="77777777" w:rsidR="005C29E2" w:rsidRPr="00D91731" w:rsidRDefault="005C29E2" w:rsidP="00665A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95% CIs</w:t>
            </w:r>
          </w:p>
        </w:tc>
      </w:tr>
      <w:tr w:rsidR="005C29E2" w:rsidRPr="00D91731" w14:paraId="54F3C0C1" w14:textId="77777777" w:rsidTr="005C29E2">
        <w:trPr>
          <w:trHeight w:val="315"/>
        </w:trPr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8AEE96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EFAEB0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0D4046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Lower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6788F6" w14:textId="77777777" w:rsidR="00665AF3" w:rsidRPr="00D91731" w:rsidRDefault="00665AF3" w:rsidP="00665A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Upper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FDFC70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CA41EE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504138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Lower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E2E18E" w14:textId="77777777" w:rsidR="00665AF3" w:rsidRPr="00D91731" w:rsidRDefault="00665AF3" w:rsidP="00665A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Upper</w:t>
            </w:r>
          </w:p>
        </w:tc>
      </w:tr>
      <w:tr w:rsidR="005C29E2" w:rsidRPr="00D91731" w14:paraId="267DBB2E" w14:textId="77777777" w:rsidTr="005C29E2">
        <w:trPr>
          <w:trHeight w:val="57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6807D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Neighbourhood green space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EBF3C2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323BB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E96FF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E39B36" w14:textId="77777777" w:rsidR="00665AF3" w:rsidRPr="00D91731" w:rsidRDefault="00665AF3" w:rsidP="00665AF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C65A02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7CE13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99675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5C29E2" w:rsidRPr="00D91731" w14:paraId="28FB5DBC" w14:textId="77777777" w:rsidTr="005C29E2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82A1C9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  80-100%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58032" w14:textId="77777777" w:rsidR="00665AF3" w:rsidRPr="00D91731" w:rsidRDefault="00665AF3" w:rsidP="00665AF3">
            <w:pPr>
              <w:tabs>
                <w:tab w:val="decimal" w:pos="39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1.07*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3F8C0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A9785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1.14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3A4E0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9243A" w14:textId="77777777" w:rsidR="00665AF3" w:rsidRPr="00D91731" w:rsidRDefault="00665AF3" w:rsidP="00665AF3">
            <w:pPr>
              <w:tabs>
                <w:tab w:val="decimal" w:pos="31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0.96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FB2D7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CBFEA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1.01</w:t>
            </w:r>
          </w:p>
        </w:tc>
      </w:tr>
      <w:tr w:rsidR="005C29E2" w:rsidRPr="00D91731" w14:paraId="2524846C" w14:textId="77777777" w:rsidTr="005C29E2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47B416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  60-79.99%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49213" w14:textId="77777777" w:rsidR="00665AF3" w:rsidRPr="00D91731" w:rsidRDefault="00665AF3" w:rsidP="00665AF3">
            <w:pPr>
              <w:tabs>
                <w:tab w:val="decimal" w:pos="39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1.07*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4B3D4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38616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1.14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BCB10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A132F" w14:textId="77777777" w:rsidR="00665AF3" w:rsidRPr="00D91731" w:rsidRDefault="00665AF3" w:rsidP="00665AF3">
            <w:pPr>
              <w:tabs>
                <w:tab w:val="decimal" w:pos="31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0.97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EBAE8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51F09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1.01</w:t>
            </w:r>
          </w:p>
        </w:tc>
      </w:tr>
      <w:tr w:rsidR="005C29E2" w:rsidRPr="00D91731" w14:paraId="48F87559" w14:textId="77777777" w:rsidTr="005C29E2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8E925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  40-59.99%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4F5F9" w14:textId="77777777" w:rsidR="00665AF3" w:rsidRPr="00D91731" w:rsidRDefault="00665AF3" w:rsidP="00665AF3">
            <w:pPr>
              <w:tabs>
                <w:tab w:val="decimal" w:pos="39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D40E1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EAF0A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1.11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DC80E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0AE7B" w14:textId="77777777" w:rsidR="00665AF3" w:rsidRPr="00D91731" w:rsidRDefault="00665AF3" w:rsidP="00665AF3">
            <w:pPr>
              <w:tabs>
                <w:tab w:val="decimal" w:pos="31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29D18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177AA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1.04</w:t>
            </w:r>
          </w:p>
        </w:tc>
      </w:tr>
      <w:tr w:rsidR="005C29E2" w:rsidRPr="00D91731" w14:paraId="576DF15F" w14:textId="77777777" w:rsidTr="005C29E2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BAA0D5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  20-39.99%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912D9" w14:textId="77777777" w:rsidR="00665AF3" w:rsidRPr="00D91731" w:rsidRDefault="00665AF3" w:rsidP="00665AF3">
            <w:pPr>
              <w:tabs>
                <w:tab w:val="decimal" w:pos="39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4F841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4C541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0412D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15136" w14:textId="77777777" w:rsidR="00665AF3" w:rsidRPr="00D91731" w:rsidRDefault="00665AF3" w:rsidP="00665AF3">
            <w:pPr>
              <w:tabs>
                <w:tab w:val="decimal" w:pos="31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553BF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A72AC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1.03</w:t>
            </w:r>
          </w:p>
        </w:tc>
      </w:tr>
      <w:tr w:rsidR="005C29E2" w:rsidRPr="00D91731" w14:paraId="18FBB236" w14:textId="77777777" w:rsidTr="005C29E2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D1AEE4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Urban (Ref = rural)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F3CEB" w14:textId="77777777" w:rsidR="00665AF3" w:rsidRPr="00D91731" w:rsidRDefault="00665AF3" w:rsidP="00665AF3">
            <w:pPr>
              <w:tabs>
                <w:tab w:val="decimal" w:pos="39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0.90***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0BFEA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F44DB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0.96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15F07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73E5F" w14:textId="77777777" w:rsidR="00665AF3" w:rsidRPr="00D91731" w:rsidRDefault="00665AF3" w:rsidP="00665AF3">
            <w:pPr>
              <w:tabs>
                <w:tab w:val="decimal" w:pos="31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0.98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0B083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0431E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1.04</w:t>
            </w:r>
          </w:p>
        </w:tc>
      </w:tr>
      <w:tr w:rsidR="005C29E2" w:rsidRPr="00D91731" w14:paraId="608FB7A6" w14:textId="77777777" w:rsidTr="005C29E2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F09311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Deprivation score/10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6B7A9" w14:textId="77777777" w:rsidR="00665AF3" w:rsidRPr="00D91731" w:rsidRDefault="00665AF3" w:rsidP="00665AF3">
            <w:pPr>
              <w:tabs>
                <w:tab w:val="decimal" w:pos="39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0.97***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0A8FC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0.96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F962D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0.98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112E5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E86CC" w14:textId="77777777" w:rsidR="00665AF3" w:rsidRPr="00D91731" w:rsidRDefault="00665AF3" w:rsidP="00665AF3">
            <w:pPr>
              <w:tabs>
                <w:tab w:val="decimal" w:pos="31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6355F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A619E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1.01</w:t>
            </w:r>
          </w:p>
        </w:tc>
      </w:tr>
      <w:tr w:rsidR="005C29E2" w:rsidRPr="00D91731" w14:paraId="609705F6" w14:textId="77777777" w:rsidTr="005C29E2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53F90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Female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42C24" w14:textId="77777777" w:rsidR="00665AF3" w:rsidRPr="00D91731" w:rsidRDefault="00665AF3" w:rsidP="00665AF3">
            <w:pPr>
              <w:tabs>
                <w:tab w:val="decimal" w:pos="39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0.85***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E16B9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AB982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0.88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B8545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48820" w14:textId="77777777" w:rsidR="00665AF3" w:rsidRPr="00D91731" w:rsidRDefault="00665AF3" w:rsidP="00665AF3">
            <w:pPr>
              <w:tabs>
                <w:tab w:val="decimal" w:pos="31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0.74***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70838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0.72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328F5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0.76</w:t>
            </w:r>
          </w:p>
        </w:tc>
      </w:tr>
      <w:tr w:rsidR="005C29E2" w:rsidRPr="00D91731" w14:paraId="0D906E58" w14:textId="77777777" w:rsidTr="005C29E2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C88BC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Age 35-64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64A05" w14:textId="77777777" w:rsidR="00665AF3" w:rsidRPr="00D91731" w:rsidRDefault="00665AF3" w:rsidP="00665AF3">
            <w:pPr>
              <w:tabs>
                <w:tab w:val="decimal" w:pos="39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1.13***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284B9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1.08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A7E0F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1.18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2B88D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ECE6B" w14:textId="77777777" w:rsidR="00665AF3" w:rsidRPr="00D91731" w:rsidRDefault="00665AF3" w:rsidP="00665AF3">
            <w:pPr>
              <w:tabs>
                <w:tab w:val="decimal" w:pos="31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0.93***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1A682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D6F36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0.96</w:t>
            </w:r>
          </w:p>
        </w:tc>
      </w:tr>
      <w:tr w:rsidR="005C29E2" w:rsidRPr="00D91731" w14:paraId="431F53AB" w14:textId="77777777" w:rsidTr="005C29E2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E5E607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Age 65+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6A65C" w14:textId="77777777" w:rsidR="00665AF3" w:rsidRPr="00D91731" w:rsidRDefault="00665AF3" w:rsidP="00665AF3">
            <w:pPr>
              <w:tabs>
                <w:tab w:val="decimal" w:pos="39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8EF2A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BECA1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1.09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1DC8B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6844E" w14:textId="77777777" w:rsidR="00665AF3" w:rsidRPr="00D91731" w:rsidRDefault="00665AF3" w:rsidP="00665AF3">
            <w:pPr>
              <w:tabs>
                <w:tab w:val="decimal" w:pos="31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0.76***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E8CEF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0.72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19C8A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0.80</w:t>
            </w:r>
          </w:p>
        </w:tc>
      </w:tr>
      <w:tr w:rsidR="005C29E2" w:rsidRPr="00D91731" w14:paraId="5BF878DB" w14:textId="77777777" w:rsidTr="005C29E2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D99293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AB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8E7DE" w14:textId="77777777" w:rsidR="00665AF3" w:rsidRPr="00D91731" w:rsidRDefault="00665AF3" w:rsidP="00665AF3">
            <w:pPr>
              <w:tabs>
                <w:tab w:val="decimal" w:pos="39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0.91***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42104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0.86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3698C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0.96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50A8F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2DC99" w14:textId="77777777" w:rsidR="00665AF3" w:rsidRPr="00D91731" w:rsidRDefault="00665AF3" w:rsidP="00665AF3">
            <w:pPr>
              <w:tabs>
                <w:tab w:val="decimal" w:pos="31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0.92***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5D2D1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571B9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0.95</w:t>
            </w:r>
          </w:p>
        </w:tc>
      </w:tr>
      <w:tr w:rsidR="005C29E2" w:rsidRPr="00D91731" w14:paraId="54DD9919" w14:textId="77777777" w:rsidTr="005C29E2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161AB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C1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CBD7A" w14:textId="77777777" w:rsidR="00665AF3" w:rsidRPr="00D91731" w:rsidRDefault="00665AF3" w:rsidP="00665AF3">
            <w:pPr>
              <w:tabs>
                <w:tab w:val="decimal" w:pos="39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0.86***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DE1CA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BCE95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0.91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11FEC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24287" w14:textId="77777777" w:rsidR="00665AF3" w:rsidRPr="00D91731" w:rsidRDefault="00665AF3" w:rsidP="00665AF3">
            <w:pPr>
              <w:tabs>
                <w:tab w:val="decimal" w:pos="31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0.94***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F0BD0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50214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0.98</w:t>
            </w:r>
          </w:p>
        </w:tc>
      </w:tr>
      <w:tr w:rsidR="005C29E2" w:rsidRPr="00D91731" w14:paraId="0BC016E5" w14:textId="77777777" w:rsidTr="005C29E2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73A22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C2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E1353" w14:textId="77777777" w:rsidR="00665AF3" w:rsidRPr="00D91731" w:rsidRDefault="00665AF3" w:rsidP="00665AF3">
            <w:pPr>
              <w:tabs>
                <w:tab w:val="decimal" w:pos="39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0.80***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8435A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0.75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C9243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0.84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3E185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F623D" w14:textId="77777777" w:rsidR="00665AF3" w:rsidRPr="00D91731" w:rsidRDefault="00665AF3" w:rsidP="00665AF3">
            <w:pPr>
              <w:tabs>
                <w:tab w:val="decimal" w:pos="31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0.84***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89D79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DE03B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0.87</w:t>
            </w:r>
          </w:p>
        </w:tc>
      </w:tr>
      <w:tr w:rsidR="005C29E2" w:rsidRPr="00D91731" w14:paraId="07757E7F" w14:textId="77777777" w:rsidTr="005C29E2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3B1266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White British (Ref = other)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DD0A2" w14:textId="77777777" w:rsidR="00665AF3" w:rsidRPr="00D91731" w:rsidRDefault="00665AF3" w:rsidP="00665AF3">
            <w:pPr>
              <w:tabs>
                <w:tab w:val="decimal" w:pos="39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1.11**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9C12D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4AB98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1.19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7D4AB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64D8F" w14:textId="77777777" w:rsidR="00665AF3" w:rsidRPr="00D91731" w:rsidRDefault="00665AF3" w:rsidP="00665AF3">
            <w:pPr>
              <w:tabs>
                <w:tab w:val="decimal" w:pos="31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1.29***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A2B95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1.25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6DBA8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1.32</w:t>
            </w:r>
          </w:p>
        </w:tc>
      </w:tr>
      <w:tr w:rsidR="005C29E2" w:rsidRPr="00D91731" w14:paraId="6E78B64F" w14:textId="77777777" w:rsidTr="005C29E2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828609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Part-time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CCE14" w14:textId="77777777" w:rsidR="00665AF3" w:rsidRPr="00D91731" w:rsidRDefault="00665AF3" w:rsidP="00665AF3">
            <w:pPr>
              <w:tabs>
                <w:tab w:val="decimal" w:pos="39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1.06*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AA1B1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9E7A2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1.12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7EDA5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4AAD4" w14:textId="77777777" w:rsidR="00665AF3" w:rsidRPr="00D91731" w:rsidRDefault="00665AF3" w:rsidP="00665AF3">
            <w:pPr>
              <w:tabs>
                <w:tab w:val="decimal" w:pos="31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A89B0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11CC0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1.05</w:t>
            </w:r>
          </w:p>
        </w:tc>
      </w:tr>
      <w:tr w:rsidR="005C29E2" w:rsidRPr="00D91731" w14:paraId="3600E850" w14:textId="77777777" w:rsidTr="005C29E2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F6D642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In education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668A2" w14:textId="77777777" w:rsidR="00665AF3" w:rsidRPr="00D91731" w:rsidRDefault="00665AF3" w:rsidP="00665AF3">
            <w:pPr>
              <w:tabs>
                <w:tab w:val="decimal" w:pos="39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0.79***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8F3B5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0.73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A2CF6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0.86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BBAC6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91CDD" w14:textId="77777777" w:rsidR="00665AF3" w:rsidRPr="00D91731" w:rsidRDefault="00665AF3" w:rsidP="00665AF3">
            <w:pPr>
              <w:tabs>
                <w:tab w:val="decimal" w:pos="31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52971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3C81D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1.07</w:t>
            </w:r>
          </w:p>
        </w:tc>
      </w:tr>
      <w:tr w:rsidR="005C29E2" w:rsidRPr="00D91731" w14:paraId="2CA55D59" w14:textId="77777777" w:rsidTr="005C29E2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DD0E7E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Not working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1D1E9" w14:textId="77777777" w:rsidR="00665AF3" w:rsidRPr="00D91731" w:rsidRDefault="00665AF3" w:rsidP="00665AF3">
            <w:pPr>
              <w:tabs>
                <w:tab w:val="decimal" w:pos="39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EC530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0.96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FB1B4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1.06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13C8D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CD839" w14:textId="77777777" w:rsidR="00665AF3" w:rsidRPr="00D91731" w:rsidRDefault="00665AF3" w:rsidP="00665AF3">
            <w:pPr>
              <w:tabs>
                <w:tab w:val="decimal" w:pos="31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1.07***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FC4DF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06166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1.11</w:t>
            </w:r>
          </w:p>
        </w:tc>
      </w:tr>
      <w:tr w:rsidR="005C29E2" w:rsidRPr="00D91731" w14:paraId="7033F753" w14:textId="77777777" w:rsidTr="005C29E2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AEA42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Retired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9D864" w14:textId="77777777" w:rsidR="00665AF3" w:rsidRPr="00D91731" w:rsidRDefault="00665AF3" w:rsidP="00665AF3">
            <w:pPr>
              <w:tabs>
                <w:tab w:val="decimal" w:pos="39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F5C2E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0.97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0211C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1.12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30530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AF05B" w14:textId="77777777" w:rsidR="00665AF3" w:rsidRPr="00D91731" w:rsidRDefault="00665AF3" w:rsidP="00665AF3">
            <w:pPr>
              <w:tabs>
                <w:tab w:val="decimal" w:pos="31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3BECE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BC651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1.07</w:t>
            </w:r>
          </w:p>
        </w:tc>
      </w:tr>
      <w:tr w:rsidR="005C29E2" w:rsidRPr="00D91731" w14:paraId="672C6027" w14:textId="77777777" w:rsidTr="005C29E2">
        <w:trPr>
          <w:trHeight w:val="57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42C8E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Married/cohabit (Ref = other) 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E11BC" w14:textId="77777777" w:rsidR="00665AF3" w:rsidRPr="00D91731" w:rsidRDefault="00665AF3" w:rsidP="00665AF3">
            <w:pPr>
              <w:tabs>
                <w:tab w:val="decimal" w:pos="39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B4472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0.98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D99AA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1.06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CD6D7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AC5E8" w14:textId="77777777" w:rsidR="00665AF3" w:rsidRPr="00D91731" w:rsidRDefault="00665AF3" w:rsidP="00665AF3">
            <w:pPr>
              <w:tabs>
                <w:tab w:val="decimal" w:pos="31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0.94***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719EB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A0E89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0.96</w:t>
            </w:r>
          </w:p>
        </w:tc>
      </w:tr>
      <w:tr w:rsidR="005C29E2" w:rsidRPr="00D91731" w14:paraId="1C9EDD91" w14:textId="77777777" w:rsidTr="005C29E2">
        <w:trPr>
          <w:trHeight w:val="57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71B5D3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Long-term illness (Ref = no)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92A95" w14:textId="77777777" w:rsidR="00665AF3" w:rsidRPr="00D91731" w:rsidRDefault="00665AF3" w:rsidP="00665AF3">
            <w:pPr>
              <w:tabs>
                <w:tab w:val="decimal" w:pos="39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0.61***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3622E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0.59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A6691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0.64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D72DC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C45E0" w14:textId="77777777" w:rsidR="00665AF3" w:rsidRPr="00D91731" w:rsidRDefault="00665AF3" w:rsidP="00665AF3">
            <w:pPr>
              <w:tabs>
                <w:tab w:val="decimal" w:pos="31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0.68***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18833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0.66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306F7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0.70</w:t>
            </w:r>
          </w:p>
        </w:tc>
      </w:tr>
      <w:tr w:rsidR="005C29E2" w:rsidRPr="00D91731" w14:paraId="08E15C1F" w14:textId="77777777" w:rsidTr="005C29E2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6C11F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lastRenderedPageBreak/>
              <w:t>Children in household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B73A4" w14:textId="77777777" w:rsidR="00665AF3" w:rsidRPr="00D91731" w:rsidRDefault="00665AF3" w:rsidP="00665AF3">
            <w:pPr>
              <w:tabs>
                <w:tab w:val="decimal" w:pos="39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0.92***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028F5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0.89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FF255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0.96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06A9C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6EAAB" w14:textId="77777777" w:rsidR="00665AF3" w:rsidRPr="00D91731" w:rsidRDefault="00665AF3" w:rsidP="00665AF3">
            <w:pPr>
              <w:tabs>
                <w:tab w:val="decimal" w:pos="31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1.04*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57B35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49F55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1.07</w:t>
            </w:r>
          </w:p>
        </w:tc>
      </w:tr>
      <w:tr w:rsidR="005C29E2" w:rsidRPr="00D91731" w14:paraId="69CDF2BB" w14:textId="77777777" w:rsidTr="005C29E2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97B561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Owns car (Ref = no)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612D7" w14:textId="77777777" w:rsidR="00665AF3" w:rsidRPr="00D91731" w:rsidRDefault="00665AF3" w:rsidP="00665AF3">
            <w:pPr>
              <w:tabs>
                <w:tab w:val="decimal" w:pos="39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DC2B0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0.98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281BA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1.07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7815B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5028" w14:textId="77777777" w:rsidR="00665AF3" w:rsidRPr="00D91731" w:rsidRDefault="00665AF3" w:rsidP="00665AF3">
            <w:pPr>
              <w:tabs>
                <w:tab w:val="decimal" w:pos="31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1.08***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1EF0A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C2AAD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1.11</w:t>
            </w:r>
          </w:p>
        </w:tc>
      </w:tr>
      <w:tr w:rsidR="005C29E2" w:rsidRPr="00D91731" w14:paraId="2E7BFA58" w14:textId="77777777" w:rsidTr="005C29E2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E5DF81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Spring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C1D19" w14:textId="77777777" w:rsidR="00665AF3" w:rsidRPr="00D91731" w:rsidRDefault="00665AF3" w:rsidP="00665AF3">
            <w:pPr>
              <w:tabs>
                <w:tab w:val="decimal" w:pos="39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1.09***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51BA2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1B745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1.14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0AC5B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0FFA4" w14:textId="77777777" w:rsidR="00665AF3" w:rsidRPr="00D91731" w:rsidRDefault="00665AF3" w:rsidP="00665AF3">
            <w:pPr>
              <w:tabs>
                <w:tab w:val="decimal" w:pos="31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1.15***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C1596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5019F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1.18</w:t>
            </w:r>
          </w:p>
        </w:tc>
      </w:tr>
      <w:tr w:rsidR="005C29E2" w:rsidRPr="00D91731" w14:paraId="455B58CD" w14:textId="77777777" w:rsidTr="005C29E2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3FC3AE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Summer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2CF83" w14:textId="77777777" w:rsidR="00665AF3" w:rsidRPr="00D91731" w:rsidRDefault="00665AF3" w:rsidP="00665AF3">
            <w:pPr>
              <w:tabs>
                <w:tab w:val="decimal" w:pos="39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1.10***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FC49B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65D5A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826E0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84FD7" w14:textId="77777777" w:rsidR="00665AF3" w:rsidRPr="00D91731" w:rsidRDefault="00665AF3" w:rsidP="00665AF3">
            <w:pPr>
              <w:tabs>
                <w:tab w:val="decimal" w:pos="31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1.24***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BDDAC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1.20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3DEE8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1.28</w:t>
            </w:r>
          </w:p>
        </w:tc>
      </w:tr>
      <w:tr w:rsidR="005C29E2" w:rsidRPr="00D91731" w14:paraId="31719BBB" w14:textId="77777777" w:rsidTr="005C29E2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6A8750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Autumn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5F5E7" w14:textId="77777777" w:rsidR="00665AF3" w:rsidRPr="00D91731" w:rsidRDefault="00665AF3" w:rsidP="00665AF3">
            <w:pPr>
              <w:tabs>
                <w:tab w:val="decimal" w:pos="39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7AA10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0.96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3E721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1.06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6A31F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CB6B4" w14:textId="77777777" w:rsidR="00665AF3" w:rsidRPr="00D91731" w:rsidRDefault="00665AF3" w:rsidP="00665AF3">
            <w:pPr>
              <w:tabs>
                <w:tab w:val="decimal" w:pos="31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1.17***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9D416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A086B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1.21</w:t>
            </w:r>
          </w:p>
        </w:tc>
      </w:tr>
      <w:tr w:rsidR="005C29E2" w:rsidRPr="00D91731" w14:paraId="4A3011C5" w14:textId="77777777" w:rsidTr="005C29E2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702AE0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Year 2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9BA53" w14:textId="77777777" w:rsidR="00665AF3" w:rsidRPr="00D91731" w:rsidRDefault="00665AF3" w:rsidP="00665AF3">
            <w:pPr>
              <w:tabs>
                <w:tab w:val="decimal" w:pos="39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DF22C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04AAA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1.01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D3CF1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7B394" w14:textId="77777777" w:rsidR="00665AF3" w:rsidRPr="00D91731" w:rsidRDefault="00665AF3" w:rsidP="00665AF3">
            <w:pPr>
              <w:tabs>
                <w:tab w:val="decimal" w:pos="31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0.92***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1204A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08375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0.95</w:t>
            </w:r>
          </w:p>
        </w:tc>
      </w:tr>
      <w:tr w:rsidR="005C29E2" w:rsidRPr="00D91731" w14:paraId="76A29D6C" w14:textId="77777777" w:rsidTr="005C29E2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68C8E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Year 3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B0332" w14:textId="77777777" w:rsidR="00665AF3" w:rsidRPr="00D91731" w:rsidRDefault="00665AF3" w:rsidP="00665AF3">
            <w:pPr>
              <w:tabs>
                <w:tab w:val="decimal" w:pos="39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66651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FDA0A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1.06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C7657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4D71A" w14:textId="77777777" w:rsidR="00665AF3" w:rsidRPr="00D91731" w:rsidRDefault="00665AF3" w:rsidP="00665AF3">
            <w:pPr>
              <w:tabs>
                <w:tab w:val="decimal" w:pos="31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0.92***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CBEB7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D23C9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0.96</w:t>
            </w:r>
          </w:p>
        </w:tc>
      </w:tr>
      <w:tr w:rsidR="005C29E2" w:rsidRPr="00D91731" w14:paraId="1C7CC00A" w14:textId="77777777" w:rsidTr="005C29E2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7E3C68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Year 4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04B82" w14:textId="77777777" w:rsidR="00665AF3" w:rsidRPr="00D91731" w:rsidRDefault="00665AF3" w:rsidP="00665AF3">
            <w:pPr>
              <w:tabs>
                <w:tab w:val="decimal" w:pos="39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0.93*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D7904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0.88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87089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0.99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208B0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44EBB" w14:textId="77777777" w:rsidR="00665AF3" w:rsidRPr="00D91731" w:rsidRDefault="00665AF3" w:rsidP="00665AF3">
            <w:pPr>
              <w:tabs>
                <w:tab w:val="decimal" w:pos="31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0.88***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D5372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70B64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0.91</w:t>
            </w:r>
          </w:p>
        </w:tc>
      </w:tr>
      <w:tr w:rsidR="005C29E2" w:rsidRPr="00D91731" w14:paraId="59F4237F" w14:textId="77777777" w:rsidTr="005C29E2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E008C2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Year 5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D0578" w14:textId="77777777" w:rsidR="00665AF3" w:rsidRPr="00D91731" w:rsidRDefault="00665AF3" w:rsidP="00665AF3">
            <w:pPr>
              <w:tabs>
                <w:tab w:val="decimal" w:pos="39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0.94*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7A455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0.89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8459F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0.99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3983C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42DD5" w14:textId="77777777" w:rsidR="00665AF3" w:rsidRPr="00D91731" w:rsidRDefault="00665AF3" w:rsidP="00665AF3">
            <w:pPr>
              <w:tabs>
                <w:tab w:val="decimal" w:pos="31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0.90***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F1DC4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5DCCA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0.94</w:t>
            </w:r>
          </w:p>
        </w:tc>
      </w:tr>
      <w:tr w:rsidR="005C29E2" w:rsidRPr="00D91731" w14:paraId="12B05757" w14:textId="77777777" w:rsidTr="005C29E2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02B18E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Year 6 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25613" w14:textId="77777777" w:rsidR="00665AF3" w:rsidRPr="00D91731" w:rsidRDefault="00665AF3" w:rsidP="00665AF3">
            <w:pPr>
              <w:tabs>
                <w:tab w:val="decimal" w:pos="39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0.96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CE74D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24AFF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1.02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3B9D5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CE5C4" w14:textId="77777777" w:rsidR="00665AF3" w:rsidRPr="00D91731" w:rsidRDefault="00665AF3" w:rsidP="00665AF3">
            <w:pPr>
              <w:tabs>
                <w:tab w:val="decimal" w:pos="31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0.96*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74B52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16EB1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1.00</w:t>
            </w:r>
          </w:p>
        </w:tc>
      </w:tr>
      <w:tr w:rsidR="005C29E2" w:rsidRPr="00D91731" w14:paraId="183F2C45" w14:textId="77777777" w:rsidTr="005C29E2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372AF" w14:textId="77777777" w:rsidR="00665AF3" w:rsidRPr="00D91731" w:rsidRDefault="00665AF3" w:rsidP="00665A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36165" w14:textId="77777777" w:rsidR="00665AF3" w:rsidRPr="00D91731" w:rsidRDefault="00665AF3" w:rsidP="00665AF3">
            <w:pPr>
              <w:tabs>
                <w:tab w:val="decimal" w:pos="396"/>
              </w:tabs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C0D8C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093FD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A52D6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8B461" w14:textId="77777777" w:rsidR="00665AF3" w:rsidRPr="00D91731" w:rsidRDefault="00665AF3" w:rsidP="00665AF3">
            <w:pPr>
              <w:tabs>
                <w:tab w:val="decimal" w:pos="311"/>
              </w:tabs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CE8DE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E819D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5C29E2" w:rsidRPr="00D91731" w14:paraId="1AE42789" w14:textId="77777777" w:rsidTr="005C29E2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920A70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Constant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74D71" w14:textId="77777777" w:rsidR="00665AF3" w:rsidRPr="00D91731" w:rsidRDefault="00665AF3" w:rsidP="00665AF3">
            <w:pPr>
              <w:tabs>
                <w:tab w:val="decimal" w:pos="39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0.71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52D154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353EDB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B9525E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99AEE7" w14:textId="77777777" w:rsidR="00665AF3" w:rsidRPr="00D91731" w:rsidRDefault="00665AF3" w:rsidP="00665AF3">
            <w:pPr>
              <w:tabs>
                <w:tab w:val="decimal" w:pos="31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0.26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D783B9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E525B3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5C29E2" w:rsidRPr="00D91731" w14:paraId="4C95972F" w14:textId="77777777" w:rsidTr="005C29E2">
        <w:trPr>
          <w:trHeight w:val="33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D6EA3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Nagelkerke</w:t>
            </w:r>
            <w:proofErr w:type="spellEnd"/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R</w:t>
            </w:r>
            <w:r w:rsidRPr="00D91731">
              <w:rPr>
                <w:rFonts w:ascii="Arial" w:eastAsia="Times New Roman" w:hAnsi="Arial" w:cs="Arial"/>
                <w:color w:val="000000"/>
                <w:vertAlign w:val="superscript"/>
                <w:lang w:eastAsia="en-GB"/>
              </w:rPr>
              <w:t>2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A4214" w14:textId="77777777" w:rsidR="00665AF3" w:rsidRPr="00D91731" w:rsidRDefault="00665AF3" w:rsidP="00665AF3">
            <w:pPr>
              <w:tabs>
                <w:tab w:val="decimal" w:pos="39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0.02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65AB18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61898B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E65A75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2926DA" w14:textId="77777777" w:rsidR="00665AF3" w:rsidRPr="00D91731" w:rsidRDefault="00665AF3" w:rsidP="00665AF3">
            <w:pPr>
              <w:tabs>
                <w:tab w:val="decimal" w:pos="31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0.02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C445D9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868B4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5C29E2" w:rsidRPr="00D91731" w14:paraId="11C206D1" w14:textId="77777777" w:rsidTr="005C29E2">
        <w:trPr>
          <w:trHeight w:val="315"/>
        </w:trPr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1D5BF17" w14:textId="77777777" w:rsidR="00665AF3" w:rsidRPr="00D91731" w:rsidRDefault="00665AF3" w:rsidP="00665A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N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010A71B" w14:textId="77777777" w:rsidR="00665AF3" w:rsidRPr="00D91731" w:rsidRDefault="00665AF3" w:rsidP="00665AF3">
            <w:pPr>
              <w:tabs>
                <w:tab w:val="decimal" w:pos="39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61,595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9E770CE" w14:textId="77777777" w:rsidR="00665AF3" w:rsidRPr="00D91731" w:rsidRDefault="00665AF3" w:rsidP="00665A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EDF58F0" w14:textId="77777777" w:rsidR="00665AF3" w:rsidRPr="00D91731" w:rsidRDefault="00665AF3" w:rsidP="00665A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963E1AD" w14:textId="77777777" w:rsidR="00665AF3" w:rsidRPr="00D91731" w:rsidRDefault="00665AF3" w:rsidP="00665A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7D598AA" w14:textId="77777777" w:rsidR="00665AF3" w:rsidRPr="00D91731" w:rsidRDefault="00665AF3" w:rsidP="00665AF3">
            <w:pPr>
              <w:tabs>
                <w:tab w:val="decimal" w:pos="31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209,443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84EA467" w14:textId="77777777" w:rsidR="00665AF3" w:rsidRPr="00D91731" w:rsidRDefault="00665AF3" w:rsidP="00665A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C05B372" w14:textId="77777777" w:rsidR="00665AF3" w:rsidRPr="00D91731" w:rsidRDefault="00665AF3" w:rsidP="00665A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</w:tbl>
    <w:p w14:paraId="5B8C30B4" w14:textId="77777777" w:rsidR="00AE0683" w:rsidRPr="00D91731" w:rsidRDefault="00AE0683" w:rsidP="00AE0683">
      <w:pPr>
        <w:rPr>
          <w:rFonts w:ascii="Arial" w:hAnsi="Arial" w:cs="Arial"/>
        </w:rPr>
      </w:pPr>
      <w:r w:rsidRPr="00D91731">
        <w:rPr>
          <w:rFonts w:ascii="Arial" w:hAnsi="Arial" w:cs="Arial"/>
        </w:rPr>
        <w:t>OR = Odds Ratio; CI = Confidence Intervals</w:t>
      </w:r>
    </w:p>
    <w:p w14:paraId="2C354CBF" w14:textId="77777777" w:rsidR="007A14A5" w:rsidRPr="00D91731" w:rsidRDefault="007A14A5" w:rsidP="007A14A5">
      <w:pPr>
        <w:rPr>
          <w:rFonts w:ascii="Arial" w:hAnsi="Arial" w:cs="Arial"/>
        </w:rPr>
      </w:pPr>
    </w:p>
    <w:p w14:paraId="13CE0FAF" w14:textId="77777777" w:rsidR="00E06D01" w:rsidRPr="00D91731" w:rsidRDefault="00E06D01">
      <w:pPr>
        <w:rPr>
          <w:rFonts w:ascii="Arial" w:hAnsi="Arial" w:cs="Arial"/>
        </w:rPr>
      </w:pPr>
      <w:r w:rsidRPr="00D91731">
        <w:rPr>
          <w:rFonts w:ascii="Arial" w:hAnsi="Arial" w:cs="Arial"/>
        </w:rPr>
        <w:br w:type="page"/>
      </w:r>
    </w:p>
    <w:p w14:paraId="633C6D4F" w14:textId="381D8916" w:rsidR="00E06D01" w:rsidRPr="00D91731" w:rsidRDefault="00E06D01" w:rsidP="00E06D01">
      <w:pPr>
        <w:rPr>
          <w:rFonts w:ascii="Arial" w:hAnsi="Arial" w:cs="Arial"/>
        </w:rPr>
      </w:pPr>
      <w:r w:rsidRPr="00D91731">
        <w:rPr>
          <w:rFonts w:ascii="Arial" w:hAnsi="Arial" w:cs="Arial"/>
          <w:i/>
        </w:rPr>
        <w:lastRenderedPageBreak/>
        <w:t xml:space="preserve">Supplementary Table </w:t>
      </w:r>
      <w:r w:rsidR="00404BB6" w:rsidRPr="00D91731">
        <w:rPr>
          <w:rFonts w:ascii="Arial" w:hAnsi="Arial" w:cs="Arial"/>
          <w:i/>
        </w:rPr>
        <w:t>C</w:t>
      </w:r>
      <w:r w:rsidRPr="00D91731">
        <w:rPr>
          <w:rFonts w:ascii="Arial" w:hAnsi="Arial" w:cs="Arial"/>
          <w:i/>
        </w:rPr>
        <w:t>:</w:t>
      </w:r>
      <w:r w:rsidRPr="00D91731">
        <w:rPr>
          <w:rFonts w:ascii="Arial" w:hAnsi="Arial" w:cs="Arial"/>
        </w:rPr>
        <w:t xml:space="preserve"> The relationship between neighbourhood greenspace and likelihood of reporting ≥5 days of 30 minutes or more leisure and transport related physical activity in the last 7 days in England (2009/10-2014/15) stratified by dog</w:t>
      </w:r>
      <w:r w:rsidR="005132B8">
        <w:rPr>
          <w:rFonts w:ascii="Arial" w:hAnsi="Arial" w:cs="Arial"/>
        </w:rPr>
        <w:t>-</w:t>
      </w:r>
      <w:r w:rsidRPr="00D91731">
        <w:rPr>
          <w:rFonts w:ascii="Arial" w:hAnsi="Arial" w:cs="Arial"/>
        </w:rPr>
        <w:t>ownership and season.</w:t>
      </w:r>
    </w:p>
    <w:tbl>
      <w:tblPr>
        <w:tblW w:w="8495" w:type="dxa"/>
        <w:tblBorders>
          <w:top w:val="single" w:sz="8" w:space="0" w:color="auto"/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2117"/>
        <w:gridCol w:w="995"/>
        <w:gridCol w:w="992"/>
        <w:gridCol w:w="992"/>
        <w:gridCol w:w="284"/>
        <w:gridCol w:w="1134"/>
        <w:gridCol w:w="992"/>
        <w:gridCol w:w="992"/>
      </w:tblGrid>
      <w:tr w:rsidR="00E06D01" w:rsidRPr="00D91731" w14:paraId="37578F6D" w14:textId="77777777" w:rsidTr="00404BB6">
        <w:trPr>
          <w:trHeight w:val="300"/>
        </w:trPr>
        <w:tc>
          <w:tcPr>
            <w:tcW w:w="2117" w:type="dxa"/>
            <w:shd w:val="clear" w:color="auto" w:fill="auto"/>
            <w:vAlign w:val="center"/>
            <w:hideMark/>
          </w:tcPr>
          <w:p w14:paraId="203A6D82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2976" w:type="dxa"/>
            <w:gridSpan w:val="3"/>
            <w:shd w:val="clear" w:color="auto" w:fill="auto"/>
            <w:vAlign w:val="center"/>
            <w:hideMark/>
          </w:tcPr>
          <w:p w14:paraId="7C87C6BA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Yes (owns) Dog </w:t>
            </w:r>
          </w:p>
        </w:tc>
        <w:tc>
          <w:tcPr>
            <w:tcW w:w="284" w:type="dxa"/>
            <w:shd w:val="clear" w:color="auto" w:fill="auto"/>
            <w:vAlign w:val="center"/>
            <w:hideMark/>
          </w:tcPr>
          <w:p w14:paraId="7FDFB7BD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3118" w:type="dxa"/>
            <w:gridSpan w:val="3"/>
            <w:shd w:val="clear" w:color="auto" w:fill="auto"/>
            <w:vAlign w:val="center"/>
            <w:hideMark/>
          </w:tcPr>
          <w:p w14:paraId="4498DCB3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No (does not own) Dog</w:t>
            </w:r>
          </w:p>
        </w:tc>
      </w:tr>
      <w:tr w:rsidR="00E06D01" w:rsidRPr="00D91731" w14:paraId="77951D4D" w14:textId="77777777" w:rsidTr="00404BB6">
        <w:trPr>
          <w:trHeight w:val="300"/>
        </w:trPr>
        <w:tc>
          <w:tcPr>
            <w:tcW w:w="2117" w:type="dxa"/>
            <w:shd w:val="clear" w:color="auto" w:fill="auto"/>
            <w:vAlign w:val="center"/>
            <w:hideMark/>
          </w:tcPr>
          <w:p w14:paraId="35261E9E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2715AF5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OR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  <w:hideMark/>
          </w:tcPr>
          <w:p w14:paraId="21BB2E64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95% CIs</w:t>
            </w:r>
          </w:p>
        </w:tc>
        <w:tc>
          <w:tcPr>
            <w:tcW w:w="284" w:type="dxa"/>
            <w:shd w:val="clear" w:color="auto" w:fill="auto"/>
            <w:vAlign w:val="center"/>
            <w:hideMark/>
          </w:tcPr>
          <w:p w14:paraId="24EF6D73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0469452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OR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  <w:hideMark/>
          </w:tcPr>
          <w:p w14:paraId="7EB4C276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95% CIs</w:t>
            </w:r>
          </w:p>
        </w:tc>
      </w:tr>
      <w:tr w:rsidR="00E06D01" w:rsidRPr="00D91731" w14:paraId="33992458" w14:textId="77777777" w:rsidTr="00404BB6">
        <w:trPr>
          <w:trHeight w:val="315"/>
        </w:trPr>
        <w:tc>
          <w:tcPr>
            <w:tcW w:w="2117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921DAB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992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88E4FD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992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C59CC5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Lower</w:t>
            </w:r>
          </w:p>
        </w:tc>
        <w:tc>
          <w:tcPr>
            <w:tcW w:w="992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1C09C3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Upper</w:t>
            </w:r>
          </w:p>
        </w:tc>
        <w:tc>
          <w:tcPr>
            <w:tcW w:w="284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AF294C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D02FEF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992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CBD02B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Lower</w:t>
            </w:r>
          </w:p>
        </w:tc>
        <w:tc>
          <w:tcPr>
            <w:tcW w:w="992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FDF47D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Upper</w:t>
            </w:r>
          </w:p>
        </w:tc>
      </w:tr>
      <w:tr w:rsidR="00E06D01" w:rsidRPr="00D91731" w14:paraId="6E6DC090" w14:textId="77777777" w:rsidTr="00404BB6">
        <w:trPr>
          <w:trHeight w:val="300"/>
        </w:trPr>
        <w:tc>
          <w:tcPr>
            <w:tcW w:w="2117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15142202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SPRING</w:t>
            </w:r>
          </w:p>
        </w:tc>
        <w:tc>
          <w:tcPr>
            <w:tcW w:w="992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406958A1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479F148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752A13FF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84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6A4E0A5B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134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4EF0347A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701A09FA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1FDBDF9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E06D01" w:rsidRPr="00D91731" w14:paraId="32185BD3" w14:textId="77777777" w:rsidTr="00404BB6">
        <w:trPr>
          <w:trHeight w:val="300"/>
        </w:trPr>
        <w:tc>
          <w:tcPr>
            <w:tcW w:w="2117" w:type="dxa"/>
            <w:tcBorders>
              <w:top w:val="nil"/>
            </w:tcBorders>
            <w:shd w:val="clear" w:color="auto" w:fill="auto"/>
            <w:vAlign w:val="center"/>
            <w:hideMark/>
          </w:tcPr>
          <w:p w14:paraId="03813C9E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Greenspace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FFF26E2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A836965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E6F117F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84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5FF0BC0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472C40D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1D817F0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A1B3DA2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E06D01" w:rsidRPr="00D91731" w14:paraId="32C3D5C5" w14:textId="77777777" w:rsidTr="00404BB6">
        <w:trPr>
          <w:trHeight w:val="300"/>
        </w:trPr>
        <w:tc>
          <w:tcPr>
            <w:tcW w:w="2117" w:type="dxa"/>
            <w:shd w:val="clear" w:color="auto" w:fill="auto"/>
            <w:vAlign w:val="center"/>
            <w:hideMark/>
          </w:tcPr>
          <w:p w14:paraId="6B877DAC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  80-100%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7ED2F63" w14:textId="77777777" w:rsidR="00E06D01" w:rsidRPr="00D91731" w:rsidRDefault="00E06D01" w:rsidP="00404BB6">
            <w:pPr>
              <w:tabs>
                <w:tab w:val="decimal" w:pos="30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1.14*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13FC533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67D265F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1.28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7A35D344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DF6BFDA" w14:textId="77777777" w:rsidR="00E06D01" w:rsidRPr="00D91731" w:rsidRDefault="00E06D01" w:rsidP="00404BB6">
            <w:pPr>
              <w:tabs>
                <w:tab w:val="decimal" w:pos="229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0.96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E2AFA9D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0.88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1DD52F1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1.04</w:t>
            </w:r>
          </w:p>
        </w:tc>
      </w:tr>
      <w:tr w:rsidR="00E06D01" w:rsidRPr="00D91731" w14:paraId="6A5C63D0" w14:textId="77777777" w:rsidTr="00404BB6">
        <w:trPr>
          <w:trHeight w:val="300"/>
        </w:trPr>
        <w:tc>
          <w:tcPr>
            <w:tcW w:w="2117" w:type="dxa"/>
            <w:shd w:val="clear" w:color="auto" w:fill="auto"/>
            <w:vAlign w:val="center"/>
            <w:hideMark/>
          </w:tcPr>
          <w:p w14:paraId="1DECC7D3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  60-79.99%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FBABAA7" w14:textId="77777777" w:rsidR="00E06D01" w:rsidRPr="00D91731" w:rsidRDefault="00E06D01" w:rsidP="00404BB6">
            <w:pPr>
              <w:tabs>
                <w:tab w:val="decimal" w:pos="30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1.18**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99759B4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1.06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E5941B5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1.32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613A8522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D125507" w14:textId="77777777" w:rsidR="00E06D01" w:rsidRPr="00D91731" w:rsidRDefault="00E06D01" w:rsidP="00404BB6">
            <w:pPr>
              <w:tabs>
                <w:tab w:val="decimal" w:pos="229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1.04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354A1B1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0CBED53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1.12</w:t>
            </w:r>
          </w:p>
        </w:tc>
      </w:tr>
      <w:tr w:rsidR="00E06D01" w:rsidRPr="00D91731" w14:paraId="0FDD4415" w14:textId="77777777" w:rsidTr="00404BB6">
        <w:trPr>
          <w:trHeight w:val="300"/>
        </w:trPr>
        <w:tc>
          <w:tcPr>
            <w:tcW w:w="2117" w:type="dxa"/>
            <w:shd w:val="clear" w:color="auto" w:fill="auto"/>
            <w:vAlign w:val="center"/>
            <w:hideMark/>
          </w:tcPr>
          <w:p w14:paraId="756E1A85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  40-59.99%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BFC591A" w14:textId="77777777" w:rsidR="00E06D01" w:rsidRPr="00D91731" w:rsidRDefault="00E06D01" w:rsidP="00404BB6">
            <w:pPr>
              <w:tabs>
                <w:tab w:val="decimal" w:pos="30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AF30CCB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93E9320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1.14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109F0221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F2154C0" w14:textId="77777777" w:rsidR="00E06D01" w:rsidRPr="00D91731" w:rsidRDefault="00E06D01" w:rsidP="00404BB6">
            <w:pPr>
              <w:tabs>
                <w:tab w:val="decimal" w:pos="229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CBD1C64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0.96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DF735F0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1.10</w:t>
            </w:r>
          </w:p>
        </w:tc>
      </w:tr>
      <w:tr w:rsidR="00E06D01" w:rsidRPr="00D91731" w14:paraId="3437BD78" w14:textId="77777777" w:rsidTr="00404BB6">
        <w:trPr>
          <w:trHeight w:val="300"/>
        </w:trPr>
        <w:tc>
          <w:tcPr>
            <w:tcW w:w="2117" w:type="dxa"/>
            <w:shd w:val="clear" w:color="auto" w:fill="auto"/>
            <w:vAlign w:val="center"/>
            <w:hideMark/>
          </w:tcPr>
          <w:p w14:paraId="368991E7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  20-39.99%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6AF0E34" w14:textId="77777777" w:rsidR="00E06D01" w:rsidRPr="00D91731" w:rsidRDefault="00E06D01" w:rsidP="00404BB6">
            <w:pPr>
              <w:tabs>
                <w:tab w:val="decimal" w:pos="30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4C0BF14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0.88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16F221B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1.07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5F7C365B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B3E2503" w14:textId="77777777" w:rsidR="00E06D01" w:rsidRPr="00D91731" w:rsidRDefault="00E06D01" w:rsidP="00404BB6">
            <w:pPr>
              <w:tabs>
                <w:tab w:val="decimal" w:pos="229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1.04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A1EC9C4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0.99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A2F50B2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1.10</w:t>
            </w:r>
          </w:p>
        </w:tc>
      </w:tr>
      <w:tr w:rsidR="00E06D01" w:rsidRPr="00D91731" w14:paraId="1661C0E1" w14:textId="77777777" w:rsidTr="00404BB6">
        <w:trPr>
          <w:trHeight w:val="300"/>
        </w:trPr>
        <w:tc>
          <w:tcPr>
            <w:tcW w:w="2117" w:type="dxa"/>
            <w:shd w:val="clear" w:color="auto" w:fill="auto"/>
            <w:vAlign w:val="center"/>
            <w:hideMark/>
          </w:tcPr>
          <w:p w14:paraId="596C6149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  0-19.99%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DDD0C4E" w14:textId="77777777" w:rsidR="00E06D01" w:rsidRPr="00D91731" w:rsidRDefault="00E06D01" w:rsidP="00404BB6">
            <w:pPr>
              <w:tabs>
                <w:tab w:val="decimal" w:pos="301"/>
              </w:tabs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42DDD90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E998CE4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23BEEDC8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EB4DB29" w14:textId="77777777" w:rsidR="00E06D01" w:rsidRPr="00D91731" w:rsidRDefault="00E06D01" w:rsidP="00404BB6">
            <w:pPr>
              <w:tabs>
                <w:tab w:val="decimal" w:pos="229"/>
              </w:tabs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B489501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A890A6D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E06D01" w:rsidRPr="00D91731" w14:paraId="4298E380" w14:textId="77777777" w:rsidTr="00404BB6">
        <w:trPr>
          <w:trHeight w:val="300"/>
        </w:trPr>
        <w:tc>
          <w:tcPr>
            <w:tcW w:w="2117" w:type="dxa"/>
            <w:shd w:val="clear" w:color="auto" w:fill="auto"/>
            <w:noWrap/>
            <w:vAlign w:val="bottom"/>
            <w:hideMark/>
          </w:tcPr>
          <w:p w14:paraId="3F3143F1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00843F9" w14:textId="77777777" w:rsidR="00E06D01" w:rsidRPr="00D91731" w:rsidRDefault="00E06D01" w:rsidP="00404BB6">
            <w:pPr>
              <w:tabs>
                <w:tab w:val="decimal" w:pos="301"/>
              </w:tabs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82495FA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E9A6E96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3591575F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3D19A20" w14:textId="77777777" w:rsidR="00E06D01" w:rsidRPr="00D91731" w:rsidRDefault="00E06D01" w:rsidP="00404BB6">
            <w:pPr>
              <w:tabs>
                <w:tab w:val="decimal" w:pos="229"/>
              </w:tabs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B128375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04A046F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E06D01" w:rsidRPr="00D91731" w14:paraId="209B6CB6" w14:textId="77777777" w:rsidTr="00404BB6">
        <w:trPr>
          <w:trHeight w:val="300"/>
        </w:trPr>
        <w:tc>
          <w:tcPr>
            <w:tcW w:w="2117" w:type="dxa"/>
            <w:shd w:val="clear" w:color="auto" w:fill="auto"/>
            <w:vAlign w:val="center"/>
            <w:hideMark/>
          </w:tcPr>
          <w:p w14:paraId="7E5C82C8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Constant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E123854" w14:textId="77777777" w:rsidR="00E06D01" w:rsidRPr="00D91731" w:rsidRDefault="00E06D01" w:rsidP="00404BB6">
            <w:pPr>
              <w:tabs>
                <w:tab w:val="decimal" w:pos="30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0.74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C07CA27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1E319A1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84" w:type="dxa"/>
            <w:shd w:val="clear" w:color="auto" w:fill="auto"/>
            <w:vAlign w:val="center"/>
            <w:hideMark/>
          </w:tcPr>
          <w:p w14:paraId="705AF8B2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D03C23E" w14:textId="77777777" w:rsidR="00E06D01" w:rsidRPr="00D91731" w:rsidRDefault="00E06D01" w:rsidP="00404BB6">
            <w:pPr>
              <w:tabs>
                <w:tab w:val="decimal" w:pos="229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0.37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43FAED9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A238B14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E06D01" w:rsidRPr="00D91731" w14:paraId="3F1A58E0" w14:textId="77777777" w:rsidTr="00404BB6">
        <w:trPr>
          <w:trHeight w:val="330"/>
        </w:trPr>
        <w:tc>
          <w:tcPr>
            <w:tcW w:w="2117" w:type="dxa"/>
            <w:shd w:val="clear" w:color="auto" w:fill="auto"/>
            <w:vAlign w:val="center"/>
            <w:hideMark/>
          </w:tcPr>
          <w:p w14:paraId="05A651EB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Nagelkerke</w:t>
            </w:r>
            <w:proofErr w:type="spellEnd"/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R</w:t>
            </w:r>
            <w:r w:rsidRPr="00D91731">
              <w:rPr>
                <w:rFonts w:ascii="Arial" w:eastAsia="Times New Roman" w:hAnsi="Arial" w:cs="Arial"/>
                <w:color w:val="000000"/>
                <w:vertAlign w:val="superscript"/>
                <w:lang w:eastAsia="en-GB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8A16901" w14:textId="77777777" w:rsidR="00E06D01" w:rsidRPr="00D91731" w:rsidRDefault="00E06D01" w:rsidP="00404BB6">
            <w:pPr>
              <w:tabs>
                <w:tab w:val="decimal" w:pos="30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0.03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34633E3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7417436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84" w:type="dxa"/>
            <w:shd w:val="clear" w:color="auto" w:fill="auto"/>
            <w:vAlign w:val="center"/>
            <w:hideMark/>
          </w:tcPr>
          <w:p w14:paraId="25143946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3E5FD70" w14:textId="77777777" w:rsidR="00E06D01" w:rsidRPr="00D91731" w:rsidRDefault="00E06D01" w:rsidP="00404BB6">
            <w:pPr>
              <w:tabs>
                <w:tab w:val="decimal" w:pos="229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0.02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9385E57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28839B4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E06D01" w:rsidRPr="00D91731" w14:paraId="65EA746A" w14:textId="77777777" w:rsidTr="00404BB6">
        <w:trPr>
          <w:trHeight w:val="315"/>
        </w:trPr>
        <w:tc>
          <w:tcPr>
            <w:tcW w:w="2117" w:type="dxa"/>
            <w:shd w:val="clear" w:color="auto" w:fill="auto"/>
            <w:vAlign w:val="center"/>
            <w:hideMark/>
          </w:tcPr>
          <w:p w14:paraId="70D062D7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056CBE4E" w14:textId="77777777" w:rsidR="00E06D01" w:rsidRPr="00D91731" w:rsidRDefault="00E06D01" w:rsidP="00404BB6">
            <w:pPr>
              <w:tabs>
                <w:tab w:val="decimal" w:pos="30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16,372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7CD74E7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600A8F18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84" w:type="dxa"/>
            <w:shd w:val="clear" w:color="auto" w:fill="auto"/>
            <w:vAlign w:val="center"/>
            <w:hideMark/>
          </w:tcPr>
          <w:p w14:paraId="10206902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6692AAC" w14:textId="77777777" w:rsidR="00E06D01" w:rsidRPr="00D91731" w:rsidRDefault="00E06D01" w:rsidP="00404BB6">
            <w:pPr>
              <w:tabs>
                <w:tab w:val="decimal" w:pos="229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54,561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B96E41F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6BA58B8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  <w:tr w:rsidR="00E06D01" w:rsidRPr="00D91731" w14:paraId="71155809" w14:textId="77777777" w:rsidTr="00404BB6">
        <w:trPr>
          <w:trHeight w:val="300"/>
        </w:trPr>
        <w:tc>
          <w:tcPr>
            <w:tcW w:w="2117" w:type="dxa"/>
            <w:tcBorders>
              <w:bottom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6E810429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tcBorders>
              <w:bottom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66898A2F" w14:textId="77777777" w:rsidR="00E06D01" w:rsidRPr="00D91731" w:rsidRDefault="00E06D01" w:rsidP="00404BB6">
            <w:pPr>
              <w:tabs>
                <w:tab w:val="decimal" w:pos="301"/>
              </w:tabs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tcBorders>
              <w:bottom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45871F7D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tcBorders>
              <w:bottom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6BCFE642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84" w:type="dxa"/>
            <w:tcBorders>
              <w:bottom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21C168BD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134" w:type="dxa"/>
            <w:tcBorders>
              <w:bottom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13DBF0C1" w14:textId="77777777" w:rsidR="00E06D01" w:rsidRPr="00D91731" w:rsidRDefault="00E06D01" w:rsidP="00404BB6">
            <w:pPr>
              <w:tabs>
                <w:tab w:val="decimal" w:pos="229"/>
              </w:tabs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tcBorders>
              <w:bottom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77AFEAA3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tcBorders>
              <w:bottom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32C956D8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E06D01" w:rsidRPr="00D91731" w14:paraId="0ABDAB09" w14:textId="77777777" w:rsidTr="00404BB6">
        <w:trPr>
          <w:trHeight w:val="300"/>
        </w:trPr>
        <w:tc>
          <w:tcPr>
            <w:tcW w:w="2117" w:type="dxa"/>
            <w:tcBorders>
              <w:top w:val="dashed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ADF3A9E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SUMMER</w:t>
            </w:r>
          </w:p>
        </w:tc>
        <w:tc>
          <w:tcPr>
            <w:tcW w:w="992" w:type="dxa"/>
            <w:tcBorders>
              <w:top w:val="dashed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40D8A839" w14:textId="77777777" w:rsidR="00E06D01" w:rsidRPr="00D91731" w:rsidRDefault="00E06D01" w:rsidP="00404BB6">
            <w:pPr>
              <w:tabs>
                <w:tab w:val="decimal" w:pos="30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tcBorders>
              <w:top w:val="dashed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2BA70F7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tcBorders>
              <w:top w:val="dashed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58CA0E6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84" w:type="dxa"/>
            <w:tcBorders>
              <w:top w:val="dashed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F058A59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6299364C" w14:textId="77777777" w:rsidR="00E06D01" w:rsidRPr="00D91731" w:rsidRDefault="00E06D01" w:rsidP="00404BB6">
            <w:pPr>
              <w:tabs>
                <w:tab w:val="decimal" w:pos="229"/>
              </w:tabs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tcBorders>
              <w:top w:val="dashed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AC4E3C4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tcBorders>
              <w:top w:val="dashed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E62AE18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E06D01" w:rsidRPr="00D91731" w14:paraId="2888E631" w14:textId="77777777" w:rsidTr="00404BB6">
        <w:trPr>
          <w:trHeight w:val="300"/>
        </w:trPr>
        <w:tc>
          <w:tcPr>
            <w:tcW w:w="2117" w:type="dxa"/>
            <w:tcBorders>
              <w:top w:val="nil"/>
            </w:tcBorders>
            <w:shd w:val="clear" w:color="auto" w:fill="auto"/>
            <w:vAlign w:val="center"/>
            <w:hideMark/>
          </w:tcPr>
          <w:p w14:paraId="2957235B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Green space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EF41E8C" w14:textId="77777777" w:rsidR="00E06D01" w:rsidRPr="00D91731" w:rsidRDefault="00E06D01" w:rsidP="00404BB6">
            <w:pPr>
              <w:tabs>
                <w:tab w:val="decimal" w:pos="30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6449516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018379F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84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C1AA54E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544734F" w14:textId="77777777" w:rsidR="00E06D01" w:rsidRPr="00D91731" w:rsidRDefault="00E06D01" w:rsidP="00404BB6">
            <w:pPr>
              <w:tabs>
                <w:tab w:val="decimal" w:pos="229"/>
              </w:tabs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E086C9A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43B0DB0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E06D01" w:rsidRPr="00D91731" w14:paraId="01F841DF" w14:textId="77777777" w:rsidTr="00404BB6">
        <w:trPr>
          <w:trHeight w:val="300"/>
        </w:trPr>
        <w:tc>
          <w:tcPr>
            <w:tcW w:w="2117" w:type="dxa"/>
            <w:shd w:val="clear" w:color="auto" w:fill="auto"/>
            <w:vAlign w:val="center"/>
            <w:hideMark/>
          </w:tcPr>
          <w:p w14:paraId="26F3A3B2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  80-100%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BDB987C" w14:textId="77777777" w:rsidR="00E06D01" w:rsidRPr="00D91731" w:rsidRDefault="00E06D01" w:rsidP="00404BB6">
            <w:pPr>
              <w:tabs>
                <w:tab w:val="decimal" w:pos="30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275CF6C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CA33E2C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1.04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7D94F2F3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63953BB" w14:textId="77777777" w:rsidR="00E06D01" w:rsidRPr="00D91731" w:rsidRDefault="00E06D01" w:rsidP="00404BB6">
            <w:pPr>
              <w:tabs>
                <w:tab w:val="decimal" w:pos="229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04E05B9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C3E6D69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1.13</w:t>
            </w:r>
          </w:p>
        </w:tc>
      </w:tr>
      <w:tr w:rsidR="00E06D01" w:rsidRPr="00D91731" w14:paraId="63445A1C" w14:textId="77777777" w:rsidTr="00404BB6">
        <w:trPr>
          <w:trHeight w:val="300"/>
        </w:trPr>
        <w:tc>
          <w:tcPr>
            <w:tcW w:w="2117" w:type="dxa"/>
            <w:shd w:val="clear" w:color="auto" w:fill="auto"/>
            <w:vAlign w:val="center"/>
            <w:hideMark/>
          </w:tcPr>
          <w:p w14:paraId="2C03AAB4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  60-79.99%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3B8990E" w14:textId="77777777" w:rsidR="00E06D01" w:rsidRPr="00D91731" w:rsidRDefault="00E06D01" w:rsidP="00404BB6">
            <w:pPr>
              <w:tabs>
                <w:tab w:val="decimal" w:pos="30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0.96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BD47A82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16CD7EC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1.07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67A4349A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182D6CF" w14:textId="77777777" w:rsidR="00E06D01" w:rsidRPr="00D91731" w:rsidRDefault="00E06D01" w:rsidP="00404BB6">
            <w:pPr>
              <w:tabs>
                <w:tab w:val="decimal" w:pos="229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0.98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3777507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8D15F5E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1.05</w:t>
            </w:r>
          </w:p>
        </w:tc>
      </w:tr>
      <w:tr w:rsidR="00E06D01" w:rsidRPr="00D91731" w14:paraId="4D628460" w14:textId="77777777" w:rsidTr="00404BB6">
        <w:trPr>
          <w:trHeight w:val="300"/>
        </w:trPr>
        <w:tc>
          <w:tcPr>
            <w:tcW w:w="2117" w:type="dxa"/>
            <w:shd w:val="clear" w:color="auto" w:fill="auto"/>
            <w:vAlign w:val="center"/>
            <w:hideMark/>
          </w:tcPr>
          <w:p w14:paraId="5041D084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  40-59.99%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7E94AD2" w14:textId="77777777" w:rsidR="00E06D01" w:rsidRPr="00D91731" w:rsidRDefault="00E06D01" w:rsidP="00404BB6">
            <w:pPr>
              <w:tabs>
                <w:tab w:val="decimal" w:pos="30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0.96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BE81F3A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302ABBE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1.07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0883704B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5779FAC" w14:textId="77777777" w:rsidR="00E06D01" w:rsidRPr="00D91731" w:rsidRDefault="00E06D01" w:rsidP="00404BB6">
            <w:pPr>
              <w:tabs>
                <w:tab w:val="decimal" w:pos="229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9356CB0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19788A9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1.08</w:t>
            </w:r>
          </w:p>
        </w:tc>
      </w:tr>
      <w:tr w:rsidR="00E06D01" w:rsidRPr="00D91731" w14:paraId="64F1A8AC" w14:textId="77777777" w:rsidTr="00404BB6">
        <w:trPr>
          <w:trHeight w:val="300"/>
        </w:trPr>
        <w:tc>
          <w:tcPr>
            <w:tcW w:w="2117" w:type="dxa"/>
            <w:shd w:val="clear" w:color="auto" w:fill="auto"/>
            <w:vAlign w:val="center"/>
            <w:hideMark/>
          </w:tcPr>
          <w:p w14:paraId="577D2D91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  20-39.99%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849F395" w14:textId="77777777" w:rsidR="00E06D01" w:rsidRPr="00D91731" w:rsidRDefault="00E06D01" w:rsidP="00404BB6">
            <w:pPr>
              <w:tabs>
                <w:tab w:val="decimal" w:pos="30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0.86**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8128826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0.78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9FDFEBD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0.95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70223F78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CE9E23E" w14:textId="77777777" w:rsidR="00E06D01" w:rsidRPr="00D91731" w:rsidRDefault="00E06D01" w:rsidP="00404BB6">
            <w:pPr>
              <w:tabs>
                <w:tab w:val="decimal" w:pos="229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0.99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39943E8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0.94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9CEFDF7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1.05</w:t>
            </w:r>
          </w:p>
        </w:tc>
      </w:tr>
      <w:tr w:rsidR="00E06D01" w:rsidRPr="00D91731" w14:paraId="1A454847" w14:textId="77777777" w:rsidTr="00404BB6">
        <w:trPr>
          <w:trHeight w:val="300"/>
        </w:trPr>
        <w:tc>
          <w:tcPr>
            <w:tcW w:w="2117" w:type="dxa"/>
            <w:shd w:val="clear" w:color="auto" w:fill="auto"/>
            <w:vAlign w:val="center"/>
            <w:hideMark/>
          </w:tcPr>
          <w:p w14:paraId="25E0B450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  0-19.99%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8723522" w14:textId="77777777" w:rsidR="00E06D01" w:rsidRPr="00D91731" w:rsidRDefault="00E06D01" w:rsidP="00404BB6">
            <w:pPr>
              <w:tabs>
                <w:tab w:val="decimal" w:pos="301"/>
              </w:tabs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06D2B8D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72C7DAA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10DDBA81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5488EE0" w14:textId="77777777" w:rsidR="00E06D01" w:rsidRPr="00D91731" w:rsidRDefault="00E06D01" w:rsidP="00404BB6">
            <w:pPr>
              <w:tabs>
                <w:tab w:val="decimal" w:pos="229"/>
              </w:tabs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B9E0110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79BACEA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E06D01" w:rsidRPr="00D91731" w14:paraId="335285BB" w14:textId="77777777" w:rsidTr="00404BB6">
        <w:trPr>
          <w:trHeight w:val="300"/>
        </w:trPr>
        <w:tc>
          <w:tcPr>
            <w:tcW w:w="2117" w:type="dxa"/>
            <w:shd w:val="clear" w:color="auto" w:fill="auto"/>
            <w:noWrap/>
            <w:vAlign w:val="bottom"/>
            <w:hideMark/>
          </w:tcPr>
          <w:p w14:paraId="6EF29944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BEEBEDC" w14:textId="77777777" w:rsidR="00E06D01" w:rsidRPr="00D91731" w:rsidRDefault="00E06D01" w:rsidP="00404BB6">
            <w:pPr>
              <w:tabs>
                <w:tab w:val="decimal" w:pos="301"/>
              </w:tabs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11CF32F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EAA3642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32F02FD5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367DE83" w14:textId="77777777" w:rsidR="00E06D01" w:rsidRPr="00D91731" w:rsidRDefault="00E06D01" w:rsidP="00404BB6">
            <w:pPr>
              <w:tabs>
                <w:tab w:val="decimal" w:pos="229"/>
              </w:tabs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2D02328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5E167AA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E06D01" w:rsidRPr="00D91731" w14:paraId="444CFA3F" w14:textId="77777777" w:rsidTr="00404BB6">
        <w:trPr>
          <w:trHeight w:val="300"/>
        </w:trPr>
        <w:tc>
          <w:tcPr>
            <w:tcW w:w="2117" w:type="dxa"/>
            <w:shd w:val="clear" w:color="auto" w:fill="auto"/>
            <w:vAlign w:val="center"/>
            <w:hideMark/>
          </w:tcPr>
          <w:p w14:paraId="7FE11E67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Constant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A58514F" w14:textId="77777777" w:rsidR="00E06D01" w:rsidRPr="00D91731" w:rsidRDefault="00E06D01" w:rsidP="00404BB6">
            <w:pPr>
              <w:tabs>
                <w:tab w:val="decimal" w:pos="30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1.10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29343DE9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437D103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84" w:type="dxa"/>
            <w:shd w:val="clear" w:color="auto" w:fill="auto"/>
            <w:vAlign w:val="center"/>
            <w:hideMark/>
          </w:tcPr>
          <w:p w14:paraId="7C5A30DC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B1160C8" w14:textId="77777777" w:rsidR="00E06D01" w:rsidRPr="00D91731" w:rsidRDefault="00E06D01" w:rsidP="00404BB6">
            <w:pPr>
              <w:tabs>
                <w:tab w:val="decimal" w:pos="229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0.33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4BAB20B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94D4496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E06D01" w:rsidRPr="00D91731" w14:paraId="77AAB4CD" w14:textId="77777777" w:rsidTr="00404BB6">
        <w:trPr>
          <w:trHeight w:val="330"/>
        </w:trPr>
        <w:tc>
          <w:tcPr>
            <w:tcW w:w="2117" w:type="dxa"/>
            <w:shd w:val="clear" w:color="auto" w:fill="auto"/>
            <w:vAlign w:val="center"/>
            <w:hideMark/>
          </w:tcPr>
          <w:p w14:paraId="58290EDD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Nagelkerke</w:t>
            </w:r>
            <w:proofErr w:type="spellEnd"/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R</w:t>
            </w:r>
            <w:r w:rsidRPr="00D91731">
              <w:rPr>
                <w:rFonts w:ascii="Arial" w:eastAsia="Times New Roman" w:hAnsi="Arial" w:cs="Arial"/>
                <w:color w:val="000000"/>
                <w:vertAlign w:val="superscript"/>
                <w:lang w:eastAsia="en-GB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A2C152B" w14:textId="77777777" w:rsidR="00E06D01" w:rsidRPr="00D91731" w:rsidRDefault="00E06D01" w:rsidP="00404BB6">
            <w:pPr>
              <w:tabs>
                <w:tab w:val="decimal" w:pos="30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0.02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834E724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09425B9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84" w:type="dxa"/>
            <w:shd w:val="clear" w:color="auto" w:fill="auto"/>
            <w:vAlign w:val="center"/>
            <w:hideMark/>
          </w:tcPr>
          <w:p w14:paraId="3E77F549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B09CB83" w14:textId="77777777" w:rsidR="00E06D01" w:rsidRPr="00D91731" w:rsidRDefault="00E06D01" w:rsidP="00404BB6">
            <w:pPr>
              <w:tabs>
                <w:tab w:val="decimal" w:pos="229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0.02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61D119D5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DD8F7E4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E06D01" w:rsidRPr="00D91731" w14:paraId="048A0F52" w14:textId="77777777" w:rsidTr="00404BB6">
        <w:trPr>
          <w:trHeight w:val="315"/>
        </w:trPr>
        <w:tc>
          <w:tcPr>
            <w:tcW w:w="2117" w:type="dxa"/>
            <w:shd w:val="clear" w:color="auto" w:fill="auto"/>
            <w:vAlign w:val="center"/>
            <w:hideMark/>
          </w:tcPr>
          <w:p w14:paraId="6AE7078B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C194F11" w14:textId="77777777" w:rsidR="00E06D01" w:rsidRPr="00D91731" w:rsidRDefault="00E06D01" w:rsidP="00404BB6">
            <w:pPr>
              <w:tabs>
                <w:tab w:val="decimal" w:pos="30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15,405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1FB047C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05E7E390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84" w:type="dxa"/>
            <w:shd w:val="clear" w:color="auto" w:fill="auto"/>
            <w:vAlign w:val="center"/>
            <w:hideMark/>
          </w:tcPr>
          <w:p w14:paraId="2C11CEF9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23E011F" w14:textId="77777777" w:rsidR="00E06D01" w:rsidRPr="00D91731" w:rsidRDefault="00E06D01" w:rsidP="00404BB6">
            <w:pPr>
              <w:tabs>
                <w:tab w:val="decimal" w:pos="229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52,190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FBDD3DB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0757159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  <w:tr w:rsidR="00E06D01" w:rsidRPr="00D91731" w14:paraId="14F8209E" w14:textId="77777777" w:rsidTr="00404BB6">
        <w:trPr>
          <w:trHeight w:val="300"/>
        </w:trPr>
        <w:tc>
          <w:tcPr>
            <w:tcW w:w="2117" w:type="dxa"/>
            <w:tcBorders>
              <w:bottom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3F7A61CE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tcBorders>
              <w:bottom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5506EB55" w14:textId="77777777" w:rsidR="00E06D01" w:rsidRPr="00D91731" w:rsidRDefault="00E06D01" w:rsidP="00404BB6">
            <w:pPr>
              <w:tabs>
                <w:tab w:val="decimal" w:pos="301"/>
              </w:tabs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tcBorders>
              <w:bottom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057F115F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tcBorders>
              <w:bottom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76CA15CB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84" w:type="dxa"/>
            <w:tcBorders>
              <w:bottom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41B2F3FF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134" w:type="dxa"/>
            <w:tcBorders>
              <w:bottom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0947632B" w14:textId="77777777" w:rsidR="00E06D01" w:rsidRPr="00D91731" w:rsidRDefault="00E06D01" w:rsidP="00404BB6">
            <w:pPr>
              <w:tabs>
                <w:tab w:val="decimal" w:pos="229"/>
              </w:tabs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tcBorders>
              <w:bottom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12B420D2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tcBorders>
              <w:bottom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235BD49C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E06D01" w:rsidRPr="00D91731" w14:paraId="064FA4AF" w14:textId="77777777" w:rsidTr="00404BB6">
        <w:trPr>
          <w:trHeight w:val="300"/>
        </w:trPr>
        <w:tc>
          <w:tcPr>
            <w:tcW w:w="2117" w:type="dxa"/>
            <w:tcBorders>
              <w:top w:val="dashed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E080CDE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AUTUMN</w:t>
            </w:r>
          </w:p>
        </w:tc>
        <w:tc>
          <w:tcPr>
            <w:tcW w:w="992" w:type="dxa"/>
            <w:tcBorders>
              <w:top w:val="dashed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65E24E5A" w14:textId="77777777" w:rsidR="00E06D01" w:rsidRPr="00D91731" w:rsidRDefault="00E06D01" w:rsidP="00404BB6">
            <w:pPr>
              <w:tabs>
                <w:tab w:val="decimal" w:pos="30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tcBorders>
              <w:top w:val="dashed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5E4CB42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tcBorders>
              <w:top w:val="dashed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556606B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84" w:type="dxa"/>
            <w:tcBorders>
              <w:top w:val="dashed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7DBDC09C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73931568" w14:textId="77777777" w:rsidR="00E06D01" w:rsidRPr="00D91731" w:rsidRDefault="00E06D01" w:rsidP="00404BB6">
            <w:pPr>
              <w:tabs>
                <w:tab w:val="decimal" w:pos="229"/>
              </w:tabs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tcBorders>
              <w:top w:val="dashed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6CA936FB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tcBorders>
              <w:top w:val="dashed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2AF334B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E06D01" w:rsidRPr="00D91731" w14:paraId="247A3F67" w14:textId="77777777" w:rsidTr="00404BB6">
        <w:trPr>
          <w:trHeight w:val="300"/>
        </w:trPr>
        <w:tc>
          <w:tcPr>
            <w:tcW w:w="2117" w:type="dxa"/>
            <w:tcBorders>
              <w:top w:val="nil"/>
            </w:tcBorders>
            <w:shd w:val="clear" w:color="auto" w:fill="auto"/>
            <w:vAlign w:val="center"/>
            <w:hideMark/>
          </w:tcPr>
          <w:p w14:paraId="386D7849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Green space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AAC5086" w14:textId="77777777" w:rsidR="00E06D01" w:rsidRPr="00D91731" w:rsidRDefault="00E06D01" w:rsidP="00404BB6">
            <w:pPr>
              <w:tabs>
                <w:tab w:val="decimal" w:pos="30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F9A13E0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4F94121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84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9447724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29B6622" w14:textId="77777777" w:rsidR="00E06D01" w:rsidRPr="00D91731" w:rsidRDefault="00E06D01" w:rsidP="00404BB6">
            <w:pPr>
              <w:tabs>
                <w:tab w:val="decimal" w:pos="229"/>
              </w:tabs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EAA202F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FA19266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E06D01" w:rsidRPr="00D91731" w14:paraId="0D42FC68" w14:textId="77777777" w:rsidTr="00404BB6">
        <w:trPr>
          <w:trHeight w:val="300"/>
        </w:trPr>
        <w:tc>
          <w:tcPr>
            <w:tcW w:w="2117" w:type="dxa"/>
            <w:shd w:val="clear" w:color="auto" w:fill="auto"/>
            <w:vAlign w:val="center"/>
            <w:hideMark/>
          </w:tcPr>
          <w:p w14:paraId="00DF1F13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  80-100%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AB7C86A" w14:textId="77777777" w:rsidR="00E06D01" w:rsidRPr="00D91731" w:rsidRDefault="00E06D01" w:rsidP="00404BB6">
            <w:pPr>
              <w:tabs>
                <w:tab w:val="decimal" w:pos="30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79039F0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30B90B5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1.29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6DBB29BF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03D74DB" w14:textId="77777777" w:rsidR="00E06D01" w:rsidRPr="00D91731" w:rsidRDefault="00E06D01" w:rsidP="00404BB6">
            <w:pPr>
              <w:tabs>
                <w:tab w:val="decimal" w:pos="229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0.96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0B8D8B1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0.88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E5DBDB1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1.05</w:t>
            </w:r>
          </w:p>
        </w:tc>
      </w:tr>
      <w:tr w:rsidR="00E06D01" w:rsidRPr="00D91731" w14:paraId="6F7E39CD" w14:textId="77777777" w:rsidTr="00404BB6">
        <w:trPr>
          <w:trHeight w:val="300"/>
        </w:trPr>
        <w:tc>
          <w:tcPr>
            <w:tcW w:w="2117" w:type="dxa"/>
            <w:shd w:val="clear" w:color="auto" w:fill="auto"/>
            <w:vAlign w:val="center"/>
            <w:hideMark/>
          </w:tcPr>
          <w:p w14:paraId="5DD9D1BC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  60-79.99%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84FFCBB" w14:textId="77777777" w:rsidR="00E06D01" w:rsidRPr="00D91731" w:rsidRDefault="00E06D01" w:rsidP="00404BB6">
            <w:pPr>
              <w:tabs>
                <w:tab w:val="decimal" w:pos="30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F9F46D4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C6D3C5D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1.18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25B16D51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2BB7260" w14:textId="77777777" w:rsidR="00E06D01" w:rsidRPr="00D91731" w:rsidRDefault="00E06D01" w:rsidP="00404BB6">
            <w:pPr>
              <w:tabs>
                <w:tab w:val="decimal" w:pos="229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C1F9E53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4099AA3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1.02</w:t>
            </w:r>
          </w:p>
        </w:tc>
      </w:tr>
      <w:tr w:rsidR="00E06D01" w:rsidRPr="00D91731" w14:paraId="59F154A2" w14:textId="77777777" w:rsidTr="00404BB6">
        <w:trPr>
          <w:trHeight w:val="300"/>
        </w:trPr>
        <w:tc>
          <w:tcPr>
            <w:tcW w:w="2117" w:type="dxa"/>
            <w:shd w:val="clear" w:color="auto" w:fill="auto"/>
            <w:vAlign w:val="center"/>
            <w:hideMark/>
          </w:tcPr>
          <w:p w14:paraId="587C5E77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  40-59.99%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640D1C6" w14:textId="77777777" w:rsidR="00E06D01" w:rsidRPr="00D91731" w:rsidRDefault="00E06D01" w:rsidP="00404BB6">
            <w:pPr>
              <w:tabs>
                <w:tab w:val="decimal" w:pos="30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1.06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FBC6AE6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A5DEED2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1.18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709FAC1A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89A5C07" w14:textId="77777777" w:rsidR="00E06D01" w:rsidRPr="00D91731" w:rsidRDefault="00E06D01" w:rsidP="00404BB6">
            <w:pPr>
              <w:tabs>
                <w:tab w:val="decimal" w:pos="229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4C958AE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0.96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B5BC06A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1.09</w:t>
            </w:r>
          </w:p>
        </w:tc>
      </w:tr>
      <w:tr w:rsidR="00E06D01" w:rsidRPr="00D91731" w14:paraId="3A2F15FB" w14:textId="77777777" w:rsidTr="00404BB6">
        <w:trPr>
          <w:trHeight w:val="300"/>
        </w:trPr>
        <w:tc>
          <w:tcPr>
            <w:tcW w:w="2117" w:type="dxa"/>
            <w:shd w:val="clear" w:color="auto" w:fill="auto"/>
            <w:vAlign w:val="center"/>
            <w:hideMark/>
          </w:tcPr>
          <w:p w14:paraId="1A48B88D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  20-39.99%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2DCA9B3" w14:textId="77777777" w:rsidR="00E06D01" w:rsidRPr="00D91731" w:rsidRDefault="00E06D01" w:rsidP="00404BB6">
            <w:pPr>
              <w:tabs>
                <w:tab w:val="decimal" w:pos="30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1.08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66725E0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0.98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E24C0F2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1.19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330AAABA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B447EDB" w14:textId="77777777" w:rsidR="00E06D01" w:rsidRPr="00D91731" w:rsidRDefault="00E06D01" w:rsidP="00404BB6">
            <w:pPr>
              <w:tabs>
                <w:tab w:val="decimal" w:pos="229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DC376DE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0.94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EB3FE49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1.06</w:t>
            </w:r>
          </w:p>
        </w:tc>
      </w:tr>
      <w:tr w:rsidR="00E06D01" w:rsidRPr="00D91731" w14:paraId="660E1209" w14:textId="77777777" w:rsidTr="00404BB6">
        <w:trPr>
          <w:trHeight w:val="300"/>
        </w:trPr>
        <w:tc>
          <w:tcPr>
            <w:tcW w:w="2117" w:type="dxa"/>
            <w:shd w:val="clear" w:color="auto" w:fill="auto"/>
            <w:vAlign w:val="center"/>
            <w:hideMark/>
          </w:tcPr>
          <w:p w14:paraId="3B6B0165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  0-19.99%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32156E9" w14:textId="77777777" w:rsidR="00E06D01" w:rsidRPr="00D91731" w:rsidRDefault="00E06D01" w:rsidP="00404BB6">
            <w:pPr>
              <w:tabs>
                <w:tab w:val="decimal" w:pos="301"/>
              </w:tabs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10FEC9C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AF4C67B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7B6F4428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696B846" w14:textId="77777777" w:rsidR="00E06D01" w:rsidRPr="00D91731" w:rsidRDefault="00E06D01" w:rsidP="00404BB6">
            <w:pPr>
              <w:tabs>
                <w:tab w:val="decimal" w:pos="229"/>
              </w:tabs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F285E7A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ABD2A57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E06D01" w:rsidRPr="00D91731" w14:paraId="2B6925AB" w14:textId="77777777" w:rsidTr="00404BB6">
        <w:trPr>
          <w:trHeight w:val="300"/>
        </w:trPr>
        <w:tc>
          <w:tcPr>
            <w:tcW w:w="2117" w:type="dxa"/>
            <w:shd w:val="clear" w:color="auto" w:fill="auto"/>
            <w:noWrap/>
            <w:vAlign w:val="bottom"/>
            <w:hideMark/>
          </w:tcPr>
          <w:p w14:paraId="44D6D995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165FBB4" w14:textId="77777777" w:rsidR="00E06D01" w:rsidRPr="00D91731" w:rsidRDefault="00E06D01" w:rsidP="00404BB6">
            <w:pPr>
              <w:tabs>
                <w:tab w:val="decimal" w:pos="301"/>
              </w:tabs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075E24F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577DA34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61FAB23D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994B496" w14:textId="77777777" w:rsidR="00E06D01" w:rsidRPr="00D91731" w:rsidRDefault="00E06D01" w:rsidP="00404BB6">
            <w:pPr>
              <w:tabs>
                <w:tab w:val="decimal" w:pos="229"/>
              </w:tabs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8E0C3F3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1C9F282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E06D01" w:rsidRPr="00D91731" w14:paraId="6BEF3607" w14:textId="77777777" w:rsidTr="00404BB6">
        <w:trPr>
          <w:trHeight w:val="300"/>
        </w:trPr>
        <w:tc>
          <w:tcPr>
            <w:tcW w:w="2117" w:type="dxa"/>
            <w:shd w:val="clear" w:color="auto" w:fill="auto"/>
            <w:vAlign w:val="center"/>
            <w:hideMark/>
          </w:tcPr>
          <w:p w14:paraId="7BD6CCB0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Constant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A776549" w14:textId="77777777" w:rsidR="00E06D01" w:rsidRPr="00D91731" w:rsidRDefault="00E06D01" w:rsidP="00404BB6">
            <w:pPr>
              <w:tabs>
                <w:tab w:val="decimal" w:pos="30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0.52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1758A58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2549304E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84" w:type="dxa"/>
            <w:shd w:val="clear" w:color="auto" w:fill="auto"/>
            <w:vAlign w:val="center"/>
            <w:hideMark/>
          </w:tcPr>
          <w:p w14:paraId="03CEEE1E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49196D8" w14:textId="77777777" w:rsidR="00E06D01" w:rsidRPr="00D91731" w:rsidRDefault="00E06D01" w:rsidP="00404BB6">
            <w:pPr>
              <w:tabs>
                <w:tab w:val="decimal" w:pos="229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0.27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0549ACF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8C3D5D5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E06D01" w:rsidRPr="00D91731" w14:paraId="06D4D368" w14:textId="77777777" w:rsidTr="00404BB6">
        <w:trPr>
          <w:trHeight w:val="330"/>
        </w:trPr>
        <w:tc>
          <w:tcPr>
            <w:tcW w:w="2117" w:type="dxa"/>
            <w:shd w:val="clear" w:color="auto" w:fill="auto"/>
            <w:vAlign w:val="center"/>
            <w:hideMark/>
          </w:tcPr>
          <w:p w14:paraId="52F888BA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Nagelkerke</w:t>
            </w:r>
            <w:proofErr w:type="spellEnd"/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R</w:t>
            </w:r>
            <w:r w:rsidRPr="00D91731">
              <w:rPr>
                <w:rFonts w:ascii="Arial" w:eastAsia="Times New Roman" w:hAnsi="Arial" w:cs="Arial"/>
                <w:color w:val="000000"/>
                <w:vertAlign w:val="superscript"/>
                <w:lang w:eastAsia="en-GB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23A22DD9" w14:textId="77777777" w:rsidR="00E06D01" w:rsidRPr="00D91731" w:rsidRDefault="00E06D01" w:rsidP="00404BB6">
            <w:pPr>
              <w:tabs>
                <w:tab w:val="decimal" w:pos="30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0.02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FC5B55A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ECAF729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84" w:type="dxa"/>
            <w:shd w:val="clear" w:color="auto" w:fill="auto"/>
            <w:vAlign w:val="center"/>
            <w:hideMark/>
          </w:tcPr>
          <w:p w14:paraId="4B78EC4F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90E7BD2" w14:textId="77777777" w:rsidR="00E06D01" w:rsidRPr="00D91731" w:rsidRDefault="00E06D01" w:rsidP="00404BB6">
            <w:pPr>
              <w:tabs>
                <w:tab w:val="decimal" w:pos="229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0.02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BB1216C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55C0913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E06D01" w:rsidRPr="00D91731" w14:paraId="4CC00A14" w14:textId="77777777" w:rsidTr="00404BB6">
        <w:trPr>
          <w:trHeight w:val="315"/>
        </w:trPr>
        <w:tc>
          <w:tcPr>
            <w:tcW w:w="2117" w:type="dxa"/>
            <w:shd w:val="clear" w:color="auto" w:fill="auto"/>
            <w:vAlign w:val="center"/>
            <w:hideMark/>
          </w:tcPr>
          <w:p w14:paraId="2DBEE46B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0F4DBA16" w14:textId="77777777" w:rsidR="00E06D01" w:rsidRPr="00D91731" w:rsidRDefault="00E06D01" w:rsidP="00404BB6">
            <w:pPr>
              <w:tabs>
                <w:tab w:val="decimal" w:pos="30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15,065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3E88FF8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BE7FCD9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84" w:type="dxa"/>
            <w:shd w:val="clear" w:color="auto" w:fill="auto"/>
            <w:vAlign w:val="center"/>
            <w:hideMark/>
          </w:tcPr>
          <w:p w14:paraId="0DDC1648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F4F8EF6" w14:textId="77777777" w:rsidR="00E06D01" w:rsidRPr="00D91731" w:rsidRDefault="00E06D01" w:rsidP="00404BB6">
            <w:pPr>
              <w:tabs>
                <w:tab w:val="decimal" w:pos="229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51,414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A2C6628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457F0DC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  <w:tr w:rsidR="00E06D01" w:rsidRPr="00D91731" w14:paraId="05D9A1AA" w14:textId="77777777" w:rsidTr="00404BB6">
        <w:trPr>
          <w:trHeight w:val="300"/>
        </w:trPr>
        <w:tc>
          <w:tcPr>
            <w:tcW w:w="2117" w:type="dxa"/>
            <w:tcBorders>
              <w:bottom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7E4F7927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tcBorders>
              <w:bottom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49E7CFD8" w14:textId="77777777" w:rsidR="00E06D01" w:rsidRPr="00D91731" w:rsidRDefault="00E06D01" w:rsidP="00404BB6">
            <w:pPr>
              <w:tabs>
                <w:tab w:val="decimal" w:pos="301"/>
              </w:tabs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tcBorders>
              <w:bottom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5D1D62EA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tcBorders>
              <w:bottom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4B6895DB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84" w:type="dxa"/>
            <w:tcBorders>
              <w:bottom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0649CD27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134" w:type="dxa"/>
            <w:tcBorders>
              <w:bottom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584FF56F" w14:textId="77777777" w:rsidR="00E06D01" w:rsidRPr="00D91731" w:rsidRDefault="00E06D01" w:rsidP="00404BB6">
            <w:pPr>
              <w:tabs>
                <w:tab w:val="decimal" w:pos="229"/>
              </w:tabs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tcBorders>
              <w:bottom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0E8779DF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tcBorders>
              <w:bottom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7E5B0B9E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E06D01" w:rsidRPr="00D91731" w14:paraId="15035443" w14:textId="77777777" w:rsidTr="00404BB6">
        <w:trPr>
          <w:trHeight w:val="300"/>
        </w:trPr>
        <w:tc>
          <w:tcPr>
            <w:tcW w:w="2117" w:type="dxa"/>
            <w:tcBorders>
              <w:top w:val="dashed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91BB494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WINTER</w:t>
            </w:r>
          </w:p>
        </w:tc>
        <w:tc>
          <w:tcPr>
            <w:tcW w:w="992" w:type="dxa"/>
            <w:tcBorders>
              <w:top w:val="dashed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6EB3FA0" w14:textId="77777777" w:rsidR="00E06D01" w:rsidRPr="00D91731" w:rsidRDefault="00E06D01" w:rsidP="00404BB6">
            <w:pPr>
              <w:tabs>
                <w:tab w:val="decimal" w:pos="30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tcBorders>
              <w:top w:val="dashed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9F496E6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tcBorders>
              <w:top w:val="dashed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74DAAC2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84" w:type="dxa"/>
            <w:tcBorders>
              <w:top w:val="dashed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499C869A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14E4AFA5" w14:textId="77777777" w:rsidR="00E06D01" w:rsidRPr="00D91731" w:rsidRDefault="00E06D01" w:rsidP="00404BB6">
            <w:pPr>
              <w:tabs>
                <w:tab w:val="decimal" w:pos="229"/>
              </w:tabs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tcBorders>
              <w:top w:val="dashed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432FD6C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tcBorders>
              <w:top w:val="dashed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330DFB7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E06D01" w:rsidRPr="00D91731" w14:paraId="550FCC4E" w14:textId="77777777" w:rsidTr="00404BB6">
        <w:trPr>
          <w:trHeight w:val="300"/>
        </w:trPr>
        <w:tc>
          <w:tcPr>
            <w:tcW w:w="2117" w:type="dxa"/>
            <w:tcBorders>
              <w:top w:val="nil"/>
            </w:tcBorders>
            <w:shd w:val="clear" w:color="auto" w:fill="auto"/>
            <w:vAlign w:val="center"/>
            <w:hideMark/>
          </w:tcPr>
          <w:p w14:paraId="3BC44D94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Green space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4E10C4A" w14:textId="77777777" w:rsidR="00E06D01" w:rsidRPr="00D91731" w:rsidRDefault="00E06D01" w:rsidP="00404BB6">
            <w:pPr>
              <w:tabs>
                <w:tab w:val="decimal" w:pos="30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8A177CD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57DFCAA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84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D52F614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2B71B74" w14:textId="77777777" w:rsidR="00E06D01" w:rsidRPr="00D91731" w:rsidRDefault="00E06D01" w:rsidP="00404BB6">
            <w:pPr>
              <w:tabs>
                <w:tab w:val="decimal" w:pos="229"/>
              </w:tabs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5A52834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C041E6B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E06D01" w:rsidRPr="00D91731" w14:paraId="7D87BC5C" w14:textId="77777777" w:rsidTr="00404BB6">
        <w:trPr>
          <w:trHeight w:val="300"/>
        </w:trPr>
        <w:tc>
          <w:tcPr>
            <w:tcW w:w="2117" w:type="dxa"/>
            <w:shd w:val="clear" w:color="auto" w:fill="auto"/>
            <w:vAlign w:val="center"/>
            <w:hideMark/>
          </w:tcPr>
          <w:p w14:paraId="5A1DB995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  80-100%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1655C86" w14:textId="77777777" w:rsidR="00E06D01" w:rsidRPr="00D91731" w:rsidRDefault="00E06D01" w:rsidP="00404BB6">
            <w:pPr>
              <w:tabs>
                <w:tab w:val="decimal" w:pos="30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89B60E3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0.98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BE0C6FF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1.26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693EF901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FE3896F" w14:textId="77777777" w:rsidR="00E06D01" w:rsidRPr="00D91731" w:rsidRDefault="00E06D01" w:rsidP="00404BB6">
            <w:pPr>
              <w:tabs>
                <w:tab w:val="decimal" w:pos="229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0.89*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71C3AA5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102A52F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0.98</w:t>
            </w:r>
          </w:p>
        </w:tc>
      </w:tr>
      <w:tr w:rsidR="00E06D01" w:rsidRPr="00D91731" w14:paraId="68E966E3" w14:textId="77777777" w:rsidTr="00404BB6">
        <w:trPr>
          <w:trHeight w:val="300"/>
        </w:trPr>
        <w:tc>
          <w:tcPr>
            <w:tcW w:w="2117" w:type="dxa"/>
            <w:shd w:val="clear" w:color="auto" w:fill="auto"/>
            <w:vAlign w:val="center"/>
            <w:hideMark/>
          </w:tcPr>
          <w:p w14:paraId="5B520FC7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  60-79.99%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63436F5" w14:textId="77777777" w:rsidR="00E06D01" w:rsidRPr="00D91731" w:rsidRDefault="00E06D01" w:rsidP="00404BB6">
            <w:pPr>
              <w:tabs>
                <w:tab w:val="decimal" w:pos="30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C2D43E6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0.99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F92A1CC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1.26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375607BF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A73EEF1" w14:textId="77777777" w:rsidR="00E06D01" w:rsidRPr="00D91731" w:rsidRDefault="00E06D01" w:rsidP="00404BB6">
            <w:pPr>
              <w:tabs>
                <w:tab w:val="decimal" w:pos="229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0.91*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CA29B78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0.84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533379E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0.99</w:t>
            </w:r>
          </w:p>
        </w:tc>
      </w:tr>
      <w:tr w:rsidR="00E06D01" w:rsidRPr="00D91731" w14:paraId="48767ACE" w14:textId="77777777" w:rsidTr="00404BB6">
        <w:trPr>
          <w:trHeight w:val="300"/>
        </w:trPr>
        <w:tc>
          <w:tcPr>
            <w:tcW w:w="2117" w:type="dxa"/>
            <w:shd w:val="clear" w:color="auto" w:fill="auto"/>
            <w:vAlign w:val="center"/>
            <w:hideMark/>
          </w:tcPr>
          <w:p w14:paraId="5D1CFF09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  40-59.99%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C70DDAD" w14:textId="77777777" w:rsidR="00E06D01" w:rsidRPr="00D91731" w:rsidRDefault="00E06D01" w:rsidP="00404BB6">
            <w:pPr>
              <w:tabs>
                <w:tab w:val="decimal" w:pos="30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1.17**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0F514C8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52B1BD0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1.30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41D6EEA0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D8D57D3" w14:textId="77777777" w:rsidR="00E06D01" w:rsidRPr="00D91731" w:rsidRDefault="00E06D01" w:rsidP="00404BB6">
            <w:pPr>
              <w:tabs>
                <w:tab w:val="decimal" w:pos="229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26F227A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0.89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C8A80A7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1.02</w:t>
            </w:r>
          </w:p>
        </w:tc>
      </w:tr>
      <w:tr w:rsidR="00E06D01" w:rsidRPr="00D91731" w14:paraId="64C1484A" w14:textId="77777777" w:rsidTr="00404BB6">
        <w:trPr>
          <w:trHeight w:val="300"/>
        </w:trPr>
        <w:tc>
          <w:tcPr>
            <w:tcW w:w="2117" w:type="dxa"/>
            <w:shd w:val="clear" w:color="auto" w:fill="auto"/>
            <w:vAlign w:val="center"/>
            <w:hideMark/>
          </w:tcPr>
          <w:p w14:paraId="04521F82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  20-39.99%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D8F7C91" w14:textId="77777777" w:rsidR="00E06D01" w:rsidRPr="00D91731" w:rsidRDefault="00E06D01" w:rsidP="00404BB6">
            <w:pPr>
              <w:tabs>
                <w:tab w:val="decimal" w:pos="30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1.12*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4AAA54F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194B15A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1.23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40648184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AC98B27" w14:textId="77777777" w:rsidR="00E06D01" w:rsidRPr="00D91731" w:rsidRDefault="00E06D01" w:rsidP="00404BB6">
            <w:pPr>
              <w:tabs>
                <w:tab w:val="decimal" w:pos="229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0.96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0EC598B" w14:textId="77777777" w:rsidR="00E06D01" w:rsidRPr="00D91731" w:rsidRDefault="00E06D01" w:rsidP="00404B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0.91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6340570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1.02</w:t>
            </w:r>
          </w:p>
        </w:tc>
      </w:tr>
      <w:tr w:rsidR="00E06D01" w:rsidRPr="00D91731" w14:paraId="15D10749" w14:textId="77777777" w:rsidTr="00404BB6">
        <w:trPr>
          <w:trHeight w:val="300"/>
        </w:trPr>
        <w:tc>
          <w:tcPr>
            <w:tcW w:w="2117" w:type="dxa"/>
            <w:shd w:val="clear" w:color="auto" w:fill="auto"/>
            <w:vAlign w:val="center"/>
            <w:hideMark/>
          </w:tcPr>
          <w:p w14:paraId="65FF3E55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 xml:space="preserve">   0-19.99%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C0741F6" w14:textId="77777777" w:rsidR="00E06D01" w:rsidRPr="00D91731" w:rsidRDefault="00E06D01" w:rsidP="00404BB6">
            <w:pPr>
              <w:tabs>
                <w:tab w:val="decimal" w:pos="301"/>
              </w:tabs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D7A303E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3998501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53903FF8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FF2E74E" w14:textId="77777777" w:rsidR="00E06D01" w:rsidRPr="00D91731" w:rsidRDefault="00E06D01" w:rsidP="00404BB6">
            <w:pPr>
              <w:tabs>
                <w:tab w:val="decimal" w:pos="229"/>
              </w:tabs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4A08FDA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EBB62FB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E06D01" w:rsidRPr="00D91731" w14:paraId="05B9C8B2" w14:textId="77777777" w:rsidTr="00404BB6">
        <w:trPr>
          <w:trHeight w:val="300"/>
        </w:trPr>
        <w:tc>
          <w:tcPr>
            <w:tcW w:w="2117" w:type="dxa"/>
            <w:shd w:val="clear" w:color="auto" w:fill="auto"/>
            <w:noWrap/>
            <w:vAlign w:val="bottom"/>
            <w:hideMark/>
          </w:tcPr>
          <w:p w14:paraId="0F1135AB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24492CD" w14:textId="77777777" w:rsidR="00E06D01" w:rsidRPr="00D91731" w:rsidRDefault="00E06D01" w:rsidP="00404BB6">
            <w:pPr>
              <w:tabs>
                <w:tab w:val="decimal" w:pos="301"/>
              </w:tabs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BC0865C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3EF40A0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6C8F25B8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AA6FDC0" w14:textId="77777777" w:rsidR="00E06D01" w:rsidRPr="00D91731" w:rsidRDefault="00E06D01" w:rsidP="00404BB6">
            <w:pPr>
              <w:tabs>
                <w:tab w:val="decimal" w:pos="229"/>
              </w:tabs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3619CF9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2CFB75A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E06D01" w:rsidRPr="00D91731" w14:paraId="5DDC3D5D" w14:textId="77777777" w:rsidTr="00404BB6">
        <w:trPr>
          <w:trHeight w:val="300"/>
        </w:trPr>
        <w:tc>
          <w:tcPr>
            <w:tcW w:w="2117" w:type="dxa"/>
            <w:shd w:val="clear" w:color="auto" w:fill="auto"/>
            <w:vAlign w:val="center"/>
            <w:hideMark/>
          </w:tcPr>
          <w:p w14:paraId="435515B4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Constant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22E6758" w14:textId="77777777" w:rsidR="00E06D01" w:rsidRPr="00D91731" w:rsidRDefault="00E06D01" w:rsidP="00404BB6">
            <w:pPr>
              <w:tabs>
                <w:tab w:val="decimal" w:pos="30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0.69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93F635A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FD33901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84" w:type="dxa"/>
            <w:shd w:val="clear" w:color="auto" w:fill="auto"/>
            <w:vAlign w:val="center"/>
            <w:hideMark/>
          </w:tcPr>
          <w:p w14:paraId="753EB5E0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1D43C67" w14:textId="77777777" w:rsidR="00E06D01" w:rsidRPr="00D91731" w:rsidRDefault="00E06D01" w:rsidP="00404BB6">
            <w:pPr>
              <w:tabs>
                <w:tab w:val="decimal" w:pos="229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0.23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61DEFCB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5851751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E06D01" w:rsidRPr="00D91731" w14:paraId="2FCE0F35" w14:textId="77777777" w:rsidTr="00404BB6">
        <w:trPr>
          <w:trHeight w:val="330"/>
        </w:trPr>
        <w:tc>
          <w:tcPr>
            <w:tcW w:w="2117" w:type="dxa"/>
            <w:shd w:val="clear" w:color="auto" w:fill="auto"/>
            <w:vAlign w:val="center"/>
            <w:hideMark/>
          </w:tcPr>
          <w:p w14:paraId="652B08CD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Nagelkerke</w:t>
            </w:r>
            <w:proofErr w:type="spellEnd"/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 xml:space="preserve"> R</w:t>
            </w:r>
            <w:r w:rsidRPr="00D91731">
              <w:rPr>
                <w:rFonts w:ascii="Arial" w:eastAsia="Times New Roman" w:hAnsi="Arial" w:cs="Arial"/>
                <w:color w:val="000000"/>
                <w:vertAlign w:val="superscript"/>
                <w:lang w:eastAsia="en-GB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EFD8F84" w14:textId="77777777" w:rsidR="00E06D01" w:rsidRPr="00D91731" w:rsidRDefault="00E06D01" w:rsidP="00404BB6">
            <w:pPr>
              <w:tabs>
                <w:tab w:val="decimal" w:pos="30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0.03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20779C23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27ADB4BF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84" w:type="dxa"/>
            <w:shd w:val="clear" w:color="auto" w:fill="auto"/>
            <w:vAlign w:val="center"/>
            <w:hideMark/>
          </w:tcPr>
          <w:p w14:paraId="4DFBC88C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F496F6F" w14:textId="77777777" w:rsidR="00E06D01" w:rsidRPr="00D91731" w:rsidRDefault="00E06D01" w:rsidP="00404BB6">
            <w:pPr>
              <w:tabs>
                <w:tab w:val="decimal" w:pos="229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0.02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F44E797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17565C6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E06D01" w:rsidRPr="00D91731" w14:paraId="2F65DAF3" w14:textId="77777777" w:rsidTr="00404BB6">
        <w:trPr>
          <w:trHeight w:val="315"/>
        </w:trPr>
        <w:tc>
          <w:tcPr>
            <w:tcW w:w="2117" w:type="dxa"/>
            <w:shd w:val="clear" w:color="auto" w:fill="auto"/>
            <w:vAlign w:val="center"/>
            <w:hideMark/>
          </w:tcPr>
          <w:p w14:paraId="0F2A3987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61ED9847" w14:textId="77777777" w:rsidR="00E06D01" w:rsidRPr="00D91731" w:rsidRDefault="00E06D01" w:rsidP="00404BB6">
            <w:pPr>
              <w:tabs>
                <w:tab w:val="decimal" w:pos="30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14,753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2F7CA62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271C15B4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84" w:type="dxa"/>
            <w:shd w:val="clear" w:color="auto" w:fill="auto"/>
            <w:vAlign w:val="center"/>
            <w:hideMark/>
          </w:tcPr>
          <w:p w14:paraId="7B7956DB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905FFCC" w14:textId="77777777" w:rsidR="00E06D01" w:rsidRPr="00D91731" w:rsidRDefault="00E06D01" w:rsidP="00404BB6">
            <w:pPr>
              <w:tabs>
                <w:tab w:val="decimal" w:pos="229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51,278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6333934" w14:textId="77777777" w:rsidR="00E06D01" w:rsidRPr="00D91731" w:rsidRDefault="00E06D01" w:rsidP="00404B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6268916" w14:textId="77777777" w:rsidR="00E06D01" w:rsidRPr="00D91731" w:rsidRDefault="00E06D01" w:rsidP="00404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91731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</w:tbl>
    <w:p w14:paraId="718D5A77" w14:textId="61F73B8A" w:rsidR="00E06D01" w:rsidRPr="00D91731" w:rsidRDefault="00E06D01" w:rsidP="00E06D01">
      <w:pPr>
        <w:rPr>
          <w:rFonts w:ascii="Arial" w:hAnsi="Arial" w:cs="Arial"/>
        </w:rPr>
      </w:pPr>
      <w:r w:rsidRPr="00D91731">
        <w:rPr>
          <w:rFonts w:ascii="Arial" w:hAnsi="Arial" w:cs="Arial"/>
        </w:rPr>
        <w:t xml:space="preserve">*Analyses controlling for </w:t>
      </w:r>
      <w:del w:id="814" w:author="White, Mathew" w:date="2018-01-03T10:13:00Z">
        <w:r w:rsidRPr="00D91731" w:rsidDel="002737EF">
          <w:rPr>
            <w:rFonts w:ascii="Arial" w:hAnsi="Arial" w:cs="Arial"/>
          </w:rPr>
          <w:delText>Urbanity</w:delText>
        </w:r>
      </w:del>
      <w:ins w:id="815" w:author="White, Mathew" w:date="2018-01-03T10:13:00Z">
        <w:r w:rsidR="002737EF">
          <w:rPr>
            <w:rFonts w:ascii="Arial" w:hAnsi="Arial" w:cs="Arial"/>
          </w:rPr>
          <w:t>Urban/rural</w:t>
        </w:r>
      </w:ins>
      <w:r w:rsidRPr="00D91731">
        <w:rPr>
          <w:rFonts w:ascii="Arial" w:hAnsi="Arial" w:cs="Arial"/>
        </w:rPr>
        <w:t>, Area deprivation, gender, age, ethnicity, SES, marital status, employment status, disability status, children in household, car</w:t>
      </w:r>
      <w:r w:rsidR="005132B8">
        <w:rPr>
          <w:rFonts w:ascii="Arial" w:hAnsi="Arial" w:cs="Arial"/>
        </w:rPr>
        <w:t>-</w:t>
      </w:r>
      <w:r w:rsidRPr="00D91731">
        <w:rPr>
          <w:rFonts w:ascii="Arial" w:hAnsi="Arial" w:cs="Arial"/>
        </w:rPr>
        <w:t>ownership and survey wave.</w:t>
      </w:r>
    </w:p>
    <w:p w14:paraId="56D47E4A" w14:textId="77777777" w:rsidR="00E06D01" w:rsidRPr="00D91731" w:rsidRDefault="00E06D01" w:rsidP="00E06D01">
      <w:pPr>
        <w:spacing w:line="360" w:lineRule="auto"/>
        <w:rPr>
          <w:rFonts w:ascii="Arial" w:hAnsi="Arial" w:cs="Arial"/>
        </w:rPr>
      </w:pPr>
    </w:p>
    <w:p w14:paraId="30FDCEDA" w14:textId="77777777" w:rsidR="008736B8" w:rsidRPr="00D91731" w:rsidRDefault="008736B8">
      <w:pPr>
        <w:rPr>
          <w:rFonts w:ascii="Arial" w:hAnsi="Arial" w:cs="Arial"/>
        </w:rPr>
      </w:pPr>
    </w:p>
    <w:sectPr w:rsidR="008736B8" w:rsidRPr="00D91731" w:rsidSect="00D91731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EF3DCC" w14:textId="77777777" w:rsidR="000D5FE5" w:rsidRDefault="000D5FE5" w:rsidP="008736B8">
      <w:pPr>
        <w:spacing w:after="0" w:line="240" w:lineRule="auto"/>
      </w:pPr>
      <w:r>
        <w:separator/>
      </w:r>
    </w:p>
  </w:endnote>
  <w:endnote w:type="continuationSeparator" w:id="0">
    <w:p w14:paraId="518AD682" w14:textId="77777777" w:rsidR="000D5FE5" w:rsidRDefault="000D5FE5" w:rsidP="00873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184190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FF90C6" w14:textId="625278E8" w:rsidR="000D5FE5" w:rsidRDefault="000D5F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2CA6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0561DE64" w14:textId="77777777" w:rsidR="000D5FE5" w:rsidRDefault="000D5F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B77800" w14:textId="77777777" w:rsidR="000D5FE5" w:rsidRDefault="000D5FE5" w:rsidP="008736B8">
      <w:pPr>
        <w:spacing w:after="0" w:line="240" w:lineRule="auto"/>
      </w:pPr>
      <w:r>
        <w:separator/>
      </w:r>
    </w:p>
  </w:footnote>
  <w:footnote w:type="continuationSeparator" w:id="0">
    <w:p w14:paraId="45592CDA" w14:textId="77777777" w:rsidR="000D5FE5" w:rsidRDefault="000D5FE5" w:rsidP="008736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46003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EA8D034" w14:textId="41065621" w:rsidR="000D5FE5" w:rsidRDefault="000D5FE5" w:rsidP="008736B8">
        <w:pPr>
          <w:pStyle w:val="Header"/>
          <w:jc w:val="right"/>
        </w:pPr>
        <w:r>
          <w:t>GREENSPACE, PHYSICAL ACTIVITY AND DOG-OWNERSHIP</w:t>
        </w:r>
      </w:p>
    </w:sdtContent>
  </w:sdt>
  <w:p w14:paraId="7D481269" w14:textId="77777777" w:rsidR="000D5FE5" w:rsidRPr="00AF7568" w:rsidRDefault="000D5FE5" w:rsidP="008736B8">
    <w:pPr>
      <w:pStyle w:val="Header"/>
      <w:jc w:val="righ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C59B5"/>
    <w:multiLevelType w:val="hybridMultilevel"/>
    <w:tmpl w:val="83745C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D1FA5"/>
    <w:multiLevelType w:val="hybridMultilevel"/>
    <w:tmpl w:val="2C3EC350"/>
    <w:lvl w:ilvl="0" w:tplc="37CCEE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10855"/>
    <w:multiLevelType w:val="hybridMultilevel"/>
    <w:tmpl w:val="6F58FA6A"/>
    <w:lvl w:ilvl="0" w:tplc="24F4032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F0774F"/>
    <w:multiLevelType w:val="hybridMultilevel"/>
    <w:tmpl w:val="4918711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4170A1"/>
    <w:multiLevelType w:val="hybridMultilevel"/>
    <w:tmpl w:val="07C0A27A"/>
    <w:lvl w:ilvl="0" w:tplc="4E24546C">
      <w:numFmt w:val="bullet"/>
      <w:lvlText w:val="﷐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E43323"/>
    <w:multiLevelType w:val="multilevel"/>
    <w:tmpl w:val="EE14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hite, Mathew">
    <w15:presenceInfo w15:providerId="AD" w15:userId="S-1-5-21-2929260712-720396524-3344548481-135910"/>
  </w15:person>
  <w15:person w15:author="Lewis Elliott">
    <w15:presenceInfo w15:providerId="None" w15:userId="Lewis Elliot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4A5"/>
    <w:rsid w:val="000149E2"/>
    <w:rsid w:val="000539B4"/>
    <w:rsid w:val="000542A7"/>
    <w:rsid w:val="00057CA3"/>
    <w:rsid w:val="000701CB"/>
    <w:rsid w:val="00087492"/>
    <w:rsid w:val="000935A8"/>
    <w:rsid w:val="000C5A0E"/>
    <w:rsid w:val="000D5FE5"/>
    <w:rsid w:val="000E7FBF"/>
    <w:rsid w:val="000F65AC"/>
    <w:rsid w:val="001022B4"/>
    <w:rsid w:val="00124B7E"/>
    <w:rsid w:val="0014262B"/>
    <w:rsid w:val="00163DFA"/>
    <w:rsid w:val="00166254"/>
    <w:rsid w:val="00174909"/>
    <w:rsid w:val="001937E4"/>
    <w:rsid w:val="001A2580"/>
    <w:rsid w:val="001D2CBD"/>
    <w:rsid w:val="001F2915"/>
    <w:rsid w:val="001F29C5"/>
    <w:rsid w:val="00224416"/>
    <w:rsid w:val="00234A5F"/>
    <w:rsid w:val="00237084"/>
    <w:rsid w:val="002402E3"/>
    <w:rsid w:val="00247408"/>
    <w:rsid w:val="00250CCF"/>
    <w:rsid w:val="00251032"/>
    <w:rsid w:val="00265716"/>
    <w:rsid w:val="00272C2B"/>
    <w:rsid w:val="002737EF"/>
    <w:rsid w:val="00283A26"/>
    <w:rsid w:val="0029022F"/>
    <w:rsid w:val="002A414C"/>
    <w:rsid w:val="002A633A"/>
    <w:rsid w:val="002E5BBD"/>
    <w:rsid w:val="002F112C"/>
    <w:rsid w:val="00337DB8"/>
    <w:rsid w:val="00354B86"/>
    <w:rsid w:val="00364927"/>
    <w:rsid w:val="0037176E"/>
    <w:rsid w:val="00373B55"/>
    <w:rsid w:val="00373B95"/>
    <w:rsid w:val="00386468"/>
    <w:rsid w:val="003A643A"/>
    <w:rsid w:val="003B2209"/>
    <w:rsid w:val="003F2FCE"/>
    <w:rsid w:val="004018DD"/>
    <w:rsid w:val="00404BB6"/>
    <w:rsid w:val="00421583"/>
    <w:rsid w:val="00424AAD"/>
    <w:rsid w:val="0045155A"/>
    <w:rsid w:val="00460684"/>
    <w:rsid w:val="00482C60"/>
    <w:rsid w:val="00483A29"/>
    <w:rsid w:val="004E3B99"/>
    <w:rsid w:val="004E3E5E"/>
    <w:rsid w:val="004E56A2"/>
    <w:rsid w:val="004F59AC"/>
    <w:rsid w:val="005029F3"/>
    <w:rsid w:val="005132B8"/>
    <w:rsid w:val="005149BB"/>
    <w:rsid w:val="00520D44"/>
    <w:rsid w:val="00524C68"/>
    <w:rsid w:val="00547B46"/>
    <w:rsid w:val="00570EFB"/>
    <w:rsid w:val="00581190"/>
    <w:rsid w:val="005934E5"/>
    <w:rsid w:val="005A4776"/>
    <w:rsid w:val="005B2F54"/>
    <w:rsid w:val="005C29E2"/>
    <w:rsid w:val="00602EAC"/>
    <w:rsid w:val="00641C78"/>
    <w:rsid w:val="00665AF3"/>
    <w:rsid w:val="006801BD"/>
    <w:rsid w:val="00693F99"/>
    <w:rsid w:val="00697267"/>
    <w:rsid w:val="006A524F"/>
    <w:rsid w:val="006B3355"/>
    <w:rsid w:val="006B3586"/>
    <w:rsid w:val="006E5C31"/>
    <w:rsid w:val="00700376"/>
    <w:rsid w:val="00705FF4"/>
    <w:rsid w:val="0071583E"/>
    <w:rsid w:val="0072299E"/>
    <w:rsid w:val="0072726F"/>
    <w:rsid w:val="007557A4"/>
    <w:rsid w:val="00772AB7"/>
    <w:rsid w:val="00772F1E"/>
    <w:rsid w:val="00785243"/>
    <w:rsid w:val="007A14A5"/>
    <w:rsid w:val="007C0FD8"/>
    <w:rsid w:val="007C122F"/>
    <w:rsid w:val="007F0F8C"/>
    <w:rsid w:val="008176E8"/>
    <w:rsid w:val="00854CE0"/>
    <w:rsid w:val="0085596A"/>
    <w:rsid w:val="00865002"/>
    <w:rsid w:val="0087008A"/>
    <w:rsid w:val="008736B8"/>
    <w:rsid w:val="008E3A43"/>
    <w:rsid w:val="008F1B6B"/>
    <w:rsid w:val="008F6918"/>
    <w:rsid w:val="00905525"/>
    <w:rsid w:val="00906FED"/>
    <w:rsid w:val="0091039B"/>
    <w:rsid w:val="00917A2F"/>
    <w:rsid w:val="00962597"/>
    <w:rsid w:val="0096272C"/>
    <w:rsid w:val="00994633"/>
    <w:rsid w:val="009A1E45"/>
    <w:rsid w:val="009B188F"/>
    <w:rsid w:val="009B4E3D"/>
    <w:rsid w:val="009B7D17"/>
    <w:rsid w:val="009C6862"/>
    <w:rsid w:val="009D4F45"/>
    <w:rsid w:val="009F7300"/>
    <w:rsid w:val="00A12F7E"/>
    <w:rsid w:val="00A44A63"/>
    <w:rsid w:val="00A63352"/>
    <w:rsid w:val="00A71F03"/>
    <w:rsid w:val="00A838E6"/>
    <w:rsid w:val="00A86CEE"/>
    <w:rsid w:val="00A93850"/>
    <w:rsid w:val="00AB03BA"/>
    <w:rsid w:val="00AB6AE0"/>
    <w:rsid w:val="00AC7B75"/>
    <w:rsid w:val="00AD203F"/>
    <w:rsid w:val="00AD692A"/>
    <w:rsid w:val="00AE0683"/>
    <w:rsid w:val="00B0041A"/>
    <w:rsid w:val="00B34153"/>
    <w:rsid w:val="00B41487"/>
    <w:rsid w:val="00B80D89"/>
    <w:rsid w:val="00B87294"/>
    <w:rsid w:val="00B9039C"/>
    <w:rsid w:val="00B96482"/>
    <w:rsid w:val="00BA6D2F"/>
    <w:rsid w:val="00BC098E"/>
    <w:rsid w:val="00BD512C"/>
    <w:rsid w:val="00BF7288"/>
    <w:rsid w:val="00C1576E"/>
    <w:rsid w:val="00C42E63"/>
    <w:rsid w:val="00C64946"/>
    <w:rsid w:val="00C669B9"/>
    <w:rsid w:val="00CA5B00"/>
    <w:rsid w:val="00CC2CA6"/>
    <w:rsid w:val="00CD2CDA"/>
    <w:rsid w:val="00CE4A86"/>
    <w:rsid w:val="00CE54FA"/>
    <w:rsid w:val="00D144BE"/>
    <w:rsid w:val="00D406AE"/>
    <w:rsid w:val="00D507B2"/>
    <w:rsid w:val="00D616FB"/>
    <w:rsid w:val="00D86071"/>
    <w:rsid w:val="00D91731"/>
    <w:rsid w:val="00D922D8"/>
    <w:rsid w:val="00DA19C1"/>
    <w:rsid w:val="00DA255C"/>
    <w:rsid w:val="00DA789D"/>
    <w:rsid w:val="00DC0B09"/>
    <w:rsid w:val="00DF1B5F"/>
    <w:rsid w:val="00DF560A"/>
    <w:rsid w:val="00E06D01"/>
    <w:rsid w:val="00E14630"/>
    <w:rsid w:val="00E17328"/>
    <w:rsid w:val="00E25696"/>
    <w:rsid w:val="00E25F79"/>
    <w:rsid w:val="00E26383"/>
    <w:rsid w:val="00E31626"/>
    <w:rsid w:val="00E32615"/>
    <w:rsid w:val="00E4161F"/>
    <w:rsid w:val="00E42F42"/>
    <w:rsid w:val="00E44952"/>
    <w:rsid w:val="00E81C1D"/>
    <w:rsid w:val="00EA2158"/>
    <w:rsid w:val="00EA4274"/>
    <w:rsid w:val="00EC403E"/>
    <w:rsid w:val="00EC48D9"/>
    <w:rsid w:val="00ED2FF5"/>
    <w:rsid w:val="00EE7B7A"/>
    <w:rsid w:val="00EF0964"/>
    <w:rsid w:val="00F32336"/>
    <w:rsid w:val="00F451F9"/>
    <w:rsid w:val="00F613DA"/>
    <w:rsid w:val="00F73483"/>
    <w:rsid w:val="00F7400D"/>
    <w:rsid w:val="00F8499C"/>
    <w:rsid w:val="00FD1D0B"/>
    <w:rsid w:val="00FE1FAC"/>
    <w:rsid w:val="00FE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D089238"/>
  <w15:chartTrackingRefBased/>
  <w15:docId w15:val="{3A6E90DF-265B-42B6-A053-7E8C77C4B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7A14A5"/>
  </w:style>
  <w:style w:type="paragraph" w:styleId="Header">
    <w:name w:val="header"/>
    <w:basedOn w:val="Normal"/>
    <w:link w:val="HeaderChar"/>
    <w:uiPriority w:val="99"/>
    <w:unhideWhenUsed/>
    <w:rsid w:val="007A14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4A5"/>
  </w:style>
  <w:style w:type="paragraph" w:styleId="Footer">
    <w:name w:val="footer"/>
    <w:basedOn w:val="Normal"/>
    <w:link w:val="FooterChar"/>
    <w:uiPriority w:val="99"/>
    <w:unhideWhenUsed/>
    <w:rsid w:val="007A14A5"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83A26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AB03BA"/>
    <w:rPr>
      <w:b/>
      <w:bCs/>
    </w:rPr>
  </w:style>
  <w:style w:type="character" w:customStyle="1" w:styleId="apple-converted-space">
    <w:name w:val="apple-converted-space"/>
    <w:basedOn w:val="DefaultParagraphFont"/>
    <w:rsid w:val="00AB03BA"/>
  </w:style>
  <w:style w:type="character" w:customStyle="1" w:styleId="orderreceiptvoucherlabel">
    <w:name w:val="orderreceiptvoucherlabel"/>
    <w:basedOn w:val="DefaultParagraphFont"/>
    <w:rsid w:val="00AB03BA"/>
  </w:style>
  <w:style w:type="character" w:customStyle="1" w:styleId="voucherspanformat">
    <w:name w:val="voucherspanformat"/>
    <w:basedOn w:val="DefaultParagraphFont"/>
    <w:rsid w:val="00AB03BA"/>
  </w:style>
  <w:style w:type="paragraph" w:styleId="ListParagraph">
    <w:name w:val="List Paragraph"/>
    <w:basedOn w:val="Normal"/>
    <w:uiPriority w:val="34"/>
    <w:qFormat/>
    <w:rsid w:val="00404B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1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9F73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F73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F73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73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730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3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300"/>
    <w:rPr>
      <w:rFonts w:ascii="Segoe UI" w:hAnsi="Segoe UI" w:cs="Segoe UI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CE4A86"/>
  </w:style>
  <w:style w:type="paragraph" w:styleId="PlainText">
    <w:name w:val="Plain Text"/>
    <w:basedOn w:val="Normal"/>
    <w:link w:val="PlainTextChar"/>
    <w:uiPriority w:val="99"/>
    <w:unhideWhenUsed/>
    <w:rsid w:val="00D922D8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22D8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56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3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21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87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94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72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94422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9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package" Target="embeddings/Microsoft_Excel_Worksheet1.xlsx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17" Type="http://schemas.openxmlformats.org/officeDocument/2006/relationships/package" Target="embeddings/Microsoft_Excel_Worksheet4.xlsx"/><Relationship Id="rId2" Type="http://schemas.openxmlformats.org/officeDocument/2006/relationships/numbering" Target="numbering.xml"/><Relationship Id="rId16" Type="http://schemas.openxmlformats.org/officeDocument/2006/relationships/package" Target="embeddings/Microsoft_Excel_Worksheet3.xlsx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ublications.naturalengland.org.uk" TargetMode="External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2.xlsx"/><Relationship Id="rId10" Type="http://schemas.openxmlformats.org/officeDocument/2006/relationships/hyperlink" Target="http://www.hscic.gov.uk/catalogue/PUB16988/obes-phys-acti-diet-eng-2015.pdf" TargetMode="Externa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989CD-BE36-4A08-8898-0FC619DB7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26</Pages>
  <Words>6171</Words>
  <Characters>35180</Characters>
  <Application>Microsoft Office Word</Application>
  <DocSecurity>0</DocSecurity>
  <Lines>293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Exeter</Company>
  <LinksUpToDate>false</LinksUpToDate>
  <CharactersWithSpaces>41269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Mathew</dc:creator>
  <cp:keywords/>
  <dc:description/>
  <cp:lastModifiedBy>Lewis Elliott</cp:lastModifiedBy>
  <cp:revision>3</cp:revision>
  <dcterms:created xsi:type="dcterms:W3CDTF">2018-01-05T10:07:00Z</dcterms:created>
  <dcterms:modified xsi:type="dcterms:W3CDTF">2018-01-05T12:51:00Z</dcterms:modified>
</cp:coreProperties>
</file>